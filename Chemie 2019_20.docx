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B6B9A" w14:textId="07EE500D" w:rsidR="00217705" w:rsidRDefault="0088158A" w:rsidP="0088158A">
      <w:pPr>
        <w:ind w:left="2880"/>
        <w:rPr>
          <w:b/>
          <w:color w:val="FF0000"/>
          <w:sz w:val="36"/>
          <w:szCs w:val="36"/>
          <w:u w:val="single"/>
        </w:rPr>
      </w:pPr>
      <w:r>
        <w:rPr>
          <w:b/>
          <w:color w:val="FF0000"/>
          <w:sz w:val="36"/>
          <w:szCs w:val="36"/>
        </w:rPr>
        <w:t xml:space="preserve">   </w:t>
      </w:r>
      <w:r w:rsidR="00B41A33">
        <w:rPr>
          <w:b/>
          <w:color w:val="FF0000"/>
          <w:sz w:val="36"/>
          <w:szCs w:val="36"/>
          <w:u w:val="single"/>
        </w:rPr>
        <w:t>Chemie 2019/20</w:t>
      </w:r>
    </w:p>
    <w:p w14:paraId="13ABB76F" w14:textId="77777777" w:rsidR="00217705" w:rsidRDefault="00217705">
      <w:pPr>
        <w:jc w:val="center"/>
        <w:rPr>
          <w:color w:val="00FF00"/>
          <w:u w:val="single"/>
        </w:rPr>
      </w:pPr>
    </w:p>
    <w:p w14:paraId="3DA8E88D" w14:textId="77777777" w:rsidR="00217705" w:rsidRDefault="00B41A33">
      <w:pPr>
        <w:jc w:val="center"/>
        <w:rPr>
          <w:color w:val="00FF00"/>
          <w:sz w:val="28"/>
          <w:szCs w:val="28"/>
          <w:u w:val="single"/>
        </w:rPr>
      </w:pPr>
      <w:r>
        <w:rPr>
          <w:color w:val="00FF00"/>
          <w:sz w:val="28"/>
          <w:szCs w:val="28"/>
          <w:u w:val="single"/>
        </w:rPr>
        <w:t>Organisatorisches</w:t>
      </w:r>
    </w:p>
    <w:p w14:paraId="13EE5127" w14:textId="77777777" w:rsidR="00217705" w:rsidRDefault="00217705"/>
    <w:p w14:paraId="38ABF62C" w14:textId="77777777" w:rsidR="00217705" w:rsidRDefault="00B41A33">
      <w:pPr>
        <w:rPr>
          <w:u w:val="single"/>
        </w:rPr>
      </w:pPr>
      <w:r>
        <w:rPr>
          <w:u w:val="single"/>
        </w:rPr>
        <w:t>Anwesenheitspflicht:</w:t>
      </w:r>
    </w:p>
    <w:p w14:paraId="380FC7E2" w14:textId="77777777" w:rsidR="00217705" w:rsidRDefault="00B41A33">
      <w:r>
        <w:t>Wenn ein Schüler die Schule verlässt muss er sich vorher bei einem Lehrer abmelden (Klassenbuch).</w:t>
      </w:r>
    </w:p>
    <w:p w14:paraId="5073F108" w14:textId="77777777" w:rsidR="00217705" w:rsidRDefault="00B41A33">
      <w:r>
        <w:rPr>
          <w:u w:val="single"/>
        </w:rPr>
        <w:t>Saalbelegung:</w:t>
      </w:r>
    </w:p>
    <w:p w14:paraId="0AF2A823" w14:textId="77777777" w:rsidR="00217705" w:rsidRDefault="00B41A33">
      <w:r>
        <w:t>Di 2.Std.</w:t>
      </w:r>
    </w:p>
    <w:p w14:paraId="1A28ED3B" w14:textId="77777777" w:rsidR="00217705" w:rsidRDefault="00B41A33">
      <w:r>
        <w:t>Mi 2.Std.</w:t>
      </w:r>
      <w:r>
        <w:tab/>
        <w:t>! 3 Minuten Regel !</w:t>
      </w:r>
    </w:p>
    <w:p w14:paraId="2F21B1D9" w14:textId="77777777" w:rsidR="00217705" w:rsidRDefault="00B41A33">
      <w:r>
        <w:t>Fr 6.Std.</w:t>
      </w:r>
    </w:p>
    <w:p w14:paraId="3AB09B43" w14:textId="77777777" w:rsidR="00217705" w:rsidRDefault="00B41A33">
      <w:pPr>
        <w:rPr>
          <w:u w:val="single"/>
        </w:rPr>
      </w:pPr>
      <w:r>
        <w:rPr>
          <w:u w:val="single"/>
        </w:rPr>
        <w:t>Verhalten im Chemiesaal:</w:t>
      </w:r>
    </w:p>
    <w:p w14:paraId="2441337B" w14:textId="77777777" w:rsidR="00217705" w:rsidRDefault="00B41A33">
      <w:r>
        <w:t>Sicherheitsbestimmungen beachten:</w:t>
      </w:r>
    </w:p>
    <w:p w14:paraId="7460BCDD" w14:textId="77777777" w:rsidR="00217705" w:rsidRDefault="00B41A33">
      <w:pPr>
        <w:numPr>
          <w:ilvl w:val="0"/>
          <w:numId w:val="5"/>
        </w:numPr>
      </w:pPr>
      <w:r>
        <w:t>Kein Essen und Trinken (kein Essen auspacken)</w:t>
      </w:r>
    </w:p>
    <w:p w14:paraId="3E3A598E" w14:textId="77777777" w:rsidR="00217705" w:rsidRDefault="00B41A33">
      <w:pPr>
        <w:numPr>
          <w:ilvl w:val="0"/>
          <w:numId w:val="5"/>
        </w:numPr>
      </w:pPr>
      <w:r>
        <w:t>Auf Sauberkeit achten (Mülltrennung beachten)</w:t>
      </w:r>
    </w:p>
    <w:p w14:paraId="5F8A6C62" w14:textId="77777777" w:rsidR="00217705" w:rsidRDefault="00B41A33">
      <w:r>
        <w:rPr>
          <w:u w:val="single"/>
        </w:rPr>
        <w:t>Unterrichtsmittel:</w:t>
      </w:r>
    </w:p>
    <w:p w14:paraId="5C6CD699" w14:textId="77777777" w:rsidR="00217705" w:rsidRDefault="00B41A33">
      <w:pPr>
        <w:numPr>
          <w:ilvl w:val="0"/>
          <w:numId w:val="4"/>
        </w:numPr>
      </w:pPr>
      <w:r>
        <w:t>Mitschrift</w:t>
      </w:r>
    </w:p>
    <w:p w14:paraId="5671941B" w14:textId="77777777" w:rsidR="00217705" w:rsidRDefault="00B41A33">
      <w:pPr>
        <w:numPr>
          <w:ilvl w:val="0"/>
          <w:numId w:val="4"/>
        </w:numPr>
      </w:pPr>
      <w:r>
        <w:t>1 Blatt A4-Papier und Schreibzeug</w:t>
      </w:r>
    </w:p>
    <w:p w14:paraId="5E4BB88F" w14:textId="77777777" w:rsidR="00217705" w:rsidRDefault="00B41A33">
      <w:pPr>
        <w:numPr>
          <w:ilvl w:val="0"/>
          <w:numId w:val="4"/>
        </w:numPr>
      </w:pPr>
      <w:r>
        <w:t>Schreibzeug (Kuli, Bleistift) + 3 Farbstifte</w:t>
      </w:r>
    </w:p>
    <w:p w14:paraId="19F41D3E" w14:textId="77777777" w:rsidR="00217705" w:rsidRDefault="00B41A33">
      <w:pPr>
        <w:numPr>
          <w:ilvl w:val="0"/>
          <w:numId w:val="4"/>
        </w:numPr>
      </w:pPr>
      <w:r>
        <w:t>Geo Dreieck</w:t>
      </w:r>
    </w:p>
    <w:p w14:paraId="45129E74" w14:textId="77777777" w:rsidR="00217705" w:rsidRDefault="00B41A33">
      <w:pPr>
        <w:numPr>
          <w:ilvl w:val="0"/>
          <w:numId w:val="4"/>
        </w:numPr>
      </w:pPr>
      <w:r>
        <w:t>Buch</w:t>
      </w:r>
      <w:r>
        <w:tab/>
      </w:r>
      <w:r>
        <w:tab/>
      </w:r>
      <w:r>
        <w:tab/>
        <w:t>- nur Name und Klasse</w:t>
      </w:r>
    </w:p>
    <w:p w14:paraId="76559431" w14:textId="77777777" w:rsidR="00217705" w:rsidRDefault="00B41A33">
      <w:pPr>
        <w:numPr>
          <w:ilvl w:val="0"/>
          <w:numId w:val="4"/>
        </w:numPr>
      </w:pPr>
      <w:r>
        <w:t>Periodensystem</w:t>
      </w:r>
      <w:r>
        <w:tab/>
        <w:t>- nur Name und Klasse</w:t>
      </w:r>
    </w:p>
    <w:p w14:paraId="4C2303A7" w14:textId="77777777" w:rsidR="00217705" w:rsidRDefault="00B41A33">
      <w:r>
        <w:rPr>
          <w:u w:val="single"/>
        </w:rPr>
        <w:t>Leistungen:</w:t>
      </w:r>
    </w:p>
    <w:p w14:paraId="764FEE37" w14:textId="77777777" w:rsidR="00217705" w:rsidRDefault="00B41A33">
      <w:pPr>
        <w:numPr>
          <w:ilvl w:val="0"/>
          <w:numId w:val="15"/>
        </w:numPr>
      </w:pPr>
      <w:r>
        <w:rPr>
          <w:rFonts w:ascii="Arial Unicode MS" w:eastAsia="Arial Unicode MS" w:hAnsi="Arial Unicode MS" w:cs="Arial Unicode MS"/>
        </w:rPr>
        <w:t>Mitschrift → positiv wenn vollständig. Sie enthält alle Zusammenfassungen und alle Übungsbeispiele (auch die der Wiederholung). Wenn der Unterricht versäumt wird, möglichst bald nachschreiben oder kopieren. Mitschrift nur zum kopieren verborgen, Niemandem mitgeben.</w:t>
      </w:r>
    </w:p>
    <w:p w14:paraId="737297EF" w14:textId="77777777" w:rsidR="00217705" w:rsidRDefault="00B41A33">
      <w:pPr>
        <w:numPr>
          <w:ilvl w:val="0"/>
          <w:numId w:val="15"/>
        </w:numPr>
      </w:pPr>
      <w:r>
        <w:t>Wiederholung:</w:t>
      </w:r>
    </w:p>
    <w:p w14:paraId="0E3B91A8" w14:textId="77777777" w:rsidR="00217705" w:rsidRDefault="00B41A33">
      <w:pPr>
        <w:numPr>
          <w:ilvl w:val="1"/>
          <w:numId w:val="15"/>
        </w:numPr>
      </w:pPr>
      <w:r>
        <w:t>Sie umfasst den Stoff der Unterrichtsstunde in denen der Schüler zuletzt anwesend war.</w:t>
      </w:r>
    </w:p>
    <w:p w14:paraId="1E4F87D1" w14:textId="77777777" w:rsidR="00217705" w:rsidRDefault="00B41A33">
      <w:pPr>
        <w:numPr>
          <w:ilvl w:val="0"/>
          <w:numId w:val="15"/>
        </w:numPr>
      </w:pPr>
      <w:r>
        <w:t>Gruppenarbeiten:</w:t>
      </w:r>
    </w:p>
    <w:p w14:paraId="6C1A0FBA" w14:textId="77777777" w:rsidR="00217705" w:rsidRDefault="00B41A33">
      <w:pPr>
        <w:numPr>
          <w:ilvl w:val="1"/>
          <w:numId w:val="15"/>
        </w:numPr>
      </w:pPr>
      <w:r>
        <w:t>Sie enthält die Namen aller Gruppenmitglieder und die gemeinsam erarbeiteten Ergebnisse.</w:t>
      </w:r>
    </w:p>
    <w:p w14:paraId="3EDA3241" w14:textId="77777777" w:rsidR="00217705" w:rsidRDefault="00B41A33">
      <w:pPr>
        <w:numPr>
          <w:ilvl w:val="0"/>
          <w:numId w:val="15"/>
        </w:numPr>
      </w:pPr>
      <w:r>
        <w:t>Test:</w:t>
      </w:r>
    </w:p>
    <w:p w14:paraId="53C6BFCE" w14:textId="77777777" w:rsidR="00217705" w:rsidRDefault="00B41A33">
      <w:pPr>
        <w:numPr>
          <w:ilvl w:val="1"/>
          <w:numId w:val="15"/>
        </w:numPr>
      </w:pPr>
      <w:r>
        <w:t>Der Teststoff wird genau bekannt gegeben, wird der Termin versäumt so findet eine Leistungsfeststellung über den Teststoff statt, sobald der Schüler im Unterricht wieder anwesend ist.</w:t>
      </w:r>
    </w:p>
    <w:p w14:paraId="0AB913A9" w14:textId="77777777" w:rsidR="00217705" w:rsidRDefault="00B41A33">
      <w:pPr>
        <w:numPr>
          <w:ilvl w:val="0"/>
          <w:numId w:val="15"/>
        </w:numPr>
      </w:pPr>
      <w:r>
        <w:t>Prüfung:</w:t>
      </w:r>
    </w:p>
    <w:p w14:paraId="7933FB5B" w14:textId="77777777" w:rsidR="00217705" w:rsidRDefault="00B41A33">
      <w:pPr>
        <w:numPr>
          <w:ilvl w:val="1"/>
          <w:numId w:val="15"/>
        </w:numPr>
      </w:pPr>
      <w:r>
        <w:t>Stoff und Termin werden mit dem Schüler persönlich besprochen (außer bei Prüfungen über den Teststoff)</w:t>
      </w:r>
    </w:p>
    <w:p w14:paraId="5A3EBE67" w14:textId="77777777" w:rsidR="00217705" w:rsidRDefault="00B41A33">
      <w:r>
        <w:rPr>
          <w:u w:val="single"/>
        </w:rPr>
        <w:t>Leistungsbeurteilung:</w:t>
      </w:r>
    </w:p>
    <w:p w14:paraId="341B686F" w14:textId="77777777" w:rsidR="00217705" w:rsidRDefault="00B41A33">
      <w:r>
        <w:tab/>
        <w:t>25 % Mitschrift + Wiederholung</w:t>
      </w:r>
    </w:p>
    <w:p w14:paraId="1A823D33" w14:textId="77777777" w:rsidR="00217705" w:rsidRDefault="00B41A33">
      <w:r>
        <w:tab/>
        <w:t>25 % Gruppenarbeiten</w:t>
      </w:r>
    </w:p>
    <w:p w14:paraId="11727CF6" w14:textId="77777777" w:rsidR="00217705" w:rsidRDefault="00B41A33">
      <w:r>
        <w:rPr>
          <w:rFonts w:ascii="Arial Unicode MS" w:eastAsia="Arial Unicode MS" w:hAnsi="Arial Unicode MS" w:cs="Arial Unicode MS"/>
        </w:rPr>
        <w:tab/>
        <w:t>50 % Test → zuletzt erbrachte Leistung zählt am meisten</w:t>
      </w:r>
    </w:p>
    <w:p w14:paraId="70309C04" w14:textId="77777777" w:rsidR="00217705" w:rsidRDefault="00217705"/>
    <w:p w14:paraId="13DE3D91" w14:textId="77777777" w:rsidR="00217705" w:rsidRDefault="00B41A33">
      <w:pPr>
        <w:jc w:val="center"/>
        <w:rPr>
          <w:sz w:val="28"/>
          <w:szCs w:val="28"/>
        </w:rPr>
      </w:pPr>
      <w:r>
        <w:rPr>
          <w:color w:val="00FF00"/>
          <w:sz w:val="28"/>
          <w:szCs w:val="28"/>
          <w:u w:val="single"/>
        </w:rPr>
        <w:t>Naturwissenschaften</w:t>
      </w:r>
    </w:p>
    <w:p w14:paraId="4FEC9DBF" w14:textId="77777777" w:rsidR="00217705" w:rsidRDefault="00217705"/>
    <w:p w14:paraId="436C7976" w14:textId="77777777" w:rsidR="00217705" w:rsidRDefault="00B41A33">
      <w:r>
        <w:t>Die Naturwissenschaften beschäftigen sich mit den Naturgesetzen.</w:t>
      </w:r>
    </w:p>
    <w:p w14:paraId="337C6BE0" w14:textId="77777777" w:rsidR="00217705" w:rsidRDefault="00B41A33">
      <w:r>
        <w:rPr>
          <w:u w:val="single"/>
        </w:rPr>
        <w:t>Chemie:</w:t>
      </w:r>
    </w:p>
    <w:p w14:paraId="47433935" w14:textId="77777777" w:rsidR="00217705" w:rsidRDefault="00B41A33">
      <w:r>
        <w:t>Die Chemie ist die Lehre von den Stoffen und den Umwandlungen der Stoffe.</w:t>
      </w:r>
    </w:p>
    <w:p w14:paraId="78F66F02" w14:textId="77777777" w:rsidR="00217705" w:rsidRDefault="00B41A33">
      <w:r>
        <w:rPr>
          <w:u w:val="single"/>
        </w:rPr>
        <w:t>Ökologie:</w:t>
      </w:r>
    </w:p>
    <w:p w14:paraId="210D87E1" w14:textId="77777777" w:rsidR="00217705" w:rsidRDefault="00B41A33">
      <w:r>
        <w:t>Die Ökologie ist die Wissenschaft von der Wechselbeziehungen zwischen Lebewesen und Umwelt.</w:t>
      </w:r>
    </w:p>
    <w:p w14:paraId="1F2288CC" w14:textId="77777777" w:rsidR="00217705" w:rsidRDefault="00217705"/>
    <w:p w14:paraId="0AE6CD95" w14:textId="77777777" w:rsidR="00217705" w:rsidRDefault="00B41A33">
      <w:pPr>
        <w:jc w:val="center"/>
        <w:rPr>
          <w:b/>
          <w:color w:val="00FF00"/>
          <w:sz w:val="28"/>
          <w:szCs w:val="28"/>
          <w:u w:val="single"/>
        </w:rPr>
      </w:pPr>
      <w:r>
        <w:rPr>
          <w:b/>
          <w:color w:val="00FF00"/>
          <w:sz w:val="28"/>
          <w:szCs w:val="28"/>
          <w:u w:val="single"/>
        </w:rPr>
        <w:t>Grundbegriffe und Arbeitsweisen der Chemie</w:t>
      </w:r>
    </w:p>
    <w:p w14:paraId="53698DF1" w14:textId="77777777" w:rsidR="00217705" w:rsidRDefault="00217705">
      <w:pPr>
        <w:jc w:val="center"/>
        <w:rPr>
          <w:color w:val="00FF00"/>
          <w:sz w:val="28"/>
          <w:szCs w:val="28"/>
          <w:u w:val="single"/>
        </w:rPr>
      </w:pPr>
    </w:p>
    <w:p w14:paraId="137734F7" w14:textId="77777777" w:rsidR="00217705" w:rsidRDefault="00B41A33">
      <w:r>
        <w:rPr>
          <w:u w:val="single"/>
        </w:rPr>
        <w:t>Lebensmittel</w:t>
      </w:r>
      <w:r>
        <w:t xml:space="preserve"> dürfen im Chemiesaal weder ausgepackt noch konsumiert werden. </w:t>
      </w:r>
      <w:r>
        <w:rPr>
          <w:u w:val="single"/>
        </w:rPr>
        <w:t>Chemikalien</w:t>
      </w:r>
      <w:r>
        <w:t xml:space="preserve"> sind in </w:t>
      </w:r>
      <w:r>
        <w:rPr>
          <w:u w:val="single"/>
        </w:rPr>
        <w:t>Originalgebinden</w:t>
      </w:r>
      <w:r>
        <w:t xml:space="preserve"> oder in Behältern aufzubewaren, die dafür vorgesehen sind. Die Behälter müssen sorgfältig beschriftet sein, es ist gefährlich und daher verboten Chemikalien in Behältern aufzubewahren die üblicherweise für Lebensmittel verwendet werden.</w:t>
      </w:r>
    </w:p>
    <w:p w14:paraId="5F37961C" w14:textId="77777777" w:rsidR="00217705" w:rsidRDefault="00B41A33">
      <w:r>
        <w:rPr>
          <w:u w:val="single"/>
        </w:rPr>
        <w:t>Umgang mit Chemikalien:</w:t>
      </w:r>
    </w:p>
    <w:p w14:paraId="72869AB8" w14:textId="77777777" w:rsidR="00217705" w:rsidRDefault="00B41A33">
      <w:pPr>
        <w:numPr>
          <w:ilvl w:val="0"/>
          <w:numId w:val="10"/>
        </w:numPr>
      </w:pPr>
      <w:r>
        <w:t>Vorsichtig riechen</w:t>
      </w:r>
    </w:p>
    <w:p w14:paraId="30EA69EC" w14:textId="77777777" w:rsidR="00217705" w:rsidRDefault="00B41A33">
      <w:pPr>
        <w:numPr>
          <w:ilvl w:val="0"/>
          <w:numId w:val="10"/>
        </w:numPr>
      </w:pPr>
      <w:r>
        <w:t>nichts kosten</w:t>
      </w:r>
    </w:p>
    <w:p w14:paraId="2BEE5DEC" w14:textId="77777777" w:rsidR="00217705" w:rsidRDefault="00B41A33">
      <w:pPr>
        <w:numPr>
          <w:ilvl w:val="0"/>
          <w:numId w:val="10"/>
        </w:numPr>
      </w:pPr>
      <w:r>
        <w:t>nichts mit der Haut in Berührung bringen</w:t>
      </w:r>
    </w:p>
    <w:p w14:paraId="729602BE" w14:textId="77777777" w:rsidR="00217705" w:rsidRDefault="00B41A33">
      <w:pPr>
        <w:numPr>
          <w:ilvl w:val="0"/>
          <w:numId w:val="10"/>
        </w:numPr>
      </w:pPr>
      <w:r>
        <w:t>nach Entnahme, Behälter sofort verschließen</w:t>
      </w:r>
    </w:p>
    <w:p w14:paraId="7FF43552" w14:textId="77777777" w:rsidR="00217705" w:rsidRDefault="00B41A33">
      <w:pPr>
        <w:numPr>
          <w:ilvl w:val="0"/>
          <w:numId w:val="10"/>
        </w:numPr>
      </w:pPr>
      <w:r>
        <w:t>Gefahrensymbole auf dem Etikett beachten</w:t>
      </w:r>
    </w:p>
    <w:p w14:paraId="56AE8632" w14:textId="77777777" w:rsidR="00217705" w:rsidRDefault="00B41A33">
      <w:r>
        <w:rPr>
          <w:u w:val="single"/>
        </w:rPr>
        <w:t>Gefahrensymbole:</w:t>
      </w:r>
    </w:p>
    <w:p w14:paraId="005F0C4D" w14:textId="77777777" w:rsidR="00217705" w:rsidRDefault="00217705"/>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258"/>
        <w:gridCol w:w="2257"/>
        <w:gridCol w:w="2257"/>
        <w:gridCol w:w="2257"/>
      </w:tblGrid>
      <w:tr w:rsidR="00217705" w14:paraId="49C89F14" w14:textId="77777777">
        <w:tc>
          <w:tcPr>
            <w:tcW w:w="2257" w:type="dxa"/>
            <w:shd w:val="clear" w:color="auto" w:fill="auto"/>
            <w:tcMar>
              <w:top w:w="100" w:type="dxa"/>
              <w:left w:w="100" w:type="dxa"/>
              <w:bottom w:w="100" w:type="dxa"/>
              <w:right w:w="100" w:type="dxa"/>
            </w:tcMar>
          </w:tcPr>
          <w:p w14:paraId="59679B2C" w14:textId="77777777" w:rsidR="00217705" w:rsidRDefault="00B41A33">
            <w:pPr>
              <w:widowControl w:val="0"/>
              <w:pBdr>
                <w:top w:val="nil"/>
                <w:left w:val="nil"/>
                <w:bottom w:val="nil"/>
                <w:right w:val="nil"/>
                <w:between w:val="nil"/>
              </w:pBdr>
              <w:spacing w:line="240" w:lineRule="auto"/>
              <w:rPr>
                <w:color w:val="FF0000"/>
              </w:rPr>
            </w:pPr>
            <w:r>
              <w:rPr>
                <w:color w:val="FF0000"/>
              </w:rPr>
              <w:t>Alt</w:t>
            </w:r>
          </w:p>
        </w:tc>
        <w:tc>
          <w:tcPr>
            <w:tcW w:w="2257" w:type="dxa"/>
            <w:shd w:val="clear" w:color="auto" w:fill="auto"/>
            <w:tcMar>
              <w:top w:w="100" w:type="dxa"/>
              <w:left w:w="100" w:type="dxa"/>
              <w:bottom w:w="100" w:type="dxa"/>
              <w:right w:w="100" w:type="dxa"/>
            </w:tcMar>
          </w:tcPr>
          <w:p w14:paraId="76B8BF79" w14:textId="77777777" w:rsidR="00217705" w:rsidRDefault="00B41A33">
            <w:pPr>
              <w:widowControl w:val="0"/>
              <w:pBdr>
                <w:top w:val="nil"/>
                <w:left w:val="nil"/>
                <w:bottom w:val="nil"/>
                <w:right w:val="nil"/>
                <w:between w:val="nil"/>
              </w:pBdr>
              <w:spacing w:line="240" w:lineRule="auto"/>
              <w:rPr>
                <w:color w:val="FF0000"/>
              </w:rPr>
            </w:pPr>
            <w:r>
              <w:rPr>
                <w:color w:val="FF0000"/>
              </w:rPr>
              <w:t>Alt</w:t>
            </w:r>
          </w:p>
        </w:tc>
        <w:tc>
          <w:tcPr>
            <w:tcW w:w="2257" w:type="dxa"/>
            <w:shd w:val="clear" w:color="auto" w:fill="auto"/>
            <w:tcMar>
              <w:top w:w="100" w:type="dxa"/>
              <w:left w:w="100" w:type="dxa"/>
              <w:bottom w:w="100" w:type="dxa"/>
              <w:right w:w="100" w:type="dxa"/>
            </w:tcMar>
          </w:tcPr>
          <w:p w14:paraId="2896810A" w14:textId="77777777" w:rsidR="00217705" w:rsidRDefault="00B41A33">
            <w:pPr>
              <w:widowControl w:val="0"/>
              <w:pBdr>
                <w:top w:val="nil"/>
                <w:left w:val="nil"/>
                <w:bottom w:val="nil"/>
                <w:right w:val="nil"/>
                <w:between w:val="nil"/>
              </w:pBdr>
              <w:spacing w:line="240" w:lineRule="auto"/>
              <w:rPr>
                <w:color w:val="FF0000"/>
              </w:rPr>
            </w:pPr>
            <w:r>
              <w:rPr>
                <w:color w:val="FF0000"/>
              </w:rPr>
              <w:t>Neu</w:t>
            </w:r>
          </w:p>
        </w:tc>
        <w:tc>
          <w:tcPr>
            <w:tcW w:w="2257" w:type="dxa"/>
            <w:shd w:val="clear" w:color="auto" w:fill="auto"/>
            <w:tcMar>
              <w:top w:w="100" w:type="dxa"/>
              <w:left w:w="100" w:type="dxa"/>
              <w:bottom w:w="100" w:type="dxa"/>
              <w:right w:w="100" w:type="dxa"/>
            </w:tcMar>
          </w:tcPr>
          <w:p w14:paraId="30E12EAE" w14:textId="77777777" w:rsidR="00217705" w:rsidRDefault="00B41A33">
            <w:pPr>
              <w:widowControl w:val="0"/>
              <w:pBdr>
                <w:top w:val="nil"/>
                <w:left w:val="nil"/>
                <w:bottom w:val="nil"/>
                <w:right w:val="nil"/>
                <w:between w:val="nil"/>
              </w:pBdr>
              <w:spacing w:line="240" w:lineRule="auto"/>
              <w:rPr>
                <w:color w:val="FF0000"/>
              </w:rPr>
            </w:pPr>
            <w:r>
              <w:rPr>
                <w:color w:val="FF0000"/>
              </w:rPr>
              <w:t>Neu</w:t>
            </w:r>
          </w:p>
        </w:tc>
      </w:tr>
      <w:tr w:rsidR="00217705" w14:paraId="268579DF" w14:textId="77777777">
        <w:tc>
          <w:tcPr>
            <w:tcW w:w="2257" w:type="dxa"/>
            <w:shd w:val="clear" w:color="auto" w:fill="auto"/>
            <w:tcMar>
              <w:top w:w="100" w:type="dxa"/>
              <w:left w:w="100" w:type="dxa"/>
              <w:bottom w:w="100" w:type="dxa"/>
              <w:right w:w="100" w:type="dxa"/>
            </w:tcMar>
          </w:tcPr>
          <w:p w14:paraId="308BA240" w14:textId="77777777" w:rsidR="00217705" w:rsidRDefault="00B41A33">
            <w:pPr>
              <w:widowControl w:val="0"/>
              <w:pBdr>
                <w:top w:val="nil"/>
                <w:left w:val="nil"/>
                <w:bottom w:val="nil"/>
                <w:right w:val="nil"/>
                <w:between w:val="nil"/>
              </w:pBdr>
              <w:spacing w:line="240" w:lineRule="auto"/>
            </w:pPr>
            <w:r>
              <w:t>Rest einer Kugel, von der Streifen ausgehen, zwischen denen sich Bruchstücke befinden</w:t>
            </w:r>
          </w:p>
        </w:tc>
        <w:tc>
          <w:tcPr>
            <w:tcW w:w="2257" w:type="dxa"/>
            <w:shd w:val="clear" w:color="auto" w:fill="auto"/>
            <w:tcMar>
              <w:top w:w="100" w:type="dxa"/>
              <w:left w:w="100" w:type="dxa"/>
              <w:bottom w:w="100" w:type="dxa"/>
              <w:right w:w="100" w:type="dxa"/>
            </w:tcMar>
          </w:tcPr>
          <w:p w14:paraId="77DC3EDF" w14:textId="77777777" w:rsidR="00217705" w:rsidRDefault="00B41A33">
            <w:pPr>
              <w:widowControl w:val="0"/>
              <w:pBdr>
                <w:top w:val="nil"/>
                <w:left w:val="nil"/>
                <w:bottom w:val="nil"/>
                <w:right w:val="nil"/>
                <w:between w:val="nil"/>
              </w:pBdr>
              <w:spacing w:line="240" w:lineRule="auto"/>
            </w:pPr>
            <w:r>
              <w:t>Explosionsgefahr</w:t>
            </w:r>
          </w:p>
        </w:tc>
        <w:tc>
          <w:tcPr>
            <w:tcW w:w="2257" w:type="dxa"/>
            <w:shd w:val="clear" w:color="auto" w:fill="auto"/>
            <w:tcMar>
              <w:top w:w="100" w:type="dxa"/>
              <w:left w:w="100" w:type="dxa"/>
              <w:bottom w:w="100" w:type="dxa"/>
              <w:right w:w="100" w:type="dxa"/>
            </w:tcMar>
          </w:tcPr>
          <w:p w14:paraId="5764F81B" w14:textId="77777777" w:rsidR="00217705" w:rsidRDefault="00217705">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578F10D4" w14:textId="77777777" w:rsidR="00217705" w:rsidRDefault="00B41A33">
            <w:pPr>
              <w:widowControl w:val="0"/>
              <w:pBdr>
                <w:top w:val="nil"/>
                <w:left w:val="nil"/>
                <w:bottom w:val="nil"/>
                <w:right w:val="nil"/>
                <w:between w:val="nil"/>
              </w:pBdr>
              <w:spacing w:line="240" w:lineRule="auto"/>
            </w:pPr>
            <w:r>
              <w:t>explosiv</w:t>
            </w:r>
          </w:p>
        </w:tc>
      </w:tr>
      <w:tr w:rsidR="00217705" w14:paraId="0ADED500" w14:textId="77777777">
        <w:tc>
          <w:tcPr>
            <w:tcW w:w="2257" w:type="dxa"/>
            <w:shd w:val="clear" w:color="auto" w:fill="auto"/>
            <w:tcMar>
              <w:top w:w="100" w:type="dxa"/>
              <w:left w:w="100" w:type="dxa"/>
              <w:bottom w:w="100" w:type="dxa"/>
              <w:right w:w="100" w:type="dxa"/>
            </w:tcMar>
          </w:tcPr>
          <w:p w14:paraId="69A12638" w14:textId="77777777" w:rsidR="00217705" w:rsidRDefault="00B41A33">
            <w:pPr>
              <w:widowControl w:val="0"/>
              <w:pBdr>
                <w:top w:val="nil"/>
                <w:left w:val="nil"/>
                <w:bottom w:val="nil"/>
                <w:right w:val="nil"/>
                <w:between w:val="nil"/>
              </w:pBdr>
              <w:spacing w:line="240" w:lineRule="auto"/>
            </w:pPr>
            <w:r>
              <w:t>Flamme</w:t>
            </w:r>
          </w:p>
        </w:tc>
        <w:tc>
          <w:tcPr>
            <w:tcW w:w="2257" w:type="dxa"/>
            <w:shd w:val="clear" w:color="auto" w:fill="auto"/>
            <w:tcMar>
              <w:top w:w="100" w:type="dxa"/>
              <w:left w:w="100" w:type="dxa"/>
              <w:bottom w:w="100" w:type="dxa"/>
              <w:right w:w="100" w:type="dxa"/>
            </w:tcMar>
          </w:tcPr>
          <w:p w14:paraId="664413C0" w14:textId="77777777" w:rsidR="00217705" w:rsidRDefault="00B41A33">
            <w:pPr>
              <w:widowControl w:val="0"/>
              <w:pBdr>
                <w:top w:val="nil"/>
                <w:left w:val="nil"/>
                <w:bottom w:val="nil"/>
                <w:right w:val="nil"/>
                <w:between w:val="nil"/>
              </w:pBdr>
              <w:spacing w:line="240" w:lineRule="auto"/>
            </w:pPr>
            <w:r>
              <w:t>brennbar</w:t>
            </w:r>
          </w:p>
        </w:tc>
        <w:tc>
          <w:tcPr>
            <w:tcW w:w="2257" w:type="dxa"/>
            <w:shd w:val="clear" w:color="auto" w:fill="auto"/>
            <w:tcMar>
              <w:top w:w="100" w:type="dxa"/>
              <w:left w:w="100" w:type="dxa"/>
              <w:bottom w:w="100" w:type="dxa"/>
              <w:right w:w="100" w:type="dxa"/>
            </w:tcMar>
          </w:tcPr>
          <w:p w14:paraId="5CB68BAF" w14:textId="77777777" w:rsidR="00217705" w:rsidRDefault="00217705">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21997BB" w14:textId="77777777" w:rsidR="00217705" w:rsidRDefault="00B41A33">
            <w:pPr>
              <w:widowControl w:val="0"/>
              <w:pBdr>
                <w:top w:val="nil"/>
                <w:left w:val="nil"/>
                <w:bottom w:val="nil"/>
                <w:right w:val="nil"/>
                <w:between w:val="nil"/>
              </w:pBdr>
              <w:spacing w:line="240" w:lineRule="auto"/>
            </w:pPr>
            <w:r>
              <w:t>entzündlich</w:t>
            </w:r>
          </w:p>
        </w:tc>
      </w:tr>
      <w:tr w:rsidR="00217705" w14:paraId="331BBF91" w14:textId="77777777">
        <w:tc>
          <w:tcPr>
            <w:tcW w:w="2257" w:type="dxa"/>
            <w:shd w:val="clear" w:color="auto" w:fill="auto"/>
            <w:tcMar>
              <w:top w:w="100" w:type="dxa"/>
              <w:left w:w="100" w:type="dxa"/>
              <w:bottom w:w="100" w:type="dxa"/>
              <w:right w:w="100" w:type="dxa"/>
            </w:tcMar>
          </w:tcPr>
          <w:p w14:paraId="219E2257" w14:textId="77777777" w:rsidR="00217705" w:rsidRDefault="00B41A33">
            <w:pPr>
              <w:widowControl w:val="0"/>
              <w:pBdr>
                <w:top w:val="nil"/>
                <w:left w:val="nil"/>
                <w:bottom w:val="nil"/>
                <w:right w:val="nil"/>
                <w:between w:val="nil"/>
              </w:pBdr>
              <w:spacing w:line="240" w:lineRule="auto"/>
            </w:pPr>
            <w:r>
              <w:t>Ring mit Flamme</w:t>
            </w:r>
          </w:p>
        </w:tc>
        <w:tc>
          <w:tcPr>
            <w:tcW w:w="2257" w:type="dxa"/>
            <w:shd w:val="clear" w:color="auto" w:fill="auto"/>
            <w:tcMar>
              <w:top w:w="100" w:type="dxa"/>
              <w:left w:w="100" w:type="dxa"/>
              <w:bottom w:w="100" w:type="dxa"/>
              <w:right w:w="100" w:type="dxa"/>
            </w:tcMar>
          </w:tcPr>
          <w:p w14:paraId="4A982611" w14:textId="77777777" w:rsidR="00217705" w:rsidRDefault="00B41A33">
            <w:pPr>
              <w:widowControl w:val="0"/>
              <w:pBdr>
                <w:top w:val="nil"/>
                <w:left w:val="nil"/>
                <w:bottom w:val="nil"/>
                <w:right w:val="nil"/>
                <w:between w:val="nil"/>
              </w:pBdr>
              <w:spacing w:line="240" w:lineRule="auto"/>
            </w:pPr>
            <w:r>
              <w:t>brandfördernd</w:t>
            </w:r>
          </w:p>
        </w:tc>
        <w:tc>
          <w:tcPr>
            <w:tcW w:w="2257" w:type="dxa"/>
            <w:shd w:val="clear" w:color="auto" w:fill="auto"/>
            <w:tcMar>
              <w:top w:w="100" w:type="dxa"/>
              <w:left w:w="100" w:type="dxa"/>
              <w:bottom w:w="100" w:type="dxa"/>
              <w:right w:w="100" w:type="dxa"/>
            </w:tcMar>
          </w:tcPr>
          <w:p w14:paraId="49F9386F" w14:textId="77777777" w:rsidR="00217705" w:rsidRDefault="00217705">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78F6E77E" w14:textId="77777777" w:rsidR="00217705" w:rsidRDefault="00B41A33">
            <w:pPr>
              <w:widowControl w:val="0"/>
              <w:pBdr>
                <w:top w:val="nil"/>
                <w:left w:val="nil"/>
                <w:bottom w:val="nil"/>
                <w:right w:val="nil"/>
                <w:between w:val="nil"/>
              </w:pBdr>
              <w:spacing w:line="240" w:lineRule="auto"/>
            </w:pPr>
            <w:r>
              <w:t>brandfördernd</w:t>
            </w:r>
          </w:p>
        </w:tc>
      </w:tr>
      <w:tr w:rsidR="00217705" w14:paraId="450B8832" w14:textId="77777777">
        <w:tc>
          <w:tcPr>
            <w:tcW w:w="2257" w:type="dxa"/>
            <w:shd w:val="clear" w:color="auto" w:fill="auto"/>
            <w:tcMar>
              <w:top w:w="100" w:type="dxa"/>
              <w:left w:w="100" w:type="dxa"/>
              <w:bottom w:w="100" w:type="dxa"/>
              <w:right w:w="100" w:type="dxa"/>
            </w:tcMar>
          </w:tcPr>
          <w:p w14:paraId="4A90DBA4" w14:textId="77777777" w:rsidR="00217705" w:rsidRDefault="00B41A33">
            <w:pPr>
              <w:widowControl w:val="0"/>
              <w:pBdr>
                <w:top w:val="nil"/>
                <w:left w:val="nil"/>
                <w:bottom w:val="nil"/>
                <w:right w:val="nil"/>
                <w:between w:val="nil"/>
              </w:pBdr>
              <w:spacing w:line="240" w:lineRule="auto"/>
            </w:pPr>
            <w:r>
              <w:t>Totenkopf</w:t>
            </w:r>
          </w:p>
        </w:tc>
        <w:tc>
          <w:tcPr>
            <w:tcW w:w="2257" w:type="dxa"/>
            <w:shd w:val="clear" w:color="auto" w:fill="auto"/>
            <w:tcMar>
              <w:top w:w="100" w:type="dxa"/>
              <w:left w:w="100" w:type="dxa"/>
              <w:bottom w:w="100" w:type="dxa"/>
              <w:right w:w="100" w:type="dxa"/>
            </w:tcMar>
          </w:tcPr>
          <w:p w14:paraId="324704BC" w14:textId="77777777" w:rsidR="00217705" w:rsidRDefault="00B41A33">
            <w:pPr>
              <w:widowControl w:val="0"/>
              <w:pBdr>
                <w:top w:val="nil"/>
                <w:left w:val="nil"/>
                <w:bottom w:val="nil"/>
                <w:right w:val="nil"/>
                <w:between w:val="nil"/>
              </w:pBdr>
              <w:spacing w:line="240" w:lineRule="auto"/>
            </w:pPr>
            <w:r>
              <w:t>giftig</w:t>
            </w:r>
          </w:p>
        </w:tc>
        <w:tc>
          <w:tcPr>
            <w:tcW w:w="2257" w:type="dxa"/>
            <w:shd w:val="clear" w:color="auto" w:fill="auto"/>
            <w:tcMar>
              <w:top w:w="100" w:type="dxa"/>
              <w:left w:w="100" w:type="dxa"/>
              <w:bottom w:w="100" w:type="dxa"/>
              <w:right w:w="100" w:type="dxa"/>
            </w:tcMar>
          </w:tcPr>
          <w:p w14:paraId="698D7830" w14:textId="77777777" w:rsidR="00217705" w:rsidRDefault="00217705">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7348A5BF" w14:textId="77777777" w:rsidR="00217705" w:rsidRDefault="00B41A33">
            <w:pPr>
              <w:widowControl w:val="0"/>
              <w:pBdr>
                <w:top w:val="nil"/>
                <w:left w:val="nil"/>
                <w:bottom w:val="nil"/>
                <w:right w:val="nil"/>
                <w:between w:val="nil"/>
              </w:pBdr>
              <w:spacing w:line="240" w:lineRule="auto"/>
            </w:pPr>
            <w:r>
              <w:t>giftig</w:t>
            </w:r>
          </w:p>
        </w:tc>
      </w:tr>
      <w:tr w:rsidR="00217705" w14:paraId="3EC546A5" w14:textId="77777777">
        <w:tc>
          <w:tcPr>
            <w:tcW w:w="2257" w:type="dxa"/>
            <w:shd w:val="clear" w:color="auto" w:fill="auto"/>
            <w:tcMar>
              <w:top w:w="100" w:type="dxa"/>
              <w:left w:w="100" w:type="dxa"/>
              <w:bottom w:w="100" w:type="dxa"/>
              <w:right w:w="100" w:type="dxa"/>
            </w:tcMar>
          </w:tcPr>
          <w:p w14:paraId="6674D116" w14:textId="77777777" w:rsidR="00217705" w:rsidRDefault="00B41A33">
            <w:pPr>
              <w:widowControl w:val="0"/>
              <w:pBdr>
                <w:top w:val="nil"/>
                <w:left w:val="nil"/>
                <w:bottom w:val="nil"/>
                <w:right w:val="nil"/>
                <w:between w:val="nil"/>
              </w:pBdr>
              <w:spacing w:line="240" w:lineRule="auto"/>
            </w:pPr>
            <w:r>
              <w:t>Andreaskreuz</w:t>
            </w:r>
          </w:p>
        </w:tc>
        <w:tc>
          <w:tcPr>
            <w:tcW w:w="2257" w:type="dxa"/>
            <w:shd w:val="clear" w:color="auto" w:fill="auto"/>
            <w:tcMar>
              <w:top w:w="100" w:type="dxa"/>
              <w:left w:w="100" w:type="dxa"/>
              <w:bottom w:w="100" w:type="dxa"/>
              <w:right w:w="100" w:type="dxa"/>
            </w:tcMar>
          </w:tcPr>
          <w:p w14:paraId="2A861A8D" w14:textId="77777777" w:rsidR="00217705" w:rsidRDefault="00B41A33">
            <w:pPr>
              <w:widowControl w:val="0"/>
              <w:pBdr>
                <w:top w:val="nil"/>
                <w:left w:val="nil"/>
                <w:bottom w:val="nil"/>
                <w:right w:val="nil"/>
                <w:between w:val="nil"/>
              </w:pBdr>
              <w:spacing w:line="240" w:lineRule="auto"/>
            </w:pPr>
            <w:r>
              <w:t>reizend</w:t>
            </w:r>
          </w:p>
        </w:tc>
        <w:tc>
          <w:tcPr>
            <w:tcW w:w="2257" w:type="dxa"/>
            <w:shd w:val="clear" w:color="auto" w:fill="auto"/>
            <w:tcMar>
              <w:top w:w="100" w:type="dxa"/>
              <w:left w:w="100" w:type="dxa"/>
              <w:bottom w:w="100" w:type="dxa"/>
              <w:right w:w="100" w:type="dxa"/>
            </w:tcMar>
          </w:tcPr>
          <w:p w14:paraId="75B559BA" w14:textId="77777777" w:rsidR="00217705" w:rsidRDefault="00B41A33">
            <w:pPr>
              <w:widowControl w:val="0"/>
              <w:pBdr>
                <w:top w:val="nil"/>
                <w:left w:val="nil"/>
                <w:bottom w:val="nil"/>
                <w:right w:val="nil"/>
                <w:between w:val="nil"/>
              </w:pBdr>
              <w:spacing w:line="240" w:lineRule="auto"/>
            </w:pPr>
            <w:r>
              <w:t>Rufzeichen</w:t>
            </w:r>
          </w:p>
        </w:tc>
        <w:tc>
          <w:tcPr>
            <w:tcW w:w="2257" w:type="dxa"/>
            <w:shd w:val="clear" w:color="auto" w:fill="auto"/>
            <w:tcMar>
              <w:top w:w="100" w:type="dxa"/>
              <w:left w:w="100" w:type="dxa"/>
              <w:bottom w:w="100" w:type="dxa"/>
              <w:right w:w="100" w:type="dxa"/>
            </w:tcMar>
          </w:tcPr>
          <w:p w14:paraId="494031DA" w14:textId="77777777" w:rsidR="00217705" w:rsidRDefault="00B41A33">
            <w:pPr>
              <w:widowControl w:val="0"/>
              <w:pBdr>
                <w:top w:val="nil"/>
                <w:left w:val="nil"/>
                <w:bottom w:val="nil"/>
                <w:right w:val="nil"/>
                <w:between w:val="nil"/>
              </w:pBdr>
              <w:spacing w:line="240" w:lineRule="auto"/>
            </w:pPr>
            <w:r>
              <w:t>Gesundheitsgefahr</w:t>
            </w:r>
          </w:p>
        </w:tc>
      </w:tr>
      <w:tr w:rsidR="00217705" w14:paraId="70ADC98E" w14:textId="77777777">
        <w:tc>
          <w:tcPr>
            <w:tcW w:w="2257" w:type="dxa"/>
            <w:shd w:val="clear" w:color="auto" w:fill="auto"/>
            <w:tcMar>
              <w:top w:w="100" w:type="dxa"/>
              <w:left w:w="100" w:type="dxa"/>
              <w:bottom w:w="100" w:type="dxa"/>
              <w:right w:w="100" w:type="dxa"/>
            </w:tcMar>
          </w:tcPr>
          <w:p w14:paraId="3134089A" w14:textId="77777777" w:rsidR="00217705" w:rsidRDefault="00B41A33">
            <w:pPr>
              <w:widowControl w:val="0"/>
              <w:pBdr>
                <w:top w:val="nil"/>
                <w:left w:val="nil"/>
                <w:bottom w:val="nil"/>
                <w:right w:val="nil"/>
                <w:between w:val="nil"/>
              </w:pBdr>
              <w:spacing w:line="240" w:lineRule="auto"/>
            </w:pPr>
            <w:r>
              <w:t>aus einer Proberöhre fallen Tropfen auf einen Balken bzw. eine Hand</w:t>
            </w:r>
          </w:p>
        </w:tc>
        <w:tc>
          <w:tcPr>
            <w:tcW w:w="2257" w:type="dxa"/>
            <w:shd w:val="clear" w:color="auto" w:fill="auto"/>
            <w:tcMar>
              <w:top w:w="100" w:type="dxa"/>
              <w:left w:w="100" w:type="dxa"/>
              <w:bottom w:w="100" w:type="dxa"/>
              <w:right w:w="100" w:type="dxa"/>
            </w:tcMar>
          </w:tcPr>
          <w:p w14:paraId="343ABB8F" w14:textId="77777777" w:rsidR="00217705" w:rsidRDefault="00B41A33">
            <w:pPr>
              <w:widowControl w:val="0"/>
              <w:pBdr>
                <w:top w:val="nil"/>
                <w:left w:val="nil"/>
                <w:bottom w:val="nil"/>
                <w:right w:val="nil"/>
                <w:between w:val="nil"/>
              </w:pBdr>
              <w:spacing w:line="240" w:lineRule="auto"/>
            </w:pPr>
            <w:r>
              <w:t>ätzend</w:t>
            </w:r>
          </w:p>
        </w:tc>
        <w:tc>
          <w:tcPr>
            <w:tcW w:w="2257" w:type="dxa"/>
            <w:shd w:val="clear" w:color="auto" w:fill="auto"/>
            <w:tcMar>
              <w:top w:w="100" w:type="dxa"/>
              <w:left w:w="100" w:type="dxa"/>
              <w:bottom w:w="100" w:type="dxa"/>
              <w:right w:w="100" w:type="dxa"/>
            </w:tcMar>
          </w:tcPr>
          <w:p w14:paraId="4C3A3EF4" w14:textId="77777777" w:rsidR="00217705" w:rsidRDefault="00217705">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718E06F5" w14:textId="77777777" w:rsidR="00217705" w:rsidRDefault="00B41A33">
            <w:pPr>
              <w:widowControl w:val="0"/>
              <w:pBdr>
                <w:top w:val="nil"/>
                <w:left w:val="nil"/>
                <w:bottom w:val="nil"/>
                <w:right w:val="nil"/>
                <w:between w:val="nil"/>
              </w:pBdr>
              <w:spacing w:line="240" w:lineRule="auto"/>
            </w:pPr>
            <w:r>
              <w:t>ätzend</w:t>
            </w:r>
          </w:p>
        </w:tc>
      </w:tr>
      <w:tr w:rsidR="00217705" w14:paraId="56D9A189" w14:textId="77777777">
        <w:tc>
          <w:tcPr>
            <w:tcW w:w="2257" w:type="dxa"/>
            <w:shd w:val="clear" w:color="auto" w:fill="auto"/>
            <w:tcMar>
              <w:top w:w="100" w:type="dxa"/>
              <w:left w:w="100" w:type="dxa"/>
              <w:bottom w:w="100" w:type="dxa"/>
              <w:right w:w="100" w:type="dxa"/>
            </w:tcMar>
          </w:tcPr>
          <w:p w14:paraId="561A43CC" w14:textId="77777777" w:rsidR="00217705" w:rsidRDefault="00B41A33">
            <w:pPr>
              <w:widowControl w:val="0"/>
              <w:pBdr>
                <w:top w:val="nil"/>
                <w:left w:val="nil"/>
                <w:bottom w:val="nil"/>
                <w:right w:val="nil"/>
                <w:between w:val="nil"/>
              </w:pBdr>
              <w:spacing w:line="240" w:lineRule="auto"/>
            </w:pPr>
            <w:r>
              <w:t>kahler Baum und Fisch mit Bauch nach oben</w:t>
            </w:r>
          </w:p>
        </w:tc>
        <w:tc>
          <w:tcPr>
            <w:tcW w:w="2257" w:type="dxa"/>
            <w:shd w:val="clear" w:color="auto" w:fill="auto"/>
            <w:tcMar>
              <w:top w:w="100" w:type="dxa"/>
              <w:left w:w="100" w:type="dxa"/>
              <w:bottom w:w="100" w:type="dxa"/>
              <w:right w:w="100" w:type="dxa"/>
            </w:tcMar>
          </w:tcPr>
          <w:p w14:paraId="48A7C2A6" w14:textId="77777777" w:rsidR="00217705" w:rsidRDefault="00B41A33">
            <w:pPr>
              <w:widowControl w:val="0"/>
              <w:pBdr>
                <w:top w:val="nil"/>
                <w:left w:val="nil"/>
                <w:bottom w:val="nil"/>
                <w:right w:val="nil"/>
                <w:between w:val="nil"/>
              </w:pBdr>
              <w:spacing w:line="240" w:lineRule="auto"/>
            </w:pPr>
            <w:r>
              <w:t>umweltschädlich</w:t>
            </w:r>
          </w:p>
        </w:tc>
        <w:tc>
          <w:tcPr>
            <w:tcW w:w="2257" w:type="dxa"/>
            <w:shd w:val="clear" w:color="auto" w:fill="auto"/>
            <w:tcMar>
              <w:top w:w="100" w:type="dxa"/>
              <w:left w:w="100" w:type="dxa"/>
              <w:bottom w:w="100" w:type="dxa"/>
              <w:right w:w="100" w:type="dxa"/>
            </w:tcMar>
          </w:tcPr>
          <w:p w14:paraId="66E33677" w14:textId="77777777" w:rsidR="00217705" w:rsidRDefault="00217705">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35AD5D1B" w14:textId="77777777" w:rsidR="00217705" w:rsidRDefault="00B41A33">
            <w:pPr>
              <w:widowControl w:val="0"/>
              <w:pBdr>
                <w:top w:val="nil"/>
                <w:left w:val="nil"/>
                <w:bottom w:val="nil"/>
                <w:right w:val="nil"/>
                <w:between w:val="nil"/>
              </w:pBdr>
              <w:spacing w:line="240" w:lineRule="auto"/>
            </w:pPr>
            <w:r>
              <w:t>umweltgefährlich</w:t>
            </w:r>
          </w:p>
        </w:tc>
      </w:tr>
      <w:tr w:rsidR="00217705" w14:paraId="5A9DA3D6" w14:textId="77777777">
        <w:tc>
          <w:tcPr>
            <w:tcW w:w="2257" w:type="dxa"/>
            <w:shd w:val="clear" w:color="auto" w:fill="auto"/>
            <w:tcMar>
              <w:top w:w="100" w:type="dxa"/>
              <w:left w:w="100" w:type="dxa"/>
              <w:bottom w:w="100" w:type="dxa"/>
              <w:right w:w="100" w:type="dxa"/>
            </w:tcMar>
          </w:tcPr>
          <w:p w14:paraId="7616DE9B" w14:textId="77777777" w:rsidR="00217705" w:rsidRDefault="00217705">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666D857" w14:textId="77777777" w:rsidR="00217705" w:rsidRDefault="00217705">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12868183" w14:textId="77777777" w:rsidR="00217705" w:rsidRDefault="00B41A33">
            <w:pPr>
              <w:widowControl w:val="0"/>
              <w:pBdr>
                <w:top w:val="nil"/>
                <w:left w:val="nil"/>
                <w:bottom w:val="nil"/>
                <w:right w:val="nil"/>
                <w:between w:val="nil"/>
              </w:pBdr>
              <w:spacing w:line="240" w:lineRule="auto"/>
            </w:pPr>
            <w:r>
              <w:t xml:space="preserve">Schattenbild einer </w:t>
            </w:r>
            <w:r>
              <w:lastRenderedPageBreak/>
              <w:t>Gasflasche</w:t>
            </w:r>
          </w:p>
        </w:tc>
        <w:tc>
          <w:tcPr>
            <w:tcW w:w="2257" w:type="dxa"/>
            <w:shd w:val="clear" w:color="auto" w:fill="auto"/>
            <w:tcMar>
              <w:top w:w="100" w:type="dxa"/>
              <w:left w:w="100" w:type="dxa"/>
              <w:bottom w:w="100" w:type="dxa"/>
              <w:right w:w="100" w:type="dxa"/>
            </w:tcMar>
          </w:tcPr>
          <w:p w14:paraId="4D233463" w14:textId="77777777" w:rsidR="00217705" w:rsidRDefault="00B41A33">
            <w:pPr>
              <w:widowControl w:val="0"/>
              <w:pBdr>
                <w:top w:val="nil"/>
                <w:left w:val="nil"/>
                <w:bottom w:val="nil"/>
                <w:right w:val="nil"/>
                <w:between w:val="nil"/>
              </w:pBdr>
              <w:spacing w:line="240" w:lineRule="auto"/>
            </w:pPr>
            <w:r>
              <w:lastRenderedPageBreak/>
              <w:t>Komprimierte Gase</w:t>
            </w:r>
          </w:p>
        </w:tc>
      </w:tr>
      <w:tr w:rsidR="00217705" w14:paraId="318F6ABC" w14:textId="77777777">
        <w:tc>
          <w:tcPr>
            <w:tcW w:w="2257" w:type="dxa"/>
            <w:shd w:val="clear" w:color="auto" w:fill="auto"/>
            <w:tcMar>
              <w:top w:w="100" w:type="dxa"/>
              <w:left w:w="100" w:type="dxa"/>
              <w:bottom w:w="100" w:type="dxa"/>
              <w:right w:w="100" w:type="dxa"/>
            </w:tcMar>
          </w:tcPr>
          <w:p w14:paraId="6CA33BD4" w14:textId="77777777" w:rsidR="00217705" w:rsidRDefault="00217705">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D3B3438" w14:textId="77777777" w:rsidR="00217705" w:rsidRDefault="00217705">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734F1A16" w14:textId="77777777" w:rsidR="00217705" w:rsidRDefault="00B41A33">
            <w:pPr>
              <w:widowControl w:val="0"/>
              <w:pBdr>
                <w:top w:val="nil"/>
                <w:left w:val="nil"/>
                <w:bottom w:val="nil"/>
                <w:right w:val="nil"/>
                <w:between w:val="nil"/>
              </w:pBdr>
              <w:spacing w:line="240" w:lineRule="auto"/>
            </w:pPr>
            <w:r>
              <w:t>Schattenbild von Kopf mit Brustkorb und Sternförmiger Zeichnung</w:t>
            </w:r>
          </w:p>
        </w:tc>
        <w:tc>
          <w:tcPr>
            <w:tcW w:w="2257" w:type="dxa"/>
            <w:shd w:val="clear" w:color="auto" w:fill="auto"/>
            <w:tcMar>
              <w:top w:w="100" w:type="dxa"/>
              <w:left w:w="100" w:type="dxa"/>
              <w:bottom w:w="100" w:type="dxa"/>
              <w:right w:w="100" w:type="dxa"/>
            </w:tcMar>
          </w:tcPr>
          <w:p w14:paraId="3CA8C4B7" w14:textId="77777777" w:rsidR="00217705" w:rsidRDefault="00B41A33">
            <w:pPr>
              <w:widowControl w:val="0"/>
              <w:pBdr>
                <w:top w:val="nil"/>
                <w:left w:val="nil"/>
                <w:bottom w:val="nil"/>
                <w:right w:val="nil"/>
                <w:between w:val="nil"/>
              </w:pBdr>
              <w:spacing w:line="240" w:lineRule="auto"/>
            </w:pPr>
            <w:r>
              <w:t>ernste Gesundheitsgefahr</w:t>
            </w:r>
          </w:p>
        </w:tc>
      </w:tr>
    </w:tbl>
    <w:p w14:paraId="65FE885C" w14:textId="77777777" w:rsidR="00217705" w:rsidRDefault="00217705"/>
    <w:p w14:paraId="70C217FF" w14:textId="77777777" w:rsidR="00217705" w:rsidRDefault="00B41A33">
      <w:r>
        <w:rPr>
          <w:u w:val="single"/>
        </w:rPr>
        <w:t>Chemikalien vor Verunreinigung schützen:</w:t>
      </w:r>
    </w:p>
    <w:p w14:paraId="611F8506" w14:textId="77777777" w:rsidR="00217705" w:rsidRDefault="00B41A33">
      <w:pPr>
        <w:numPr>
          <w:ilvl w:val="0"/>
          <w:numId w:val="7"/>
        </w:numPr>
      </w:pPr>
      <w:r>
        <w:t>Nur kleine Mengen entnehmen</w:t>
      </w:r>
    </w:p>
    <w:p w14:paraId="113F2CE5" w14:textId="77777777" w:rsidR="00217705" w:rsidRDefault="00B41A33">
      <w:pPr>
        <w:numPr>
          <w:ilvl w:val="0"/>
          <w:numId w:val="7"/>
        </w:numPr>
      </w:pPr>
      <w:r>
        <w:t>nichts zurückgeben</w:t>
      </w:r>
    </w:p>
    <w:p w14:paraId="3FAA0E61" w14:textId="77777777" w:rsidR="00217705" w:rsidRDefault="00B41A33">
      <w:pPr>
        <w:numPr>
          <w:ilvl w:val="0"/>
          <w:numId w:val="7"/>
        </w:numPr>
      </w:pPr>
      <w:r>
        <w:t>nur saubere Spatel, Pipette, ...</w:t>
      </w:r>
    </w:p>
    <w:p w14:paraId="79F67A20" w14:textId="77777777" w:rsidR="00217705" w:rsidRDefault="00217705">
      <w:pPr>
        <w:rPr>
          <w:u w:val="single"/>
        </w:rPr>
      </w:pPr>
    </w:p>
    <w:p w14:paraId="7FB80420" w14:textId="77777777" w:rsidR="00217705" w:rsidRDefault="00B41A33">
      <w:pPr>
        <w:jc w:val="center"/>
        <w:rPr>
          <w:sz w:val="28"/>
          <w:szCs w:val="28"/>
        </w:rPr>
      </w:pPr>
      <w:r>
        <w:rPr>
          <w:color w:val="00FF00"/>
          <w:sz w:val="28"/>
          <w:szCs w:val="28"/>
          <w:u w:val="single"/>
        </w:rPr>
        <w:t>Aufbau der Materie</w:t>
      </w:r>
    </w:p>
    <w:p w14:paraId="51832C0C" w14:textId="77777777" w:rsidR="00217705" w:rsidRDefault="00217705">
      <w:pPr>
        <w:rPr>
          <w:sz w:val="28"/>
          <w:szCs w:val="28"/>
        </w:rPr>
      </w:pPr>
    </w:p>
    <w:p w14:paraId="303D9BE8" w14:textId="77777777" w:rsidR="00217705" w:rsidRDefault="00B41A33">
      <w:r>
        <w:t>Beispiele für Stoffe:</w:t>
      </w:r>
    </w:p>
    <w:p w14:paraId="4692DB10" w14:textId="77777777" w:rsidR="00217705" w:rsidRDefault="00B41A33">
      <w:pPr>
        <w:numPr>
          <w:ilvl w:val="0"/>
          <w:numId w:val="6"/>
        </w:numPr>
      </w:pPr>
      <w:r>
        <w:rPr>
          <w:rFonts w:ascii="Arial Unicode MS" w:eastAsia="Arial Unicode MS" w:hAnsi="Arial Unicode MS" w:cs="Arial Unicode MS"/>
        </w:rPr>
        <w:t>Aluminium → Element</w:t>
      </w:r>
    </w:p>
    <w:p w14:paraId="0AEACF1B" w14:textId="77777777" w:rsidR="00217705" w:rsidRDefault="00B41A33">
      <w:pPr>
        <w:numPr>
          <w:ilvl w:val="0"/>
          <w:numId w:val="6"/>
        </w:numPr>
      </w:pPr>
      <w:r>
        <w:rPr>
          <w:rFonts w:ascii="Arial Unicode MS" w:eastAsia="Arial Unicode MS" w:hAnsi="Arial Unicode MS" w:cs="Arial Unicode MS"/>
        </w:rPr>
        <w:t>Wasser → chemische Verbindung</w:t>
      </w:r>
    </w:p>
    <w:p w14:paraId="6D17ED90" w14:textId="77777777" w:rsidR="00217705" w:rsidRDefault="00B41A33">
      <w:pPr>
        <w:numPr>
          <w:ilvl w:val="0"/>
          <w:numId w:val="6"/>
        </w:numPr>
      </w:pPr>
      <w:r>
        <w:rPr>
          <w:rFonts w:ascii="Arial Unicode MS" w:eastAsia="Arial Unicode MS" w:hAnsi="Arial Unicode MS" w:cs="Arial Unicode MS"/>
        </w:rPr>
        <w:t>Bronze → Gemisch</w:t>
      </w:r>
    </w:p>
    <w:p w14:paraId="4A019457" w14:textId="77777777" w:rsidR="00217705" w:rsidRDefault="00B41A33">
      <w:r>
        <w:rPr>
          <w:u w:val="single"/>
        </w:rPr>
        <w:t>Stoffumwandlung - chemische Reaktion:</w:t>
      </w:r>
    </w:p>
    <w:p w14:paraId="39A49E27" w14:textId="77777777" w:rsidR="00217705" w:rsidRDefault="00B41A33">
      <w:r>
        <w:t>sind zum Beispiel:</w:t>
      </w:r>
    </w:p>
    <w:p w14:paraId="7B54221E" w14:textId="77777777" w:rsidR="00217705" w:rsidRDefault="00B41A33">
      <w:pPr>
        <w:numPr>
          <w:ilvl w:val="0"/>
          <w:numId w:val="11"/>
        </w:numPr>
      </w:pPr>
      <w:r>
        <w:t>Explodieren</w:t>
      </w:r>
    </w:p>
    <w:p w14:paraId="65ADE4F0" w14:textId="77777777" w:rsidR="00217705" w:rsidRDefault="00B41A33">
      <w:pPr>
        <w:numPr>
          <w:ilvl w:val="0"/>
          <w:numId w:val="11"/>
        </w:numPr>
      </w:pPr>
      <w:r>
        <w:rPr>
          <w:rFonts w:ascii="Arial Unicode MS" w:eastAsia="Arial Unicode MS" w:hAnsi="Arial Unicode MS" w:cs="Arial Unicode MS"/>
        </w:rPr>
        <w:t>Oxidation → z.B. Verbrennung</w:t>
      </w:r>
    </w:p>
    <w:p w14:paraId="5B34B7C2" w14:textId="77777777" w:rsidR="00217705" w:rsidRDefault="00B41A33">
      <w:pPr>
        <w:numPr>
          <w:ilvl w:val="0"/>
          <w:numId w:val="11"/>
        </w:numPr>
      </w:pPr>
      <w:r>
        <w:t>Auflösen einer Brausetablette in Wasser</w:t>
      </w:r>
    </w:p>
    <w:p w14:paraId="107A6EE3" w14:textId="77777777" w:rsidR="00217705" w:rsidRDefault="00B41A33">
      <w:r>
        <w:rPr>
          <w:u w:val="single"/>
        </w:rPr>
        <w:t>Vorgänge ohne Stoffumwandlungen - physikalische Vorgänge:</w:t>
      </w:r>
    </w:p>
    <w:p w14:paraId="43FCB309" w14:textId="77777777" w:rsidR="00217705" w:rsidRDefault="00B41A33">
      <w:r>
        <w:t>sing zum Beispiel:</w:t>
      </w:r>
    </w:p>
    <w:p w14:paraId="506D3F6E" w14:textId="77777777" w:rsidR="00217705" w:rsidRDefault="00B41A33">
      <w:pPr>
        <w:numPr>
          <w:ilvl w:val="0"/>
          <w:numId w:val="13"/>
        </w:numPr>
      </w:pPr>
      <w:r>
        <w:t>Auflösen von Kochsalz in Wasser</w:t>
      </w:r>
    </w:p>
    <w:p w14:paraId="0A272CAA" w14:textId="77777777" w:rsidR="00217705" w:rsidRDefault="00B41A33">
      <w:pPr>
        <w:numPr>
          <w:ilvl w:val="0"/>
          <w:numId w:val="13"/>
        </w:numPr>
      </w:pPr>
      <w:r>
        <w:t>Schmelzen</w:t>
      </w:r>
    </w:p>
    <w:p w14:paraId="1BE93719" w14:textId="77777777" w:rsidR="00217705" w:rsidRDefault="00B41A33">
      <w:r>
        <w:t xml:space="preserve">Bei </w:t>
      </w:r>
      <w:r>
        <w:rPr>
          <w:u w:val="single"/>
        </w:rPr>
        <w:t>exothermen</w:t>
      </w:r>
      <w:r>
        <w:t xml:space="preserve"> Vorgängen wird </w:t>
      </w:r>
      <w:r>
        <w:rPr>
          <w:u w:val="single"/>
        </w:rPr>
        <w:t>Wärme freigesetzt.</w:t>
      </w:r>
    </w:p>
    <w:p w14:paraId="5CF37C8B" w14:textId="77777777" w:rsidR="00217705" w:rsidRDefault="00B41A33">
      <w:r>
        <w:t>z.B.:</w:t>
      </w:r>
    </w:p>
    <w:p w14:paraId="03FDBEC3" w14:textId="77777777" w:rsidR="00217705" w:rsidRDefault="00B41A33">
      <w:pPr>
        <w:numPr>
          <w:ilvl w:val="0"/>
          <w:numId w:val="8"/>
        </w:numPr>
      </w:pPr>
      <w:r>
        <w:t>Verbrennung</w:t>
      </w:r>
    </w:p>
    <w:p w14:paraId="388BDF49" w14:textId="77777777" w:rsidR="00217705" w:rsidRDefault="00B41A33">
      <w:r>
        <w:t xml:space="preserve">Bei </w:t>
      </w:r>
      <w:r>
        <w:rPr>
          <w:u w:val="single"/>
        </w:rPr>
        <w:t>endothermen</w:t>
      </w:r>
      <w:r>
        <w:t xml:space="preserve"> Vorgängen wird Wärme </w:t>
      </w:r>
      <w:r>
        <w:rPr>
          <w:u w:val="single"/>
        </w:rPr>
        <w:t>verbraucht.</w:t>
      </w:r>
    </w:p>
    <w:p w14:paraId="6901BFF2" w14:textId="77777777" w:rsidR="00217705" w:rsidRDefault="00B41A33">
      <w:r>
        <w:t>z.B.:</w:t>
      </w:r>
    </w:p>
    <w:p w14:paraId="032D8B3F" w14:textId="77777777" w:rsidR="00217705" w:rsidRDefault="00B41A33">
      <w:pPr>
        <w:numPr>
          <w:ilvl w:val="0"/>
          <w:numId w:val="1"/>
        </w:numPr>
      </w:pPr>
      <w:r>
        <w:t>Auflösen von Natriumnitrat (farbloser Feststoff) in Wasser.</w:t>
      </w:r>
    </w:p>
    <w:p w14:paraId="0543ABAF" w14:textId="77777777" w:rsidR="00217705" w:rsidRDefault="00B41A33">
      <w:r>
        <w:rPr>
          <w:u w:val="single"/>
        </w:rPr>
        <w:t>E:</w:t>
      </w:r>
      <w:r>
        <w:t xml:space="preserve"> Beim Auflösen von Natriumnitrat in Wasser kühlt die Lösung ab - Wärme wird verbraucht - endothermer Vorgang.</w:t>
      </w:r>
    </w:p>
    <w:p w14:paraId="101E0A1B" w14:textId="77777777" w:rsidR="00217705" w:rsidRDefault="00B41A33">
      <w:r>
        <w:rPr>
          <w:u w:val="single"/>
        </w:rPr>
        <w:t>Übergänge zwischen Aggregatzuständen:</w:t>
      </w:r>
    </w:p>
    <w:p w14:paraId="6B767AC0" w14:textId="77777777" w:rsidR="00217705" w:rsidRDefault="00B41A33">
      <w:r>
        <w:t>sind physikalische Vorgänge:</w:t>
      </w:r>
    </w:p>
    <w:p w14:paraId="3B4FF73F" w14:textId="77777777" w:rsidR="00217705" w:rsidRDefault="00217705"/>
    <w:p w14:paraId="05CD05E1" w14:textId="77777777" w:rsidR="00217705" w:rsidRDefault="00217705"/>
    <w:p w14:paraId="256741FC" w14:textId="77777777" w:rsidR="00217705" w:rsidRDefault="00217705"/>
    <w:p w14:paraId="055B31B3" w14:textId="77777777" w:rsidR="00217705" w:rsidRDefault="00217705"/>
    <w:p w14:paraId="168E48A4" w14:textId="77777777" w:rsidR="00217705" w:rsidRDefault="00217705"/>
    <w:p w14:paraId="6B858049" w14:textId="77777777" w:rsidR="00217705" w:rsidRDefault="00B41A33">
      <w:r>
        <w:rPr>
          <w:noProof/>
        </w:rPr>
        <w:lastRenderedPageBreak/>
        <mc:AlternateContent>
          <mc:Choice Requires="wpg">
            <w:drawing>
              <wp:inline distT="114300" distB="114300" distL="114300" distR="114300" wp14:anchorId="301CA688" wp14:editId="5920462A">
                <wp:extent cx="5600700" cy="2714625"/>
                <wp:effectExtent l="0" t="0" r="0" b="0"/>
                <wp:docPr id="1" name="Gruppieren 1"/>
                <wp:cNvGraphicFramePr/>
                <a:graphic xmlns:a="http://schemas.openxmlformats.org/drawingml/2006/main">
                  <a:graphicData uri="http://schemas.microsoft.com/office/word/2010/wordprocessingGroup">
                    <wpg:wgp>
                      <wpg:cNvGrpSpPr/>
                      <wpg:grpSpPr>
                        <a:xfrm>
                          <a:off x="0" y="0"/>
                          <a:ext cx="5600700" cy="2714625"/>
                          <a:chOff x="1888400" y="1026750"/>
                          <a:chExt cx="5584900" cy="2692600"/>
                        </a:xfrm>
                      </wpg:grpSpPr>
                      <wps:wsp>
                        <wps:cNvPr id="2" name="Textfeld 2"/>
                        <wps:cNvSpPr txBox="1"/>
                        <wps:spPr>
                          <a:xfrm>
                            <a:off x="4064700" y="1026750"/>
                            <a:ext cx="1014600" cy="516900"/>
                          </a:xfrm>
                          <a:prstGeom prst="rect">
                            <a:avLst/>
                          </a:prstGeom>
                          <a:noFill/>
                          <a:ln>
                            <a:noFill/>
                          </a:ln>
                        </wps:spPr>
                        <wps:txbx>
                          <w:txbxContent>
                            <w:p w14:paraId="4D0662DF" w14:textId="77777777" w:rsidR="003A1AEA" w:rsidRDefault="003A1AEA">
                              <w:pPr>
                                <w:spacing w:line="240" w:lineRule="auto"/>
                                <w:textDirection w:val="btLr"/>
                              </w:pPr>
                              <w:r>
                                <w:rPr>
                                  <w:color w:val="000000"/>
                                  <w:sz w:val="28"/>
                                </w:rPr>
                                <w:t>gasförmig</w:t>
                              </w:r>
                            </w:p>
                          </w:txbxContent>
                        </wps:txbx>
                        <wps:bodyPr spcFirstLastPara="1" wrap="square" lIns="91425" tIns="91425" rIns="91425" bIns="91425" anchor="t" anchorCtr="0">
                          <a:noAutofit/>
                        </wps:bodyPr>
                      </wps:wsp>
                      <wps:wsp>
                        <wps:cNvPr id="3" name="Textfeld 3"/>
                        <wps:cNvSpPr txBox="1"/>
                        <wps:spPr>
                          <a:xfrm>
                            <a:off x="2147000" y="2851000"/>
                            <a:ext cx="643800" cy="448800"/>
                          </a:xfrm>
                          <a:prstGeom prst="rect">
                            <a:avLst/>
                          </a:prstGeom>
                          <a:noFill/>
                          <a:ln>
                            <a:noFill/>
                          </a:ln>
                        </wps:spPr>
                        <wps:txbx>
                          <w:txbxContent>
                            <w:p w14:paraId="2599B814" w14:textId="77777777" w:rsidR="003A1AEA" w:rsidRDefault="003A1AEA">
                              <w:pPr>
                                <w:spacing w:line="240" w:lineRule="auto"/>
                                <w:textDirection w:val="btLr"/>
                              </w:pPr>
                              <w:r>
                                <w:rPr>
                                  <w:color w:val="000000"/>
                                  <w:sz w:val="28"/>
                                </w:rPr>
                                <w:t>fest</w:t>
                              </w:r>
                            </w:p>
                          </w:txbxContent>
                        </wps:txbx>
                        <wps:bodyPr spcFirstLastPara="1" wrap="square" lIns="91425" tIns="91425" rIns="91425" bIns="91425" anchor="t" anchorCtr="0">
                          <a:noAutofit/>
                        </wps:bodyPr>
                      </wps:wsp>
                      <wps:wsp>
                        <wps:cNvPr id="4" name="Textfeld 4"/>
                        <wps:cNvSpPr txBox="1"/>
                        <wps:spPr>
                          <a:xfrm>
                            <a:off x="6751500" y="2851000"/>
                            <a:ext cx="721800" cy="448800"/>
                          </a:xfrm>
                          <a:prstGeom prst="rect">
                            <a:avLst/>
                          </a:prstGeom>
                          <a:noFill/>
                          <a:ln>
                            <a:noFill/>
                          </a:ln>
                        </wps:spPr>
                        <wps:txbx>
                          <w:txbxContent>
                            <w:p w14:paraId="124D849B" w14:textId="77777777" w:rsidR="003A1AEA" w:rsidRDefault="003A1AEA">
                              <w:pPr>
                                <w:spacing w:line="240" w:lineRule="auto"/>
                                <w:textDirection w:val="btLr"/>
                              </w:pPr>
                              <w:r>
                                <w:rPr>
                                  <w:color w:val="000000"/>
                                  <w:sz w:val="28"/>
                                </w:rPr>
                                <w:t>flüssig</w:t>
                              </w:r>
                            </w:p>
                          </w:txbxContent>
                        </wps:txbx>
                        <wps:bodyPr spcFirstLastPara="1" wrap="square" lIns="91425" tIns="91425" rIns="91425" bIns="91425" anchor="t" anchorCtr="0">
                          <a:noAutofit/>
                        </wps:bodyPr>
                      </wps:wsp>
                      <wps:wsp>
                        <wps:cNvPr id="5" name="Textfeld 5"/>
                        <wps:cNvSpPr txBox="1"/>
                        <wps:spPr>
                          <a:xfrm>
                            <a:off x="1888400" y="1777924"/>
                            <a:ext cx="1161000" cy="420343"/>
                          </a:xfrm>
                          <a:prstGeom prst="rect">
                            <a:avLst/>
                          </a:prstGeom>
                          <a:noFill/>
                          <a:ln>
                            <a:noFill/>
                          </a:ln>
                        </wps:spPr>
                        <wps:txbx>
                          <w:txbxContent>
                            <w:p w14:paraId="65AA802B" w14:textId="77777777" w:rsidR="003A1AEA" w:rsidRDefault="003A1AEA">
                              <w:pPr>
                                <w:spacing w:line="240" w:lineRule="auto"/>
                                <w:textDirection w:val="btLr"/>
                              </w:pPr>
                              <w:r>
                                <w:rPr>
                                  <w:color w:val="CC4125"/>
                                  <w:sz w:val="28"/>
                                </w:rPr>
                                <w:t>Sublimieren</w:t>
                              </w:r>
                            </w:p>
                          </w:txbxContent>
                        </wps:txbx>
                        <wps:bodyPr spcFirstLastPara="1" wrap="square" lIns="91425" tIns="91425" rIns="91425" bIns="91425" anchor="t" anchorCtr="0">
                          <a:noAutofit/>
                        </wps:bodyPr>
                      </wps:wsp>
                      <wps:wsp>
                        <wps:cNvPr id="6" name="Textfeld 6"/>
                        <wps:cNvSpPr txBox="1"/>
                        <wps:spPr>
                          <a:xfrm>
                            <a:off x="3387600" y="2178000"/>
                            <a:ext cx="1391100" cy="331800"/>
                          </a:xfrm>
                          <a:prstGeom prst="rect">
                            <a:avLst/>
                          </a:prstGeom>
                          <a:noFill/>
                          <a:ln>
                            <a:noFill/>
                          </a:ln>
                        </wps:spPr>
                        <wps:txbx>
                          <w:txbxContent>
                            <w:p w14:paraId="02A3F3E7" w14:textId="77777777" w:rsidR="003A1AEA" w:rsidRDefault="003A1AEA">
                              <w:pPr>
                                <w:spacing w:line="240" w:lineRule="auto"/>
                                <w:textDirection w:val="btLr"/>
                              </w:pPr>
                              <w:r>
                                <w:rPr>
                                  <w:color w:val="0000FF"/>
                                  <w:sz w:val="28"/>
                                </w:rPr>
                                <w:t>Resublimieren</w:t>
                              </w:r>
                            </w:p>
                          </w:txbxContent>
                        </wps:txbx>
                        <wps:bodyPr spcFirstLastPara="1" wrap="square" lIns="91425" tIns="91425" rIns="91425" bIns="91425" anchor="t" anchorCtr="0">
                          <a:noAutofit/>
                        </wps:bodyPr>
                      </wps:wsp>
                      <wps:wsp>
                        <wps:cNvPr id="7" name="Gerade Verbindung mit Pfeil 7"/>
                        <wps:cNvCnPr/>
                        <wps:spPr>
                          <a:xfrm flipH="1">
                            <a:off x="2469000" y="1285200"/>
                            <a:ext cx="1595700" cy="1565700"/>
                          </a:xfrm>
                          <a:prstGeom prst="straightConnector1">
                            <a:avLst/>
                          </a:prstGeom>
                          <a:noFill/>
                          <a:ln w="9525" cap="flat" cmpd="sng">
                            <a:solidFill>
                              <a:srgbClr val="CC4125"/>
                            </a:solidFill>
                            <a:prstDash val="solid"/>
                            <a:round/>
                            <a:headEnd type="none" w="med" len="med"/>
                            <a:tailEnd type="triangle" w="med" len="med"/>
                          </a:ln>
                        </wps:spPr>
                        <wps:bodyPr/>
                      </wps:wsp>
                      <wps:wsp>
                        <wps:cNvPr id="8" name="Gerade Verbindung mit Pfeil 8"/>
                        <wps:cNvCnPr/>
                        <wps:spPr>
                          <a:xfrm rot="10800000" flipH="1">
                            <a:off x="2790800" y="1285300"/>
                            <a:ext cx="1273800" cy="1790100"/>
                          </a:xfrm>
                          <a:prstGeom prst="straightConnector1">
                            <a:avLst/>
                          </a:prstGeom>
                          <a:noFill/>
                          <a:ln w="9525" cap="flat" cmpd="sng">
                            <a:solidFill>
                              <a:srgbClr val="0000FF"/>
                            </a:solidFill>
                            <a:prstDash val="solid"/>
                            <a:round/>
                            <a:headEnd type="none" w="med" len="med"/>
                            <a:tailEnd type="triangle" w="med" len="med"/>
                          </a:ln>
                        </wps:spPr>
                        <wps:bodyPr/>
                      </wps:wsp>
                      <wps:wsp>
                        <wps:cNvPr id="9" name="Gerade Verbindung mit Pfeil 9"/>
                        <wps:cNvCnPr/>
                        <wps:spPr>
                          <a:xfrm>
                            <a:off x="5103000" y="1309600"/>
                            <a:ext cx="1648500" cy="1765800"/>
                          </a:xfrm>
                          <a:prstGeom prst="straightConnector1">
                            <a:avLst/>
                          </a:prstGeom>
                          <a:noFill/>
                          <a:ln w="9525" cap="flat" cmpd="sng">
                            <a:solidFill>
                              <a:srgbClr val="FF0000"/>
                            </a:solidFill>
                            <a:prstDash val="solid"/>
                            <a:round/>
                            <a:headEnd type="none" w="med" len="med"/>
                            <a:tailEnd type="triangle" w="med" len="med"/>
                          </a:ln>
                        </wps:spPr>
                        <wps:bodyPr/>
                      </wps:wsp>
                      <wps:wsp>
                        <wps:cNvPr id="10" name="Gerade Verbindung mit Pfeil 10"/>
                        <wps:cNvCnPr/>
                        <wps:spPr>
                          <a:xfrm rot="10800000">
                            <a:off x="5079300" y="1285300"/>
                            <a:ext cx="2033100" cy="1565700"/>
                          </a:xfrm>
                          <a:prstGeom prst="straightConnector1">
                            <a:avLst/>
                          </a:prstGeom>
                          <a:noFill/>
                          <a:ln w="9525" cap="flat" cmpd="sng">
                            <a:solidFill>
                              <a:srgbClr val="00FF00"/>
                            </a:solidFill>
                            <a:prstDash val="solid"/>
                            <a:round/>
                            <a:headEnd type="none" w="med" len="med"/>
                            <a:tailEnd type="triangle" w="med" len="med"/>
                          </a:ln>
                        </wps:spPr>
                        <wps:bodyPr/>
                      </wps:wsp>
                      <wps:wsp>
                        <wps:cNvPr id="11" name="Textfeld 11"/>
                        <wps:cNvSpPr txBox="1"/>
                        <wps:spPr>
                          <a:xfrm>
                            <a:off x="4778700" y="2061000"/>
                            <a:ext cx="1273800" cy="448800"/>
                          </a:xfrm>
                          <a:prstGeom prst="rect">
                            <a:avLst/>
                          </a:prstGeom>
                          <a:noFill/>
                          <a:ln>
                            <a:noFill/>
                          </a:ln>
                        </wps:spPr>
                        <wps:txbx>
                          <w:txbxContent>
                            <w:p w14:paraId="6D4A9727" w14:textId="77777777" w:rsidR="003A1AEA" w:rsidRDefault="003A1AEA">
                              <w:pPr>
                                <w:spacing w:line="240" w:lineRule="auto"/>
                                <w:textDirection w:val="btLr"/>
                              </w:pPr>
                              <w:r>
                                <w:rPr>
                                  <w:color w:val="FF0000"/>
                                  <w:sz w:val="28"/>
                                </w:rPr>
                                <w:t>kondensieren</w:t>
                              </w:r>
                            </w:p>
                          </w:txbxContent>
                        </wps:txbx>
                        <wps:bodyPr spcFirstLastPara="1" wrap="square" lIns="91425" tIns="91425" rIns="91425" bIns="91425" anchor="t" anchorCtr="0">
                          <a:noAutofit/>
                        </wps:bodyPr>
                      </wps:wsp>
                      <wps:wsp>
                        <wps:cNvPr id="12" name="Textfeld 12"/>
                        <wps:cNvSpPr txBox="1"/>
                        <wps:spPr>
                          <a:xfrm>
                            <a:off x="6185700" y="1846200"/>
                            <a:ext cx="1161000" cy="418201"/>
                          </a:xfrm>
                          <a:prstGeom prst="rect">
                            <a:avLst/>
                          </a:prstGeom>
                          <a:noFill/>
                          <a:ln>
                            <a:noFill/>
                          </a:ln>
                        </wps:spPr>
                        <wps:txbx>
                          <w:txbxContent>
                            <w:p w14:paraId="46E3F720" w14:textId="77777777" w:rsidR="003A1AEA" w:rsidRDefault="003A1AEA">
                              <w:pPr>
                                <w:spacing w:line="240" w:lineRule="auto"/>
                                <w:textDirection w:val="btLr"/>
                              </w:pPr>
                              <w:r>
                                <w:rPr>
                                  <w:color w:val="00FF00"/>
                                  <w:sz w:val="28"/>
                                </w:rPr>
                                <w:t>verdampfen</w:t>
                              </w:r>
                            </w:p>
                          </w:txbxContent>
                        </wps:txbx>
                        <wps:bodyPr spcFirstLastPara="1" wrap="square" lIns="91425" tIns="91425" rIns="91425" bIns="91425" anchor="t" anchorCtr="0">
                          <a:noAutofit/>
                        </wps:bodyPr>
                      </wps:wsp>
                      <wps:wsp>
                        <wps:cNvPr id="13" name="Gerade Verbindung mit Pfeil 13"/>
                        <wps:cNvCnPr/>
                        <wps:spPr>
                          <a:xfrm>
                            <a:off x="2829900" y="3075400"/>
                            <a:ext cx="3921600" cy="0"/>
                          </a:xfrm>
                          <a:prstGeom prst="straightConnector1">
                            <a:avLst/>
                          </a:prstGeom>
                          <a:noFill/>
                          <a:ln w="9525" cap="flat" cmpd="sng">
                            <a:solidFill>
                              <a:srgbClr val="274E13"/>
                            </a:solidFill>
                            <a:prstDash val="solid"/>
                            <a:round/>
                            <a:headEnd type="none" w="med" len="med"/>
                            <a:tailEnd type="triangle" w="med" len="med"/>
                          </a:ln>
                        </wps:spPr>
                        <wps:bodyPr/>
                      </wps:wsp>
                      <wps:wsp>
                        <wps:cNvPr id="14" name="Gerade Verbindung mit Pfeil 14"/>
                        <wps:cNvCnPr/>
                        <wps:spPr>
                          <a:xfrm rot="10800000">
                            <a:off x="2468900" y="3299800"/>
                            <a:ext cx="4663200" cy="9600"/>
                          </a:xfrm>
                          <a:prstGeom prst="straightConnector1">
                            <a:avLst/>
                          </a:prstGeom>
                          <a:noFill/>
                          <a:ln w="9525" cap="flat" cmpd="sng">
                            <a:solidFill>
                              <a:srgbClr val="FFD966"/>
                            </a:solidFill>
                            <a:prstDash val="solid"/>
                            <a:round/>
                            <a:headEnd type="none" w="med" len="med"/>
                            <a:tailEnd type="triangle" w="med" len="med"/>
                          </a:ln>
                        </wps:spPr>
                        <wps:bodyPr/>
                      </wps:wsp>
                      <wps:wsp>
                        <wps:cNvPr id="15" name="Textfeld 15"/>
                        <wps:cNvSpPr txBox="1"/>
                        <wps:spPr>
                          <a:xfrm>
                            <a:off x="4134250" y="2675450"/>
                            <a:ext cx="1273800" cy="382560"/>
                          </a:xfrm>
                          <a:prstGeom prst="rect">
                            <a:avLst/>
                          </a:prstGeom>
                          <a:noFill/>
                          <a:ln>
                            <a:noFill/>
                          </a:ln>
                        </wps:spPr>
                        <wps:txbx>
                          <w:txbxContent>
                            <w:p w14:paraId="4C10416A" w14:textId="77777777" w:rsidR="003A1AEA" w:rsidRDefault="003A1AEA">
                              <w:pPr>
                                <w:spacing w:line="240" w:lineRule="auto"/>
                                <w:textDirection w:val="btLr"/>
                              </w:pPr>
                              <w:r>
                                <w:rPr>
                                  <w:color w:val="274E13"/>
                                  <w:sz w:val="28"/>
                                </w:rPr>
                                <w:t>schmelzen</w:t>
                              </w:r>
                            </w:p>
                          </w:txbxContent>
                        </wps:txbx>
                        <wps:bodyPr spcFirstLastPara="1" wrap="square" lIns="91425" tIns="91425" rIns="91425" bIns="91425" anchor="t" anchorCtr="0">
                          <a:noAutofit/>
                        </wps:bodyPr>
                      </wps:wsp>
                      <wps:wsp>
                        <wps:cNvPr id="16" name="Textfeld 16"/>
                        <wps:cNvSpPr txBox="1"/>
                        <wps:spPr>
                          <a:xfrm>
                            <a:off x="4108650" y="3387550"/>
                            <a:ext cx="926700" cy="331800"/>
                          </a:xfrm>
                          <a:prstGeom prst="rect">
                            <a:avLst/>
                          </a:prstGeom>
                          <a:noFill/>
                          <a:ln>
                            <a:noFill/>
                          </a:ln>
                        </wps:spPr>
                        <wps:txbx>
                          <w:txbxContent>
                            <w:p w14:paraId="7040DC5B" w14:textId="77777777" w:rsidR="003A1AEA" w:rsidRDefault="003A1AEA">
                              <w:pPr>
                                <w:spacing w:line="240" w:lineRule="auto"/>
                                <w:textDirection w:val="btLr"/>
                              </w:pPr>
                              <w:r>
                                <w:rPr>
                                  <w:color w:val="F1C232"/>
                                  <w:sz w:val="28"/>
                                </w:rPr>
                                <w:t>erstarren</w:t>
                              </w:r>
                            </w:p>
                          </w:txbxContent>
                        </wps:txbx>
                        <wps:bodyPr spcFirstLastPara="1" wrap="square" lIns="91425" tIns="91425" rIns="91425" bIns="91425" anchor="t" anchorCtr="0">
                          <a:noAutofit/>
                        </wps:bodyPr>
                      </wps:wsp>
                    </wpg:wgp>
                  </a:graphicData>
                </a:graphic>
              </wp:inline>
            </w:drawing>
          </mc:Choice>
          <mc:Fallback>
            <w:pict>
              <v:group w14:anchorId="301CA688" id="Gruppieren 1" o:spid="_x0000_s1026" style="width:441pt;height:213.75pt;mso-position-horizontal-relative:char;mso-position-vertical-relative:line" coordorigin="18884,10267" coordsize="55849,26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">
                <v:shapetype id="_x0000_t202" coordsize="21600,21600" o:spt="202" path="m,l,21600r21600,l21600,xe">
                  <v:stroke joinstyle="miter"/>
                  <v:path gradientshapeok="t" o:connecttype="rect"/>
                </v:shapetype>
                <v:shape id="Textfeld 2" o:spid="_x0000_s1027" type="#_x0000_t202" style="position:absolute;left:40647;top:10267;width:10146;height:5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" filled="f" stroked="f">
                  <v:textbox inset="2.53958mm,2.53958mm,2.53958mm,2.53958mm">
                    <w:txbxContent>
                      <w:p w14:paraId="4D0662DF" w14:textId="77777777" w:rsidR="003A1AEA" w:rsidRDefault="003A1AEA">
                        <w:pPr>
                          <w:spacing w:line="240" w:lineRule="auto"/>
                          <w:textDirection w:val="btLr"/>
                        </w:pPr>
                        <w:r>
                          <w:rPr>
                            <w:color w:val="000000"/>
                            <w:sz w:val="28"/>
                          </w:rPr>
                          <w:t>gasförmig</w:t>
                        </w:r>
                      </w:p>
                    </w:txbxContent>
                  </v:textbox>
                </v:shape>
                <v:shape id="Textfeld 3" o:spid="_x0000_s1028" type="#_x0000_t202" style="position:absolute;left:21470;top:28510;width:6438;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2599B814" w14:textId="77777777" w:rsidR="003A1AEA" w:rsidRDefault="003A1AEA">
                        <w:pPr>
                          <w:spacing w:line="240" w:lineRule="auto"/>
                          <w:textDirection w:val="btLr"/>
                        </w:pPr>
                        <w:r>
                          <w:rPr>
                            <w:color w:val="000000"/>
                            <w:sz w:val="28"/>
                          </w:rPr>
                          <w:t>fest</w:t>
                        </w:r>
                      </w:p>
                    </w:txbxContent>
                  </v:textbox>
                </v:shape>
                <v:shape id="Textfeld 4" o:spid="_x0000_s1029" type="#_x0000_t202" style="position:absolute;left:67515;top:28510;width:7218;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14:paraId="124D849B" w14:textId="77777777" w:rsidR="003A1AEA" w:rsidRDefault="003A1AEA">
                        <w:pPr>
                          <w:spacing w:line="240" w:lineRule="auto"/>
                          <w:textDirection w:val="btLr"/>
                        </w:pPr>
                        <w:r>
                          <w:rPr>
                            <w:color w:val="000000"/>
                            <w:sz w:val="28"/>
                          </w:rPr>
                          <w:t>flüssig</w:t>
                        </w:r>
                      </w:p>
                    </w:txbxContent>
                  </v:textbox>
                </v:shape>
                <v:shape id="Textfeld 5" o:spid="_x0000_s1030" type="#_x0000_t202" style="position:absolute;left:18884;top:17779;width:11610;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14:paraId="65AA802B" w14:textId="77777777" w:rsidR="003A1AEA" w:rsidRDefault="003A1AEA">
                        <w:pPr>
                          <w:spacing w:line="240" w:lineRule="auto"/>
                          <w:textDirection w:val="btLr"/>
                        </w:pPr>
                        <w:r>
                          <w:rPr>
                            <w:color w:val="CC4125"/>
                            <w:sz w:val="28"/>
                          </w:rPr>
                          <w:t>Sublimieren</w:t>
                        </w:r>
                      </w:p>
                    </w:txbxContent>
                  </v:textbox>
                </v:shape>
                <v:shape id="Textfeld 6" o:spid="_x0000_s1031" type="#_x0000_t202" style="position:absolute;left:33876;top:21780;width:13911;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14:paraId="02A3F3E7" w14:textId="77777777" w:rsidR="003A1AEA" w:rsidRDefault="003A1AEA">
                        <w:pPr>
                          <w:spacing w:line="240" w:lineRule="auto"/>
                          <w:textDirection w:val="btLr"/>
                        </w:pPr>
                        <w:r>
                          <w:rPr>
                            <w:color w:val="0000FF"/>
                            <w:sz w:val="28"/>
                          </w:rPr>
                          <w:t>Resublimieren</w:t>
                        </w:r>
                      </w:p>
                    </w:txbxContent>
                  </v:textbox>
                </v:shape>
                <v:shapetype id="_x0000_t32" coordsize="21600,21600" o:spt="32" o:oned="t" path="m,l21600,21600e" filled="f">
                  <v:path arrowok="t" fillok="f" o:connecttype="none"/>
                  <o:lock v:ext="edit" shapetype="t"/>
                </v:shapetype>
                <v:shape id="Gerade Verbindung mit Pfeil 7" o:spid="_x0000_s1032" type="#_x0000_t32" style="position:absolute;left:24690;top:12852;width:15957;height:156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" strokecolor="#cc4125">
                  <v:stroke endarrow="block"/>
                </v:shape>
                <v:shape id="Gerade Verbindung mit Pfeil 8" o:spid="_x0000_s1033" type="#_x0000_t32" style="position:absolute;left:27908;top:12853;width:12738;height:1790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" strokecolor="blue">
                  <v:stroke endarrow="block"/>
                </v:shape>
                <v:shape id="Gerade Verbindung mit Pfeil 9" o:spid="_x0000_s1034" type="#_x0000_t32" style="position:absolute;left:51030;top:13096;width:16485;height:17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" strokecolor="red">
                  <v:stroke endarrow="block"/>
                </v:shape>
                <v:shape id="Gerade Verbindung mit Pfeil 10" o:spid="_x0000_s1035" type="#_x0000_t32" style="position:absolute;left:50793;top:12853;width:20331;height:1565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" strokecolor="lime">
                  <v:stroke endarrow="block"/>
                </v:shape>
                <v:shape id="Textfeld 11" o:spid="_x0000_s1036" type="#_x0000_t202" style="position:absolute;left:47787;top:20610;width:12738;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6D4A9727" w14:textId="77777777" w:rsidR="003A1AEA" w:rsidRDefault="003A1AEA">
                        <w:pPr>
                          <w:spacing w:line="240" w:lineRule="auto"/>
                          <w:textDirection w:val="btLr"/>
                        </w:pPr>
                        <w:r>
                          <w:rPr>
                            <w:color w:val="FF0000"/>
                            <w:sz w:val="28"/>
                          </w:rPr>
                          <w:t>kondensieren</w:t>
                        </w:r>
                      </w:p>
                    </w:txbxContent>
                  </v:textbox>
                </v:shape>
                <v:shape id="Textfeld 12" o:spid="_x0000_s1037" type="#_x0000_t202" style="position:absolute;left:61857;top:18462;width:11610;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6E3F720" w14:textId="77777777" w:rsidR="003A1AEA" w:rsidRDefault="003A1AEA">
                        <w:pPr>
                          <w:spacing w:line="240" w:lineRule="auto"/>
                          <w:textDirection w:val="btLr"/>
                        </w:pPr>
                        <w:r>
                          <w:rPr>
                            <w:color w:val="00FF00"/>
                            <w:sz w:val="28"/>
                          </w:rPr>
                          <w:t>verdampfen</w:t>
                        </w:r>
                      </w:p>
                    </w:txbxContent>
                  </v:textbox>
                </v:shape>
                <v:shape id="Gerade Verbindung mit Pfeil 13" o:spid="_x0000_s1038" type="#_x0000_t32" style="position:absolute;left:28299;top:30754;width:392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" strokecolor="#274e13">
                  <v:stroke endarrow="block"/>
                </v:shape>
                <v:shape id="Gerade Verbindung mit Pfeil 14" o:spid="_x0000_s1039" type="#_x0000_t32" style="position:absolute;left:24689;top:32998;width:46632;height:9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" strokecolor="#ffd966">
                  <v:stroke endarrow="block"/>
                </v:shape>
                <v:shape id="Textfeld 15" o:spid="_x0000_s1040" type="#_x0000_t202" style="position:absolute;left:41342;top:26754;width:12738;height:3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14:paraId="4C10416A" w14:textId="77777777" w:rsidR="003A1AEA" w:rsidRDefault="003A1AEA">
                        <w:pPr>
                          <w:spacing w:line="240" w:lineRule="auto"/>
                          <w:textDirection w:val="btLr"/>
                        </w:pPr>
                        <w:r>
                          <w:rPr>
                            <w:color w:val="274E13"/>
                            <w:sz w:val="28"/>
                          </w:rPr>
                          <w:t>schmelzen</w:t>
                        </w:r>
                      </w:p>
                    </w:txbxContent>
                  </v:textbox>
                </v:shape>
                <v:shape id="Textfeld 16" o:spid="_x0000_s1041" type="#_x0000_t202" style="position:absolute;left:41086;top:33875;width:9267;height:3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14:paraId="7040DC5B" w14:textId="77777777" w:rsidR="003A1AEA" w:rsidRDefault="003A1AEA">
                        <w:pPr>
                          <w:spacing w:line="240" w:lineRule="auto"/>
                          <w:textDirection w:val="btLr"/>
                        </w:pPr>
                        <w:r>
                          <w:rPr>
                            <w:color w:val="F1C232"/>
                            <w:sz w:val="28"/>
                          </w:rPr>
                          <w:t>erstarren</w:t>
                        </w:r>
                      </w:p>
                    </w:txbxContent>
                  </v:textbox>
                </v:shape>
                <w10:anchorlock/>
              </v:group>
            </w:pict>
          </mc:Fallback>
        </mc:AlternateContent>
      </w:r>
    </w:p>
    <w:p w14:paraId="7B976002" w14:textId="77777777" w:rsidR="00217705" w:rsidRDefault="00B41A33">
      <w:r>
        <w:t>E: Trockeneis sublimiert</w:t>
      </w:r>
    </w:p>
    <w:p w14:paraId="794B37B7" w14:textId="77777777" w:rsidR="00217705" w:rsidRDefault="00B41A33">
      <w:r>
        <w:rPr>
          <w:u w:val="single"/>
        </w:rPr>
        <w:t>Einteilung der Materie:</w:t>
      </w:r>
    </w:p>
    <w:p w14:paraId="55A56595" w14:textId="77777777" w:rsidR="00217705" w:rsidRDefault="00B41A33">
      <w:r>
        <w:rPr>
          <w:noProof/>
        </w:rPr>
        <mc:AlternateContent>
          <mc:Choice Requires="wpg">
            <w:drawing>
              <wp:inline distT="114300" distB="114300" distL="114300" distR="114300" wp14:anchorId="2CCBBDFD" wp14:editId="7E006871">
                <wp:extent cx="5800725" cy="3419474"/>
                <wp:effectExtent l="0" t="0" r="0" b="0"/>
                <wp:docPr id="17" name="Gruppieren 17"/>
                <wp:cNvGraphicFramePr/>
                <a:graphic xmlns:a="http://schemas.openxmlformats.org/drawingml/2006/main">
                  <a:graphicData uri="http://schemas.microsoft.com/office/word/2010/wordprocessingGroup">
                    <wpg:wgp>
                      <wpg:cNvGrpSpPr/>
                      <wpg:grpSpPr>
                        <a:xfrm>
                          <a:off x="0" y="0"/>
                          <a:ext cx="5800725" cy="3419474"/>
                          <a:chOff x="595674" y="802350"/>
                          <a:chExt cx="7687917" cy="4516418"/>
                        </a:xfrm>
                      </wpg:grpSpPr>
                      <wps:wsp>
                        <wps:cNvPr id="18" name="Textfeld 18"/>
                        <wps:cNvSpPr txBox="1"/>
                        <wps:spPr>
                          <a:xfrm>
                            <a:off x="3971999" y="802350"/>
                            <a:ext cx="1301596" cy="754833"/>
                          </a:xfrm>
                          <a:prstGeom prst="rect">
                            <a:avLst/>
                          </a:prstGeom>
                          <a:noFill/>
                          <a:ln>
                            <a:noFill/>
                          </a:ln>
                        </wps:spPr>
                        <wps:txbx>
                          <w:txbxContent>
                            <w:p w14:paraId="0E271381" w14:textId="77777777" w:rsidR="003A1AEA" w:rsidRDefault="003A1AEA">
                              <w:pPr>
                                <w:spacing w:line="240" w:lineRule="auto"/>
                                <w:textDirection w:val="btLr"/>
                              </w:pPr>
                              <w:r>
                                <w:rPr>
                                  <w:color w:val="FF0000"/>
                                  <w:sz w:val="48"/>
                                </w:rPr>
                                <w:t>Stoffe</w:t>
                              </w:r>
                            </w:p>
                          </w:txbxContent>
                        </wps:txbx>
                        <wps:bodyPr spcFirstLastPara="1" wrap="square" lIns="91425" tIns="91425" rIns="91425" bIns="91425" anchor="t" anchorCtr="0">
                          <a:noAutofit/>
                        </wps:bodyPr>
                      </wps:wsp>
                      <wps:wsp>
                        <wps:cNvPr id="19" name="Textfeld 19"/>
                        <wps:cNvSpPr txBox="1"/>
                        <wps:spPr>
                          <a:xfrm>
                            <a:off x="2634650" y="2187625"/>
                            <a:ext cx="1336500" cy="536400"/>
                          </a:xfrm>
                          <a:prstGeom prst="rect">
                            <a:avLst/>
                          </a:prstGeom>
                          <a:noFill/>
                          <a:ln>
                            <a:noFill/>
                          </a:ln>
                        </wps:spPr>
                        <wps:txbx>
                          <w:txbxContent>
                            <w:p w14:paraId="5CB841B7" w14:textId="77777777" w:rsidR="003A1AEA" w:rsidRDefault="003A1AEA">
                              <w:pPr>
                                <w:spacing w:line="240" w:lineRule="auto"/>
                                <w:textDirection w:val="btLr"/>
                              </w:pPr>
                              <w:r>
                                <w:rPr>
                                  <w:color w:val="000000"/>
                                  <w:sz w:val="28"/>
                                </w:rPr>
                                <w:t>Gemische (Gemenge)</w:t>
                              </w:r>
                            </w:p>
                          </w:txbxContent>
                        </wps:txbx>
                        <wps:bodyPr spcFirstLastPara="1" wrap="square" lIns="91425" tIns="91425" rIns="91425" bIns="91425" anchor="t" anchorCtr="0">
                          <a:noAutofit/>
                        </wps:bodyPr>
                      </wps:wsp>
                      <wps:wsp>
                        <wps:cNvPr id="20" name="Textfeld 20"/>
                        <wps:cNvSpPr txBox="1"/>
                        <wps:spPr>
                          <a:xfrm>
                            <a:off x="4966200" y="2265675"/>
                            <a:ext cx="1492500" cy="404700"/>
                          </a:xfrm>
                          <a:prstGeom prst="rect">
                            <a:avLst/>
                          </a:prstGeom>
                          <a:noFill/>
                          <a:ln>
                            <a:noFill/>
                          </a:ln>
                        </wps:spPr>
                        <wps:txbx>
                          <w:txbxContent>
                            <w:p w14:paraId="47FD047E" w14:textId="77777777" w:rsidR="003A1AEA" w:rsidRDefault="003A1AEA">
                              <w:pPr>
                                <w:spacing w:line="240" w:lineRule="auto"/>
                                <w:textDirection w:val="btLr"/>
                              </w:pPr>
                            </w:p>
                          </w:txbxContent>
                        </wps:txbx>
                        <wps:bodyPr spcFirstLastPara="1" wrap="square" lIns="91425" tIns="91425" rIns="91425" bIns="91425" anchor="t" anchorCtr="0">
                          <a:noAutofit/>
                        </wps:bodyPr>
                      </wps:wsp>
                      <wps:wsp>
                        <wps:cNvPr id="21" name="Gerade Verbindung mit Pfeil 21"/>
                        <wps:cNvCnPr/>
                        <wps:spPr>
                          <a:xfrm flipH="1">
                            <a:off x="3302900" y="1085425"/>
                            <a:ext cx="668400" cy="1102200"/>
                          </a:xfrm>
                          <a:prstGeom prst="straightConnector1">
                            <a:avLst/>
                          </a:prstGeom>
                          <a:noFill/>
                          <a:ln w="9525" cap="flat" cmpd="sng">
                            <a:solidFill>
                              <a:srgbClr val="000000"/>
                            </a:solidFill>
                            <a:prstDash val="solid"/>
                            <a:round/>
                            <a:headEnd type="none" w="med" len="med"/>
                            <a:tailEnd type="triangle" w="med" len="med"/>
                          </a:ln>
                        </wps:spPr>
                        <wps:bodyPr/>
                      </wps:wsp>
                      <wps:wsp>
                        <wps:cNvPr id="22" name="Textfeld 22"/>
                        <wps:cNvSpPr txBox="1"/>
                        <wps:spPr>
                          <a:xfrm>
                            <a:off x="4966200" y="2221675"/>
                            <a:ext cx="1310202" cy="468300"/>
                          </a:xfrm>
                          <a:prstGeom prst="rect">
                            <a:avLst/>
                          </a:prstGeom>
                          <a:noFill/>
                          <a:ln>
                            <a:noFill/>
                          </a:ln>
                        </wps:spPr>
                        <wps:txbx>
                          <w:txbxContent>
                            <w:p w14:paraId="7B429219" w14:textId="77777777" w:rsidR="003A1AEA" w:rsidRDefault="003A1AEA">
                              <w:pPr>
                                <w:spacing w:line="240" w:lineRule="auto"/>
                                <w:textDirection w:val="btLr"/>
                              </w:pPr>
                              <w:r>
                                <w:rPr>
                                  <w:color w:val="000000"/>
                                  <w:sz w:val="28"/>
                                </w:rPr>
                                <w:t>Reinstoffe</w:t>
                              </w:r>
                            </w:p>
                          </w:txbxContent>
                        </wps:txbx>
                        <wps:bodyPr spcFirstLastPara="1" wrap="square" lIns="91425" tIns="91425" rIns="91425" bIns="91425" anchor="t" anchorCtr="0">
                          <a:noAutofit/>
                        </wps:bodyPr>
                      </wps:wsp>
                      <wps:wsp>
                        <wps:cNvPr id="23" name="Gerade Verbindung mit Pfeil 23"/>
                        <wps:cNvCnPr/>
                        <wps:spPr>
                          <a:xfrm>
                            <a:off x="4995600" y="1075375"/>
                            <a:ext cx="521700" cy="1146300"/>
                          </a:xfrm>
                          <a:prstGeom prst="straightConnector1">
                            <a:avLst/>
                          </a:prstGeom>
                          <a:noFill/>
                          <a:ln w="9525" cap="flat" cmpd="sng">
                            <a:solidFill>
                              <a:srgbClr val="000000"/>
                            </a:solidFill>
                            <a:prstDash val="solid"/>
                            <a:round/>
                            <a:headEnd type="none" w="med" len="med"/>
                            <a:tailEnd type="triangle" w="med" len="med"/>
                          </a:ln>
                        </wps:spPr>
                        <wps:bodyPr/>
                      </wps:wsp>
                      <wps:wsp>
                        <wps:cNvPr id="24" name="Textfeld 24"/>
                        <wps:cNvSpPr txBox="1"/>
                        <wps:spPr>
                          <a:xfrm>
                            <a:off x="595674" y="4313725"/>
                            <a:ext cx="1603227" cy="1005043"/>
                          </a:xfrm>
                          <a:prstGeom prst="rect">
                            <a:avLst/>
                          </a:prstGeom>
                          <a:noFill/>
                          <a:ln>
                            <a:noFill/>
                          </a:ln>
                        </wps:spPr>
                        <wps:txbx>
                          <w:txbxContent>
                            <w:p w14:paraId="45F7D9E4" w14:textId="77777777" w:rsidR="003A1AEA" w:rsidRDefault="003A1AEA">
                              <w:pPr>
                                <w:spacing w:line="240" w:lineRule="auto"/>
                                <w:textDirection w:val="btLr"/>
                              </w:pPr>
                              <w:r>
                                <w:rPr>
                                  <w:color w:val="000000"/>
                                  <w:sz w:val="28"/>
                                </w:rPr>
                                <w:t>Heterogen (uneinheitliche)</w:t>
                              </w:r>
                            </w:p>
                          </w:txbxContent>
                        </wps:txbx>
                        <wps:bodyPr spcFirstLastPara="1" wrap="square" lIns="91425" tIns="91425" rIns="91425" bIns="91425" anchor="t" anchorCtr="0">
                          <a:noAutofit/>
                        </wps:bodyPr>
                      </wps:wsp>
                      <wps:wsp>
                        <wps:cNvPr id="25" name="Textfeld 25"/>
                        <wps:cNvSpPr txBox="1"/>
                        <wps:spPr>
                          <a:xfrm>
                            <a:off x="3629777" y="4301525"/>
                            <a:ext cx="1643821" cy="1016405"/>
                          </a:xfrm>
                          <a:prstGeom prst="rect">
                            <a:avLst/>
                          </a:prstGeom>
                          <a:noFill/>
                          <a:ln>
                            <a:noFill/>
                          </a:ln>
                        </wps:spPr>
                        <wps:txbx>
                          <w:txbxContent>
                            <w:p w14:paraId="458D7EB8" w14:textId="77777777" w:rsidR="003A1AEA" w:rsidRDefault="003A1AEA">
                              <w:pPr>
                                <w:spacing w:line="240" w:lineRule="auto"/>
                                <w:textDirection w:val="btLr"/>
                              </w:pPr>
                              <w:r>
                                <w:rPr>
                                  <w:color w:val="000000"/>
                                  <w:sz w:val="28"/>
                                </w:rPr>
                                <w:t>Homogen (einheitlich)</w:t>
                              </w:r>
                            </w:p>
                          </w:txbxContent>
                        </wps:txbx>
                        <wps:bodyPr spcFirstLastPara="1" wrap="square" lIns="91425" tIns="91425" rIns="91425" bIns="91425" anchor="t" anchorCtr="0">
                          <a:noAutofit/>
                        </wps:bodyPr>
                      </wps:wsp>
                      <wps:wsp>
                        <wps:cNvPr id="26" name="Gerade Verbindung mit Pfeil 26"/>
                        <wps:cNvCnPr/>
                        <wps:spPr>
                          <a:xfrm flipH="1">
                            <a:off x="1307875" y="2470525"/>
                            <a:ext cx="1346400" cy="1843200"/>
                          </a:xfrm>
                          <a:prstGeom prst="straightConnector1">
                            <a:avLst/>
                          </a:prstGeom>
                          <a:noFill/>
                          <a:ln w="9525" cap="flat" cmpd="sng">
                            <a:solidFill>
                              <a:srgbClr val="000000"/>
                            </a:solidFill>
                            <a:prstDash val="solid"/>
                            <a:round/>
                            <a:headEnd type="none" w="med" len="med"/>
                            <a:tailEnd type="triangle" w="med" len="med"/>
                          </a:ln>
                        </wps:spPr>
                        <wps:bodyPr/>
                      </wps:wsp>
                      <wps:wsp>
                        <wps:cNvPr id="27" name="Gerade Verbindung mit Pfeil 27"/>
                        <wps:cNvCnPr/>
                        <wps:spPr>
                          <a:xfrm>
                            <a:off x="3336975" y="2743675"/>
                            <a:ext cx="843900" cy="1558500"/>
                          </a:xfrm>
                          <a:prstGeom prst="straightConnector1">
                            <a:avLst/>
                          </a:prstGeom>
                          <a:noFill/>
                          <a:ln w="9525" cap="flat" cmpd="sng">
                            <a:solidFill>
                              <a:srgbClr val="000000"/>
                            </a:solidFill>
                            <a:prstDash val="solid"/>
                            <a:round/>
                            <a:headEnd type="none" w="med" len="med"/>
                            <a:tailEnd type="triangle" w="med" len="med"/>
                          </a:ln>
                        </wps:spPr>
                        <wps:bodyPr/>
                      </wps:wsp>
                      <wps:wsp>
                        <wps:cNvPr id="28" name="Textfeld 28"/>
                        <wps:cNvSpPr txBox="1"/>
                        <wps:spPr>
                          <a:xfrm>
                            <a:off x="4468774" y="3186323"/>
                            <a:ext cx="1838385" cy="836648"/>
                          </a:xfrm>
                          <a:prstGeom prst="rect">
                            <a:avLst/>
                          </a:prstGeom>
                          <a:noFill/>
                          <a:ln>
                            <a:noFill/>
                          </a:ln>
                        </wps:spPr>
                        <wps:txbx>
                          <w:txbxContent>
                            <w:p w14:paraId="0C301E6F" w14:textId="77777777" w:rsidR="003A1AEA" w:rsidRDefault="003A1AEA">
                              <w:pPr>
                                <w:spacing w:line="240" w:lineRule="auto"/>
                                <w:textDirection w:val="btLr"/>
                              </w:pPr>
                              <w:r>
                                <w:rPr>
                                  <w:color w:val="000000"/>
                                  <w:sz w:val="28"/>
                                </w:rPr>
                                <w:t>(chemische) Verbindungen</w:t>
                              </w:r>
                            </w:p>
                          </w:txbxContent>
                        </wps:txbx>
                        <wps:bodyPr spcFirstLastPara="1" wrap="square" lIns="91425" tIns="91425" rIns="91425" bIns="91425" anchor="t" anchorCtr="0">
                          <a:noAutofit/>
                        </wps:bodyPr>
                      </wps:wsp>
                      <wps:wsp>
                        <wps:cNvPr id="29" name="Gerade Verbindung mit Pfeil 29"/>
                        <wps:cNvCnPr/>
                        <wps:spPr>
                          <a:xfrm>
                            <a:off x="4966175" y="2480425"/>
                            <a:ext cx="214800" cy="705900"/>
                          </a:xfrm>
                          <a:prstGeom prst="straightConnector1">
                            <a:avLst/>
                          </a:prstGeom>
                          <a:noFill/>
                          <a:ln w="9525" cap="flat" cmpd="sng">
                            <a:solidFill>
                              <a:srgbClr val="000000"/>
                            </a:solidFill>
                            <a:prstDash val="solid"/>
                            <a:round/>
                            <a:headEnd type="none" w="med" len="med"/>
                            <a:tailEnd type="triangle" w="med" len="med"/>
                          </a:ln>
                        </wps:spPr>
                        <wps:bodyPr/>
                      </wps:wsp>
                      <wps:wsp>
                        <wps:cNvPr id="30" name="Textfeld 30"/>
                        <wps:cNvSpPr txBox="1"/>
                        <wps:spPr>
                          <a:xfrm>
                            <a:off x="6966124" y="2929022"/>
                            <a:ext cx="1317467" cy="1345559"/>
                          </a:xfrm>
                          <a:prstGeom prst="rect">
                            <a:avLst/>
                          </a:prstGeom>
                          <a:noFill/>
                          <a:ln>
                            <a:noFill/>
                          </a:ln>
                        </wps:spPr>
                        <wps:txbx>
                          <w:txbxContent>
                            <w:p w14:paraId="4728B29F" w14:textId="77777777" w:rsidR="003A1AEA" w:rsidRDefault="003A1AEA">
                              <w:pPr>
                                <w:spacing w:line="240" w:lineRule="auto"/>
                                <w:textDirection w:val="btLr"/>
                              </w:pPr>
                              <w:r>
                                <w:rPr>
                                  <w:color w:val="000000"/>
                                  <w:sz w:val="28"/>
                                </w:rPr>
                                <w:t>(chemische) Elemente</w:t>
                              </w:r>
                            </w:p>
                          </w:txbxContent>
                        </wps:txbx>
                        <wps:bodyPr spcFirstLastPara="1" wrap="square" lIns="91425" tIns="91425" rIns="91425" bIns="91425" anchor="t" anchorCtr="0">
                          <a:noAutofit/>
                        </wps:bodyPr>
                      </wps:wsp>
                      <wps:wsp>
                        <wps:cNvPr id="31" name="Gerade Verbindung mit Pfeil 31"/>
                        <wps:cNvCnPr/>
                        <wps:spPr>
                          <a:xfrm>
                            <a:off x="6097775" y="2470625"/>
                            <a:ext cx="1482900" cy="4584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2CCBBDFD" id="Gruppieren 17" o:spid="_x0000_s1042" style="width:456.75pt;height:269.25pt;mso-position-horizontal-relative:char;mso-position-vertical-relative:line" coordorigin="5956,8023" coordsize="76879,45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">
                <v:shape id="Textfeld 18" o:spid="_x0000_s1043" type="#_x0000_t202" style="position:absolute;left:39719;top:8023;width:13016;height:7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14:paraId="0E271381" w14:textId="77777777" w:rsidR="003A1AEA" w:rsidRDefault="003A1AEA">
                        <w:pPr>
                          <w:spacing w:line="240" w:lineRule="auto"/>
                          <w:textDirection w:val="btLr"/>
                        </w:pPr>
                        <w:r>
                          <w:rPr>
                            <w:color w:val="FF0000"/>
                            <w:sz w:val="48"/>
                          </w:rPr>
                          <w:t>Stoffe</w:t>
                        </w:r>
                      </w:p>
                    </w:txbxContent>
                  </v:textbox>
                </v:shape>
                <v:shape id="Textfeld 19" o:spid="_x0000_s1044" type="#_x0000_t202" style="position:absolute;left:26346;top:21876;width:13365;height:5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5CB841B7" w14:textId="77777777" w:rsidR="003A1AEA" w:rsidRDefault="003A1AEA">
                        <w:pPr>
                          <w:spacing w:line="240" w:lineRule="auto"/>
                          <w:textDirection w:val="btLr"/>
                        </w:pPr>
                        <w:r>
                          <w:rPr>
                            <w:color w:val="000000"/>
                            <w:sz w:val="28"/>
                          </w:rPr>
                          <w:t>Gemische (Gemenge)</w:t>
                        </w:r>
                      </w:p>
                    </w:txbxContent>
                  </v:textbox>
                </v:shape>
                <v:shape id="Textfeld 20" o:spid="_x0000_s1045" type="#_x0000_t202" style="position:absolute;left:49662;top:22656;width:14925;height:4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47FD047E" w14:textId="77777777" w:rsidR="003A1AEA" w:rsidRDefault="003A1AEA">
                        <w:pPr>
                          <w:spacing w:line="240" w:lineRule="auto"/>
                          <w:textDirection w:val="btLr"/>
                        </w:pPr>
                      </w:p>
                    </w:txbxContent>
                  </v:textbox>
                </v:shape>
                <v:shape id="Gerade Verbindung mit Pfeil 21" o:spid="_x0000_s1046" type="#_x0000_t32" style="position:absolute;left:33029;top:10854;width:6684;height:11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Textfeld 22" o:spid="_x0000_s1047" type="#_x0000_t202" style="position:absolute;left:49662;top:22216;width:13102;height: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7B429219" w14:textId="77777777" w:rsidR="003A1AEA" w:rsidRDefault="003A1AEA">
                        <w:pPr>
                          <w:spacing w:line="240" w:lineRule="auto"/>
                          <w:textDirection w:val="btLr"/>
                        </w:pPr>
                        <w:r>
                          <w:rPr>
                            <w:color w:val="000000"/>
                            <w:sz w:val="28"/>
                          </w:rPr>
                          <w:t>Reinstoffe</w:t>
                        </w:r>
                      </w:p>
                    </w:txbxContent>
                  </v:textbox>
                </v:shape>
                <v:shape id="Gerade Verbindung mit Pfeil 23" o:spid="_x0000_s1048" type="#_x0000_t32" style="position:absolute;left:49956;top:10753;width:5217;height:11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Textfeld 24" o:spid="_x0000_s1049" type="#_x0000_t202" style="position:absolute;left:5956;top:43137;width:16033;height:10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Oq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NOq86rHAAAA2wAA&#10;AA8AAAAAAAAAAAAAAAAABwIAAGRycy9kb3ducmV2LnhtbFBLBQYAAAAAAwADALcAAAD7AgAAAAA=&#10;" filled="f" stroked="f">
                  <v:textbox inset="2.53958mm,2.53958mm,2.53958mm,2.53958mm">
                    <w:txbxContent>
                      <w:p w14:paraId="45F7D9E4" w14:textId="77777777" w:rsidR="003A1AEA" w:rsidRDefault="003A1AEA">
                        <w:pPr>
                          <w:spacing w:line="240" w:lineRule="auto"/>
                          <w:textDirection w:val="btLr"/>
                        </w:pPr>
                        <w:r>
                          <w:rPr>
                            <w:color w:val="000000"/>
                            <w:sz w:val="28"/>
                          </w:rPr>
                          <w:t>Heterogen (uneinheitliche)</w:t>
                        </w:r>
                      </w:p>
                    </w:txbxContent>
                  </v:textbox>
                </v:shape>
                <v:shape id="Textfeld 25" o:spid="_x0000_s1050" type="#_x0000_t202" style="position:absolute;left:36297;top:43015;width:16438;height:10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lYxxwAAANsAAAAPAAAAZHJzL2Rvd25yZXYueG1sRI9BSwMx&#10;FITvgv8hPMGLtNkWL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LzmVjHHAAAA2wAA&#10;AA8AAAAAAAAAAAAAAAAABwIAAGRycy9kb3ducmV2LnhtbFBLBQYAAAAAAwADALcAAAD7AgAAAAA=&#10;" filled="f" stroked="f">
                  <v:textbox inset="2.53958mm,2.53958mm,2.53958mm,2.53958mm">
                    <w:txbxContent>
                      <w:p w14:paraId="458D7EB8" w14:textId="77777777" w:rsidR="003A1AEA" w:rsidRDefault="003A1AEA">
                        <w:pPr>
                          <w:spacing w:line="240" w:lineRule="auto"/>
                          <w:textDirection w:val="btLr"/>
                        </w:pPr>
                        <w:r>
                          <w:rPr>
                            <w:color w:val="000000"/>
                            <w:sz w:val="28"/>
                          </w:rPr>
                          <w:t>Homogen (einheitlich)</w:t>
                        </w:r>
                      </w:p>
                    </w:txbxContent>
                  </v:textbox>
                </v:shape>
                <v:shape id="Gerade Verbindung mit Pfeil 26" o:spid="_x0000_s1051" type="#_x0000_t32" style="position:absolute;left:13078;top:24705;width:13464;height:184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J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J7A80v6AXLxDwAA//8DAFBLAQItABQABgAIAAAAIQDb4fbL7gAAAIUBAAATAAAAAAAAAAAAAAAA&#10;AAAAAABbQ29udGVudF9UeXBlc10ueG1sUEsBAi0AFAAGAAgAAAAhAFr0LFu/AAAAFQEAAAsAAAAA&#10;AAAAAAAAAAAAHwEAAF9yZWxzLy5yZWxzUEsBAi0AFAAGAAgAAAAhAJmz5wnBAAAA2wAAAA8AAAAA&#10;AAAAAAAAAAAABwIAAGRycy9kb3ducmV2LnhtbFBLBQYAAAAAAwADALcAAAD1AgAAAAA=&#10;">
                  <v:stroke endarrow="block"/>
                </v:shape>
                <v:shape id="Gerade Verbindung mit Pfeil 27" o:spid="_x0000_s1052" type="#_x0000_t32" style="position:absolute;left:33369;top:27436;width:8439;height:15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Textfeld 28" o:spid="_x0000_s1053" type="#_x0000_t202" style="position:absolute;left:44687;top:31863;width:18384;height:8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" filled="f" stroked="f">
                  <v:textbox inset="2.53958mm,2.53958mm,2.53958mm,2.53958mm">
                    <w:txbxContent>
                      <w:p w14:paraId="0C301E6F" w14:textId="77777777" w:rsidR="003A1AEA" w:rsidRDefault="003A1AEA">
                        <w:pPr>
                          <w:spacing w:line="240" w:lineRule="auto"/>
                          <w:textDirection w:val="btLr"/>
                        </w:pPr>
                        <w:r>
                          <w:rPr>
                            <w:color w:val="000000"/>
                            <w:sz w:val="28"/>
                          </w:rPr>
                          <w:t>(chemische) Verbindungen</w:t>
                        </w:r>
                      </w:p>
                    </w:txbxContent>
                  </v:textbox>
                </v:shape>
                <v:shape id="Gerade Verbindung mit Pfeil 29" o:spid="_x0000_s1054" type="#_x0000_t32" style="position:absolute;left:49661;top:24804;width:2148;height:70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Textfeld 30" o:spid="_x0000_s1055" type="#_x0000_t202" style="position:absolute;left:69661;top:29290;width:13174;height:1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N0xAAAANsAAAAPAAAAZHJzL2Rvd25yZXYueG1sRE9da8Iw&#10;FH0f+B/CFfYyZroN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ClIY3TEAAAA2wAAAA8A&#10;AAAAAAAAAAAAAAAABwIAAGRycy9kb3ducmV2LnhtbFBLBQYAAAAAAwADALcAAAD4AgAAAAA=&#10;" filled="f" stroked="f">
                  <v:textbox inset="2.53958mm,2.53958mm,2.53958mm,2.53958mm">
                    <w:txbxContent>
                      <w:p w14:paraId="4728B29F" w14:textId="77777777" w:rsidR="003A1AEA" w:rsidRDefault="003A1AEA">
                        <w:pPr>
                          <w:spacing w:line="240" w:lineRule="auto"/>
                          <w:textDirection w:val="btLr"/>
                        </w:pPr>
                        <w:r>
                          <w:rPr>
                            <w:color w:val="000000"/>
                            <w:sz w:val="28"/>
                          </w:rPr>
                          <w:t>(chemische) Elemente</w:t>
                        </w:r>
                      </w:p>
                    </w:txbxContent>
                  </v:textbox>
                </v:shape>
                <v:shape id="Gerade Verbindung mit Pfeil 31" o:spid="_x0000_s1056" type="#_x0000_t32" style="position:absolute;left:60977;top:24706;width:14829;height:45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w10:anchorlock/>
              </v:group>
            </w:pict>
          </mc:Fallback>
        </mc:AlternateContent>
      </w:r>
    </w:p>
    <w:p w14:paraId="4536F9F1" w14:textId="77777777" w:rsidR="00217705" w:rsidRDefault="00217705"/>
    <w:p w14:paraId="691F7335" w14:textId="77777777" w:rsidR="00217705" w:rsidRDefault="00B41A33">
      <w:r>
        <w:rPr>
          <w:u w:val="single"/>
        </w:rPr>
        <w:t>Gemische:</w:t>
      </w:r>
    </w:p>
    <w:p w14:paraId="76939E3A" w14:textId="77777777" w:rsidR="00217705" w:rsidRDefault="00B41A33">
      <w:r>
        <w:t>Gemische können durch physikalische Verfahren in Reinstoffe aufgetrennt werden.</w:t>
      </w:r>
    </w:p>
    <w:p w14:paraId="182A1F71" w14:textId="77777777" w:rsidR="00217705" w:rsidRDefault="00B41A33">
      <w:r>
        <w:t xml:space="preserve">z.B.: Bei der </w:t>
      </w:r>
      <w:r>
        <w:rPr>
          <w:u w:val="single"/>
        </w:rPr>
        <w:t>Destillation</w:t>
      </w:r>
      <w:r>
        <w:t xml:space="preserve"> werden die unterschiedlichen Siedepunkte zur Trennung ausgenutzt.</w:t>
      </w:r>
    </w:p>
    <w:p w14:paraId="2304FC02" w14:textId="77777777" w:rsidR="00217705" w:rsidRDefault="00B41A33">
      <w:r>
        <w:rPr>
          <w:u w:val="single"/>
        </w:rPr>
        <w:t>Reinstoffe:</w:t>
      </w:r>
    </w:p>
    <w:p w14:paraId="114496EC" w14:textId="77777777" w:rsidR="00217705" w:rsidRDefault="00B41A33">
      <w:r>
        <w:t xml:space="preserve">Reinstoffe können durch physikalische Verfahren nicht weiter aufgetrennt werden. Sie haben </w:t>
      </w:r>
      <w:r>
        <w:rPr>
          <w:u w:val="single"/>
        </w:rPr>
        <w:t>charakteristische</w:t>
      </w:r>
      <w:r>
        <w:t xml:space="preserve"> Eigenschaften.</w:t>
      </w:r>
    </w:p>
    <w:p w14:paraId="0F5E8612" w14:textId="77777777" w:rsidR="00217705" w:rsidRDefault="00B41A33">
      <w:r>
        <w:t>z.B.:</w:t>
      </w:r>
    </w:p>
    <w:p w14:paraId="384A2C11" w14:textId="77777777" w:rsidR="00217705" w:rsidRDefault="00B41A33">
      <w:pPr>
        <w:numPr>
          <w:ilvl w:val="0"/>
          <w:numId w:val="12"/>
        </w:numPr>
      </w:pPr>
      <w:r>
        <w:t>bestimmten Siede-/Schmelzpunkt</w:t>
      </w:r>
    </w:p>
    <w:p w14:paraId="1089659D" w14:textId="77777777" w:rsidR="00217705" w:rsidRDefault="00B41A33">
      <w:pPr>
        <w:numPr>
          <w:ilvl w:val="0"/>
          <w:numId w:val="12"/>
        </w:numPr>
      </w:pPr>
      <w:r>
        <w:t>verschiedene Farben</w:t>
      </w:r>
    </w:p>
    <w:p w14:paraId="020BFEEC" w14:textId="77777777" w:rsidR="00217705" w:rsidRDefault="00B41A33">
      <w:pPr>
        <w:numPr>
          <w:ilvl w:val="0"/>
          <w:numId w:val="12"/>
        </w:numPr>
      </w:pPr>
      <w:r>
        <w:t>unterschiedliche Dichte</w:t>
      </w:r>
    </w:p>
    <w:p w14:paraId="213F50C5" w14:textId="77777777" w:rsidR="00217705" w:rsidRDefault="00B41A33">
      <w:pPr>
        <w:numPr>
          <w:ilvl w:val="0"/>
          <w:numId w:val="12"/>
        </w:numPr>
      </w:pPr>
      <w:r>
        <w:lastRenderedPageBreak/>
        <w:t>bestimmte Löslichkeit</w:t>
      </w:r>
    </w:p>
    <w:p w14:paraId="150A4F6B" w14:textId="77777777" w:rsidR="00217705" w:rsidRDefault="00B41A33">
      <w:pPr>
        <w:numPr>
          <w:ilvl w:val="0"/>
          <w:numId w:val="12"/>
        </w:numPr>
      </w:pPr>
      <w:r>
        <w:t>brennbar nicht brennbar</w:t>
      </w:r>
    </w:p>
    <w:p w14:paraId="479568AE" w14:textId="77777777" w:rsidR="00217705" w:rsidRDefault="00B41A33">
      <w:r>
        <w:t>Seit etwa 200 Jahren stellen sich Naturwissenschaftler vor, dass Stoffe aus Teilchen bestehen die Atome genannt werden.</w:t>
      </w:r>
    </w:p>
    <w:p w14:paraId="49DDA683" w14:textId="77777777" w:rsidR="00217705" w:rsidRDefault="00B41A33">
      <w:r>
        <w:rPr>
          <w:u w:val="single"/>
        </w:rPr>
        <w:t>Chemische Elemente:</w:t>
      </w:r>
    </w:p>
    <w:p w14:paraId="5749DE7C" w14:textId="77777777" w:rsidR="00217705" w:rsidRDefault="00B41A33">
      <w:r>
        <w:t>Bestehen nur aus einer Atomart. Sie können auch chemisch nicht in andere Stoffe zerlegt werden.</w:t>
      </w:r>
    </w:p>
    <w:p w14:paraId="47E90E4B" w14:textId="77777777" w:rsidR="00217705" w:rsidRDefault="00B41A33">
      <w:r>
        <w:rPr>
          <w:color w:val="00FF00"/>
        </w:rPr>
        <w:t>Man beschreibt</w:t>
      </w:r>
      <w:r>
        <w:t xml:space="preserve"> Elemente durch Elementsymbole oder Formeln.</w:t>
      </w:r>
    </w:p>
    <w:p w14:paraId="52D62584" w14:textId="77777777" w:rsidR="00217705" w:rsidRDefault="00B41A33">
      <w:r>
        <w:rPr>
          <w:u w:val="single"/>
        </w:rPr>
        <w:t>Wichtige Elementsymbole:</w:t>
      </w:r>
    </w:p>
    <w:p w14:paraId="7C6A23B9" w14:textId="77777777" w:rsidR="00217705" w:rsidRDefault="00B41A33">
      <w:r>
        <w:rPr>
          <w:b/>
        </w:rPr>
        <w:t>H</w:t>
      </w:r>
      <w:r>
        <w:t xml:space="preserve"> Wasserstoffe (Hydrogen); </w:t>
      </w:r>
      <w:r>
        <w:rPr>
          <w:b/>
        </w:rPr>
        <w:t>O</w:t>
      </w:r>
      <w:r>
        <w:t xml:space="preserve"> Sauerstoff (Oxygen); </w:t>
      </w:r>
      <w:r>
        <w:rPr>
          <w:b/>
        </w:rPr>
        <w:t xml:space="preserve">C </w:t>
      </w:r>
      <w:r>
        <w:t xml:space="preserve">Kohlenstoff; </w:t>
      </w:r>
      <w:r>
        <w:rPr>
          <w:b/>
        </w:rPr>
        <w:t xml:space="preserve">S </w:t>
      </w:r>
      <w:r>
        <w:t xml:space="preserve">Schwefel; </w:t>
      </w:r>
      <w:r>
        <w:rPr>
          <w:b/>
        </w:rPr>
        <w:t>N</w:t>
      </w:r>
      <w:r>
        <w:t xml:space="preserve"> Stickstoff; </w:t>
      </w:r>
      <w:r>
        <w:rPr>
          <w:b/>
        </w:rPr>
        <w:t xml:space="preserve">Cl </w:t>
      </w:r>
      <w:r>
        <w:t xml:space="preserve">Chlor; </w:t>
      </w:r>
      <w:r>
        <w:rPr>
          <w:b/>
        </w:rPr>
        <w:t xml:space="preserve">F </w:t>
      </w:r>
      <w:r>
        <w:t xml:space="preserve">Fluor; </w:t>
      </w:r>
      <w:r>
        <w:rPr>
          <w:b/>
        </w:rPr>
        <w:t xml:space="preserve">P </w:t>
      </w:r>
      <w:r>
        <w:t xml:space="preserve">Phosphor; </w:t>
      </w:r>
      <w:r>
        <w:rPr>
          <w:b/>
        </w:rPr>
        <w:t>Si</w:t>
      </w:r>
      <w:r>
        <w:t xml:space="preserve"> Silizium; </w:t>
      </w:r>
      <w:r>
        <w:rPr>
          <w:b/>
        </w:rPr>
        <w:t>Na</w:t>
      </w:r>
      <w:r>
        <w:t xml:space="preserve"> Natrium; </w:t>
      </w:r>
      <w:r>
        <w:rPr>
          <w:b/>
        </w:rPr>
        <w:t>Ca</w:t>
      </w:r>
      <w:r>
        <w:t xml:space="preserve"> Calcium; </w:t>
      </w:r>
      <w:r>
        <w:rPr>
          <w:b/>
        </w:rPr>
        <w:t xml:space="preserve">Mg </w:t>
      </w:r>
      <w:r>
        <w:t xml:space="preserve">Magnesium; Kalium; </w:t>
      </w:r>
      <w:r>
        <w:rPr>
          <w:b/>
        </w:rPr>
        <w:t xml:space="preserve"> Al </w:t>
      </w:r>
      <w:r>
        <w:t xml:space="preserve">Aluminium; </w:t>
      </w:r>
      <w:r>
        <w:rPr>
          <w:b/>
        </w:rPr>
        <w:t>Fe</w:t>
      </w:r>
      <w:r>
        <w:t xml:space="preserve"> Eisen; </w:t>
      </w:r>
      <w:r>
        <w:rPr>
          <w:b/>
        </w:rPr>
        <w:t>Zn</w:t>
      </w:r>
      <w:r>
        <w:t xml:space="preserve"> Zink; </w:t>
      </w:r>
      <w:r>
        <w:rPr>
          <w:b/>
        </w:rPr>
        <w:t>Cu</w:t>
      </w:r>
      <w:r>
        <w:t xml:space="preserve"> Kupfer; </w:t>
      </w:r>
      <w:r>
        <w:rPr>
          <w:b/>
        </w:rPr>
        <w:t>Ag</w:t>
      </w:r>
      <w:r>
        <w:t xml:space="preserve"> Silber</w:t>
      </w:r>
    </w:p>
    <w:p w14:paraId="0EE96A32" w14:textId="77777777" w:rsidR="00217705" w:rsidRDefault="00B41A33">
      <w:r>
        <w:rPr>
          <w:u w:val="single"/>
        </w:rPr>
        <w:t>Formelschreibweise:</w:t>
      </w:r>
      <w:r>
        <w:t xml:space="preserve"> Buch: Zeichensprache der Chemie</w:t>
      </w:r>
    </w:p>
    <w:p w14:paraId="2B9BA88D" w14:textId="77777777" w:rsidR="00217705" w:rsidRDefault="00B41A33">
      <w:r>
        <w:t xml:space="preserve">Bildet ein Element </w:t>
      </w:r>
      <w:r>
        <w:rPr>
          <w:u w:val="single"/>
        </w:rPr>
        <w:t>Moleküle</w:t>
      </w:r>
      <w:r>
        <w:t xml:space="preserve"> so wird es durch eine </w:t>
      </w:r>
      <w:r>
        <w:rPr>
          <w:u w:val="single"/>
        </w:rPr>
        <w:t>Formel</w:t>
      </w:r>
      <w:r>
        <w:t xml:space="preserve"> beschrieben:</w:t>
      </w:r>
    </w:p>
    <w:p w14:paraId="0D9DFF65" w14:textId="77777777" w:rsidR="00217705" w:rsidRDefault="00B41A33">
      <w:r>
        <w:t>z.B.: H</w:t>
      </w:r>
      <w:r>
        <w:rPr>
          <w:vertAlign w:val="subscript"/>
        </w:rPr>
        <w:t>2</w:t>
      </w:r>
      <w:r>
        <w:t>, O</w:t>
      </w:r>
      <w:r>
        <w:rPr>
          <w:vertAlign w:val="subscript"/>
        </w:rPr>
        <w:t>2</w:t>
      </w:r>
      <w:r>
        <w:t>, N</w:t>
      </w:r>
      <w:r>
        <w:rPr>
          <w:vertAlign w:val="subscript"/>
        </w:rPr>
        <w:t>2</w:t>
      </w:r>
      <w:r>
        <w:t>, Cl</w:t>
      </w:r>
      <w:r>
        <w:rPr>
          <w:vertAlign w:val="subscript"/>
        </w:rPr>
        <w:t>2</w:t>
      </w:r>
      <w:r>
        <w:t>, F</w:t>
      </w:r>
      <w:r>
        <w:rPr>
          <w:vertAlign w:val="subscript"/>
        </w:rPr>
        <w:t>2</w:t>
      </w:r>
    </w:p>
    <w:p w14:paraId="015B74D3" w14:textId="77777777" w:rsidR="00217705" w:rsidRDefault="00B41A33">
      <w:r>
        <w:tab/>
        <w:t>Diese Elemente sind bei Raumtemperatur und Normaldruck gasförmig.</w:t>
      </w:r>
    </w:p>
    <w:p w14:paraId="2C9D7FCC" w14:textId="77777777" w:rsidR="00217705" w:rsidRDefault="00B41A33">
      <w:r>
        <w:t xml:space="preserve">Die tiefgestellte kleine Zahl rechts neben dem Elementsymbol wird als Index (Mehrzahl: Indices) bezeichnet. Der </w:t>
      </w:r>
      <w:r>
        <w:rPr>
          <w:u w:val="single"/>
        </w:rPr>
        <w:t>Index</w:t>
      </w:r>
      <w:r>
        <w:t xml:space="preserve"> gibt an wieviele Atome der betreffenden Art im Molekül oder in der </w:t>
      </w:r>
      <w:r>
        <w:rPr>
          <w:u w:val="single"/>
        </w:rPr>
        <w:t>Formeleinheit</w:t>
      </w:r>
      <w:r>
        <w:t xml:space="preserve"> enthalten sind.</w:t>
      </w:r>
    </w:p>
    <w:p w14:paraId="313C70FB" w14:textId="77777777" w:rsidR="00217705" w:rsidRDefault="00B41A33">
      <w:r>
        <w:rPr>
          <w:u w:val="single"/>
        </w:rPr>
        <w:t>Chemische Verbindungen:</w:t>
      </w:r>
    </w:p>
    <w:p w14:paraId="76C7112E" w14:textId="77777777" w:rsidR="00217705" w:rsidRDefault="00B41A33">
      <w:r>
        <w:t>bestehen aus verschiedenen Atomarten in einem Verhältnis.</w:t>
      </w:r>
    </w:p>
    <w:p w14:paraId="4DEAF88D" w14:textId="77777777" w:rsidR="00217705" w:rsidRDefault="00B41A33">
      <w:r>
        <w:rPr>
          <w:color w:val="00FF00"/>
        </w:rPr>
        <w:t>Man beschreibt</w:t>
      </w:r>
      <w:r>
        <w:t xml:space="preserve"> chemische Verbindungen durch </w:t>
      </w:r>
      <w:r>
        <w:rPr>
          <w:u w:val="single"/>
        </w:rPr>
        <w:t>Formeln.</w:t>
      </w:r>
      <w:r>
        <w:t xml:space="preserve"> (bei Stoffen die nicht aus Molekülen bestehen kann man die Formel auch als </w:t>
      </w:r>
      <w:r>
        <w:rPr>
          <w:u w:val="single"/>
        </w:rPr>
        <w:t>Formeleinheiten</w:t>
      </w:r>
      <w:r>
        <w:t xml:space="preserve"> bezeichnen)</w:t>
      </w:r>
    </w:p>
    <w:p w14:paraId="4A4E0B92" w14:textId="77777777" w:rsidR="00217705" w:rsidRDefault="00B41A33">
      <w:r>
        <w:t xml:space="preserve">Eine </w:t>
      </w:r>
      <w:r>
        <w:rPr>
          <w:u w:val="single"/>
        </w:rPr>
        <w:t>Formel</w:t>
      </w:r>
      <w:r>
        <w:t xml:space="preserve"> gibt an wieviele Atome jeder Art im Molekül enthalten sind.</w:t>
      </w:r>
    </w:p>
    <w:p w14:paraId="2F1EAB6B" w14:textId="77777777" w:rsidR="00217705" w:rsidRDefault="00B41A33">
      <w:r>
        <w:t>z.B.: H</w:t>
      </w:r>
      <w:r>
        <w:rPr>
          <w:vertAlign w:val="subscript"/>
        </w:rPr>
        <w:t>2</w:t>
      </w:r>
      <w:r>
        <w:t>O Wasser</w:t>
      </w:r>
    </w:p>
    <w:p w14:paraId="46A2F75F" w14:textId="77777777" w:rsidR="00217705" w:rsidRDefault="00B41A33">
      <w:r>
        <w:t xml:space="preserve">        CO</w:t>
      </w:r>
      <w:r>
        <w:rPr>
          <w:vertAlign w:val="subscript"/>
        </w:rPr>
        <w:t>2</w:t>
      </w:r>
      <w:r>
        <w:t xml:space="preserve"> Kohlenstoffdioxid</w:t>
      </w:r>
    </w:p>
    <w:p w14:paraId="74F8C6A2" w14:textId="77777777" w:rsidR="00217705" w:rsidRPr="00B41A33" w:rsidRDefault="00B41A33">
      <w:pPr>
        <w:rPr>
          <w:lang w:val="en-GB"/>
        </w:rPr>
      </w:pPr>
      <w:r>
        <w:t xml:space="preserve">        </w:t>
      </w:r>
      <w:r w:rsidRPr="00B41A33">
        <w:rPr>
          <w:lang w:val="en-GB"/>
        </w:rPr>
        <w:t>NO Stickstoffmonoxid</w:t>
      </w:r>
    </w:p>
    <w:p w14:paraId="06E92DDD" w14:textId="77777777" w:rsidR="00217705" w:rsidRPr="00B41A33" w:rsidRDefault="00B41A33">
      <w:pPr>
        <w:rPr>
          <w:lang w:val="en-GB"/>
        </w:rPr>
      </w:pPr>
      <w:r w:rsidRPr="00B41A33">
        <w:rPr>
          <w:lang w:val="en-GB"/>
        </w:rPr>
        <w:t xml:space="preserve">        SO</w:t>
      </w:r>
      <w:r w:rsidRPr="00B41A33">
        <w:rPr>
          <w:vertAlign w:val="subscript"/>
          <w:lang w:val="en-GB"/>
        </w:rPr>
        <w:t>3</w:t>
      </w:r>
      <w:r w:rsidRPr="00B41A33">
        <w:rPr>
          <w:lang w:val="en-GB"/>
        </w:rPr>
        <w:t xml:space="preserve"> Schwefeltrioxid</w:t>
      </w:r>
    </w:p>
    <w:p w14:paraId="3A913840" w14:textId="77777777" w:rsidR="00217705" w:rsidRPr="00B41A33" w:rsidRDefault="00B41A33">
      <w:pPr>
        <w:rPr>
          <w:lang w:val="en-GB"/>
        </w:rPr>
      </w:pPr>
      <w:r w:rsidRPr="00B41A33">
        <w:rPr>
          <w:lang w:val="en-GB"/>
        </w:rPr>
        <w:t xml:space="preserve">        CH</w:t>
      </w:r>
      <w:r w:rsidRPr="00B41A33">
        <w:rPr>
          <w:vertAlign w:val="subscript"/>
          <w:lang w:val="en-GB"/>
        </w:rPr>
        <w:t>4</w:t>
      </w:r>
      <w:r w:rsidRPr="00B41A33">
        <w:rPr>
          <w:lang w:val="en-GB"/>
        </w:rPr>
        <w:t xml:space="preserve"> Methan</w:t>
      </w:r>
    </w:p>
    <w:p w14:paraId="7027B53B" w14:textId="77777777" w:rsidR="00217705" w:rsidRPr="00640ACF" w:rsidRDefault="00B41A33">
      <w:pPr>
        <w:rPr>
          <w:lang w:val="de-DE"/>
        </w:rPr>
      </w:pPr>
      <w:r w:rsidRPr="00B41A33">
        <w:rPr>
          <w:lang w:val="en-GB"/>
        </w:rPr>
        <w:t xml:space="preserve">        </w:t>
      </w:r>
      <w:r w:rsidRPr="00640ACF">
        <w:rPr>
          <w:lang w:val="de-DE"/>
        </w:rPr>
        <w:t>H</w:t>
      </w:r>
      <w:r w:rsidRPr="00640ACF">
        <w:rPr>
          <w:vertAlign w:val="subscript"/>
          <w:lang w:val="de-DE"/>
        </w:rPr>
        <w:t>2</w:t>
      </w:r>
      <w:r w:rsidRPr="00640ACF">
        <w:rPr>
          <w:lang w:val="de-DE"/>
        </w:rPr>
        <w:t>CO</w:t>
      </w:r>
      <w:r w:rsidRPr="00640ACF">
        <w:rPr>
          <w:vertAlign w:val="subscript"/>
          <w:lang w:val="de-DE"/>
        </w:rPr>
        <w:t>3</w:t>
      </w:r>
      <w:r w:rsidRPr="00640ACF">
        <w:rPr>
          <w:lang w:val="de-DE"/>
        </w:rPr>
        <w:t xml:space="preserve"> Kohlensäure</w:t>
      </w:r>
    </w:p>
    <w:p w14:paraId="3E608B4D" w14:textId="77777777" w:rsidR="00217705" w:rsidRPr="00640ACF" w:rsidRDefault="00217705">
      <w:pPr>
        <w:rPr>
          <w:lang w:val="de-DE"/>
        </w:rPr>
      </w:pPr>
    </w:p>
    <w:p w14:paraId="18CCCDFC" w14:textId="77777777" w:rsidR="00217705" w:rsidRDefault="00B41A33">
      <w:r>
        <w:t xml:space="preserve">Eine </w:t>
      </w:r>
      <w:r>
        <w:rPr>
          <w:u w:val="single"/>
        </w:rPr>
        <w:t>Formeleinheit</w:t>
      </w:r>
      <w:r>
        <w:t xml:space="preserve"> gibt an in welchem Verhältnis die Atomarten in einer chemischen Verbindung enthalten sind.</w:t>
      </w:r>
    </w:p>
    <w:p w14:paraId="0406FB31" w14:textId="77777777" w:rsidR="00217705" w:rsidRPr="00B41A33" w:rsidRDefault="00B41A33">
      <w:pPr>
        <w:rPr>
          <w:lang w:val="en-GB"/>
        </w:rPr>
      </w:pPr>
      <w:r w:rsidRPr="00B41A33">
        <w:rPr>
          <w:lang w:val="en-GB"/>
        </w:rPr>
        <w:t>z.B.: CaO Calciumoxid (Brandkalk)</w:t>
      </w:r>
    </w:p>
    <w:p w14:paraId="1ADF3496" w14:textId="77777777" w:rsidR="00217705" w:rsidRPr="00B41A33" w:rsidRDefault="00B41A33">
      <w:pPr>
        <w:rPr>
          <w:lang w:val="en-GB"/>
        </w:rPr>
      </w:pPr>
      <w:r w:rsidRPr="00B41A33">
        <w:rPr>
          <w:lang w:val="en-GB"/>
        </w:rPr>
        <w:t xml:space="preserve">        CaF</w:t>
      </w:r>
      <w:r w:rsidRPr="00B41A33">
        <w:rPr>
          <w:vertAlign w:val="subscript"/>
          <w:lang w:val="en-GB"/>
        </w:rPr>
        <w:t>2</w:t>
      </w:r>
      <w:r w:rsidRPr="00B41A33">
        <w:rPr>
          <w:lang w:val="en-GB"/>
        </w:rPr>
        <w:t xml:space="preserve"> Calciumfluorid (Flussspat)</w:t>
      </w:r>
    </w:p>
    <w:p w14:paraId="7FF1114A" w14:textId="32C1355D" w:rsidR="00217705" w:rsidRPr="00B41A33" w:rsidRDefault="00B41A33">
      <w:pPr>
        <w:rPr>
          <w:lang w:val="en-GB"/>
        </w:rPr>
      </w:pPr>
      <w:r w:rsidRPr="00B41A33">
        <w:rPr>
          <w:lang w:val="en-GB"/>
        </w:rPr>
        <w:t xml:space="preserve">        Fe</w:t>
      </w:r>
      <w:r w:rsidRPr="00B41A33">
        <w:rPr>
          <w:vertAlign w:val="subscript"/>
          <w:lang w:val="en-GB"/>
        </w:rPr>
        <w:t>2</w:t>
      </w:r>
      <w:r w:rsidRPr="00B41A33">
        <w:rPr>
          <w:lang w:val="en-GB"/>
        </w:rPr>
        <w:t>O</w:t>
      </w:r>
      <w:r w:rsidRPr="00B41A33">
        <w:rPr>
          <w:vertAlign w:val="subscript"/>
          <w:lang w:val="en-GB"/>
        </w:rPr>
        <w:t>3</w:t>
      </w:r>
      <w:r w:rsidRPr="00B41A33">
        <w:rPr>
          <w:lang w:val="en-GB"/>
        </w:rPr>
        <w:t xml:space="preserve"> Eisen (Ⅲ) oxid (Rot Eisenstein)</w:t>
      </w:r>
    </w:p>
    <w:p w14:paraId="5E3149EE" w14:textId="77777777" w:rsidR="00217705" w:rsidRDefault="00B41A33">
      <w:r w:rsidRPr="00B41A33">
        <w:rPr>
          <w:lang w:val="en-GB"/>
        </w:rPr>
        <w:t xml:space="preserve">        </w:t>
      </w:r>
      <w:r>
        <w:t>KNO</w:t>
      </w:r>
      <w:r>
        <w:rPr>
          <w:vertAlign w:val="subscript"/>
        </w:rPr>
        <w:t>3</w:t>
      </w:r>
      <w:r>
        <w:t xml:space="preserve"> Kaliumnitrat (Kalisalpeter)</w:t>
      </w:r>
    </w:p>
    <w:p w14:paraId="23EE07A7" w14:textId="77777777" w:rsidR="00217705" w:rsidRDefault="00B41A33">
      <w:r>
        <w:t>systematische Namen (Trivialnamen)</w:t>
      </w:r>
    </w:p>
    <w:p w14:paraId="7DA8637C" w14:textId="77777777" w:rsidR="00217705" w:rsidRDefault="00B41A33">
      <w:r>
        <w:t>Bilden zwei Atomarten mehr als eine Verbindung werden in den systematischen Namen folgende Silben verwendet:</w:t>
      </w:r>
    </w:p>
    <w:p w14:paraId="3FFD99BD" w14:textId="77777777" w:rsidR="00217705" w:rsidRDefault="00B41A33">
      <w:pPr>
        <w:numPr>
          <w:ilvl w:val="0"/>
          <w:numId w:val="14"/>
        </w:numPr>
      </w:pPr>
      <w:r>
        <w:t>Mono (für eins)</w:t>
      </w:r>
    </w:p>
    <w:p w14:paraId="7EFFADB7" w14:textId="77777777" w:rsidR="00217705" w:rsidRDefault="00B41A33">
      <w:pPr>
        <w:numPr>
          <w:ilvl w:val="0"/>
          <w:numId w:val="14"/>
        </w:numPr>
      </w:pPr>
      <w:r>
        <w:t>Di (für zwei)</w:t>
      </w:r>
    </w:p>
    <w:p w14:paraId="31B83F51" w14:textId="77777777" w:rsidR="00217705" w:rsidRDefault="00B41A33">
      <w:pPr>
        <w:numPr>
          <w:ilvl w:val="0"/>
          <w:numId w:val="14"/>
        </w:numPr>
      </w:pPr>
      <w:r>
        <w:t>Tri (für drei)</w:t>
      </w:r>
    </w:p>
    <w:p w14:paraId="0461C764" w14:textId="77777777" w:rsidR="00217705" w:rsidRDefault="00B41A33">
      <w:pPr>
        <w:numPr>
          <w:ilvl w:val="0"/>
          <w:numId w:val="14"/>
        </w:numPr>
      </w:pPr>
      <w:r>
        <w:t>….</w:t>
      </w:r>
    </w:p>
    <w:p w14:paraId="362B0D50" w14:textId="77777777" w:rsidR="00217705" w:rsidRDefault="00B41A33">
      <w:r>
        <w:rPr>
          <w:u w:val="single"/>
        </w:rPr>
        <w:t>Gemische</w:t>
      </w:r>
      <w:r>
        <w:t xml:space="preserve"> bestehen aus mindestens zwei Reinstoffen im beliebigen Verhältnis.</w:t>
      </w:r>
    </w:p>
    <w:p w14:paraId="2CAA8291" w14:textId="77777777" w:rsidR="00217705" w:rsidRDefault="00B41A33">
      <w:r>
        <w:rPr>
          <w:color w:val="00FF00"/>
        </w:rPr>
        <w:t xml:space="preserve">Man beschreibt </w:t>
      </w:r>
      <w:r>
        <w:t xml:space="preserve">Gemische durch Elementsymbole oder Formeln zwischen die man ein </w:t>
      </w:r>
      <w:r>
        <w:rPr>
          <w:b/>
        </w:rPr>
        <w:t xml:space="preserve">+ </w:t>
      </w:r>
      <w:r>
        <w:t>setzt.</w:t>
      </w:r>
    </w:p>
    <w:p w14:paraId="245FB99D" w14:textId="77777777" w:rsidR="00217705" w:rsidRDefault="00B41A33">
      <w:r>
        <w:lastRenderedPageBreak/>
        <w:t xml:space="preserve">z.B.: </w:t>
      </w:r>
    </w:p>
    <w:p w14:paraId="076073B6" w14:textId="77777777" w:rsidR="00217705" w:rsidRDefault="00B41A33">
      <w:r>
        <w:rPr>
          <w:rFonts w:ascii="Arial Unicode MS" w:eastAsia="Arial Unicode MS" w:hAnsi="Arial Unicode MS" w:cs="Arial Unicode MS"/>
        </w:rPr>
        <w:t>Cu + Zn → Legierung aus Kupfer und Zink (Messing)</w:t>
      </w:r>
    </w:p>
    <w:p w14:paraId="1A43BF06" w14:textId="77777777" w:rsidR="00217705" w:rsidRDefault="00B41A33">
      <w:r>
        <w:t>H</w:t>
      </w:r>
      <w:r>
        <w:rPr>
          <w:vertAlign w:val="subscript"/>
        </w:rPr>
        <w:t>2</w:t>
      </w:r>
      <w:r>
        <w:t>O + CO</w:t>
      </w:r>
      <w:r>
        <w:rPr>
          <w:vertAlign w:val="subscript"/>
        </w:rPr>
        <w:t>2</w:t>
      </w:r>
      <w:r>
        <w:rPr>
          <w:rFonts w:ascii="Arial Unicode MS" w:eastAsia="Arial Unicode MS" w:hAnsi="Arial Unicode MS" w:cs="Arial Unicode MS"/>
        </w:rPr>
        <w:t xml:space="preserve"> → Gemisch aus Wasser und Kohlenstoffdioxid</w:t>
      </w:r>
    </w:p>
    <w:p w14:paraId="3403FB9C" w14:textId="757EE51E" w:rsidR="00217705" w:rsidRDefault="00B41A33">
      <w:r>
        <w:rPr>
          <w:u w:val="single"/>
        </w:rPr>
        <w:t>Legierungen</w:t>
      </w:r>
      <w:r>
        <w:t xml:space="preserve"> sind Gemische, die ein Metall enthalten.</w:t>
      </w:r>
    </w:p>
    <w:p w14:paraId="17D84C84" w14:textId="77777777" w:rsidR="00217705" w:rsidRDefault="00217705"/>
    <w:p w14:paraId="5FFC2A4F" w14:textId="77777777" w:rsidR="00217705" w:rsidRDefault="00B41A33">
      <w:pPr>
        <w:jc w:val="center"/>
        <w:rPr>
          <w:color w:val="00FF00"/>
          <w:sz w:val="28"/>
          <w:szCs w:val="28"/>
          <w:u w:val="single"/>
        </w:rPr>
      </w:pPr>
      <w:r>
        <w:rPr>
          <w:color w:val="00FF00"/>
          <w:sz w:val="28"/>
          <w:szCs w:val="28"/>
          <w:u w:val="single"/>
        </w:rPr>
        <w:t>Übersicht - Gemische</w:t>
      </w:r>
    </w:p>
    <w:p w14:paraId="67F0080A" w14:textId="77777777" w:rsidR="00217705" w:rsidRDefault="00217705"/>
    <w:p w14:paraId="7E7164AF" w14:textId="77777777" w:rsidR="00217705" w:rsidRDefault="00B41A33">
      <w:pPr>
        <w:rPr>
          <w:u w:val="single"/>
        </w:rPr>
      </w:pPr>
      <w:r>
        <w:t xml:space="preserve">E: Ein heterogenes Gemisch aus Stärke und kaltem Wasser wird erhitzt, es entsteht ein </w:t>
      </w:r>
      <w:r>
        <w:rPr>
          <w:u w:val="single"/>
        </w:rPr>
        <w:t>Kolloid.</w:t>
      </w:r>
    </w:p>
    <w:p w14:paraId="5F3093D8" w14:textId="77777777" w:rsidR="00217705" w:rsidRDefault="00217705">
      <w:pPr>
        <w:rPr>
          <w:u w:val="single"/>
        </w:rPr>
      </w:pPr>
    </w:p>
    <w:p w14:paraId="65A4B27D" w14:textId="77777777" w:rsidR="00217705" w:rsidRDefault="00B41A33">
      <w:r>
        <w:rPr>
          <w:noProof/>
        </w:rPr>
        <mc:AlternateContent>
          <mc:Choice Requires="wpg">
            <w:drawing>
              <wp:inline distT="114300" distB="114300" distL="114300" distR="114300" wp14:anchorId="1F4650D6" wp14:editId="1C16D7C4">
                <wp:extent cx="5734050" cy="1314449"/>
                <wp:effectExtent l="0" t="0" r="0" b="0"/>
                <wp:docPr id="32" name="Gruppieren 32"/>
                <wp:cNvGraphicFramePr/>
                <a:graphic xmlns:a="http://schemas.openxmlformats.org/drawingml/2006/main">
                  <a:graphicData uri="http://schemas.microsoft.com/office/word/2010/wordprocessingGroup">
                    <wpg:wgp>
                      <wpg:cNvGrpSpPr/>
                      <wpg:grpSpPr>
                        <a:xfrm>
                          <a:off x="0" y="0"/>
                          <a:ext cx="5734050" cy="1314449"/>
                          <a:chOff x="439800" y="1660850"/>
                          <a:chExt cx="8633425" cy="1967779"/>
                        </a:xfrm>
                      </wpg:grpSpPr>
                      <wps:wsp>
                        <wps:cNvPr id="33" name="Textfeld 33"/>
                        <wps:cNvSpPr txBox="1"/>
                        <wps:spPr>
                          <a:xfrm>
                            <a:off x="439800" y="1660850"/>
                            <a:ext cx="2126699" cy="855556"/>
                          </a:xfrm>
                          <a:prstGeom prst="rect">
                            <a:avLst/>
                          </a:prstGeom>
                          <a:noFill/>
                          <a:ln>
                            <a:noFill/>
                          </a:ln>
                        </wps:spPr>
                        <wps:txbx>
                          <w:txbxContent>
                            <w:p w14:paraId="225FD6A9" w14:textId="77777777" w:rsidR="003A1AEA" w:rsidRDefault="003A1AEA">
                              <w:pPr>
                                <w:spacing w:line="240" w:lineRule="auto"/>
                                <w:textDirection w:val="btLr"/>
                              </w:pPr>
                              <w:r>
                                <w:rPr>
                                  <w:color w:val="000000"/>
                                  <w:sz w:val="28"/>
                                  <w:u w:val="single"/>
                                </w:rPr>
                                <w:t>heterogene Gemische</w:t>
                              </w:r>
                            </w:p>
                            <w:p w14:paraId="51BAE071" w14:textId="77777777" w:rsidR="003A1AEA" w:rsidRDefault="003A1AEA">
                              <w:pPr>
                                <w:spacing w:line="240" w:lineRule="auto"/>
                                <w:textDirection w:val="btLr"/>
                              </w:pPr>
                              <w:r>
                                <w:rPr>
                                  <w:color w:val="000000"/>
                                  <w:sz w:val="28"/>
                                </w:rPr>
                                <w:t>mehrphasige Gemische</w:t>
                              </w:r>
                            </w:p>
                            <w:p w14:paraId="09414118" w14:textId="77777777" w:rsidR="003A1AEA" w:rsidRDefault="003A1AEA">
                              <w:pPr>
                                <w:spacing w:line="240" w:lineRule="auto"/>
                                <w:textDirection w:val="btLr"/>
                              </w:pPr>
                              <w:r>
                                <w:rPr>
                                  <w:color w:val="000000"/>
                                  <w:sz w:val="28"/>
                                </w:rPr>
                                <w:t>Dispersion</w:t>
                              </w:r>
                            </w:p>
                          </w:txbxContent>
                        </wps:txbx>
                        <wps:bodyPr spcFirstLastPara="1" wrap="square" lIns="91425" tIns="91425" rIns="91425" bIns="91425" anchor="t" anchorCtr="0">
                          <a:noAutofit/>
                        </wps:bodyPr>
                      </wps:wsp>
                      <wps:wsp>
                        <wps:cNvPr id="34" name="Textfeld 34"/>
                        <wps:cNvSpPr txBox="1"/>
                        <wps:spPr>
                          <a:xfrm>
                            <a:off x="7053925" y="1660850"/>
                            <a:ext cx="2019300" cy="1197779"/>
                          </a:xfrm>
                          <a:prstGeom prst="rect">
                            <a:avLst/>
                          </a:prstGeom>
                          <a:noFill/>
                          <a:ln>
                            <a:noFill/>
                          </a:ln>
                        </wps:spPr>
                        <wps:txbx>
                          <w:txbxContent>
                            <w:p w14:paraId="4E219693" w14:textId="77777777" w:rsidR="003A1AEA" w:rsidRDefault="003A1AEA">
                              <w:pPr>
                                <w:spacing w:line="240" w:lineRule="auto"/>
                                <w:textDirection w:val="btLr"/>
                              </w:pPr>
                              <w:r>
                                <w:rPr>
                                  <w:color w:val="000000"/>
                                  <w:sz w:val="28"/>
                                  <w:u w:val="single"/>
                                </w:rPr>
                                <w:t>homogene Gemische</w:t>
                              </w:r>
                            </w:p>
                            <w:p w14:paraId="799A598B" w14:textId="77777777" w:rsidR="003A1AEA" w:rsidRDefault="003A1AEA">
                              <w:pPr>
                                <w:spacing w:line="240" w:lineRule="auto"/>
                                <w:textDirection w:val="btLr"/>
                              </w:pPr>
                              <w:r>
                                <w:rPr>
                                  <w:color w:val="000000"/>
                                  <w:sz w:val="28"/>
                                </w:rPr>
                                <w:t>einphasige Gemische</w:t>
                              </w:r>
                            </w:p>
                          </w:txbxContent>
                        </wps:txbx>
                        <wps:bodyPr spcFirstLastPara="1" wrap="square" lIns="91425" tIns="91425" rIns="91425" bIns="91425" anchor="t" anchorCtr="0">
                          <a:noAutofit/>
                        </wps:bodyPr>
                      </wps:wsp>
                      <wps:wsp>
                        <wps:cNvPr id="35" name="Textfeld 35"/>
                        <wps:cNvSpPr txBox="1"/>
                        <wps:spPr>
                          <a:xfrm>
                            <a:off x="4064700" y="2951099"/>
                            <a:ext cx="1380192" cy="677530"/>
                          </a:xfrm>
                          <a:prstGeom prst="rect">
                            <a:avLst/>
                          </a:prstGeom>
                          <a:noFill/>
                          <a:ln>
                            <a:noFill/>
                          </a:ln>
                        </wps:spPr>
                        <wps:txbx>
                          <w:txbxContent>
                            <w:p w14:paraId="50B4AB03" w14:textId="77777777" w:rsidR="003A1AEA" w:rsidRDefault="003A1AEA">
                              <w:pPr>
                                <w:spacing w:line="240" w:lineRule="auto"/>
                                <w:textDirection w:val="btLr"/>
                              </w:pPr>
                              <w:r>
                                <w:rPr>
                                  <w:color w:val="000000"/>
                                  <w:sz w:val="28"/>
                                  <w:u w:val="single"/>
                                </w:rPr>
                                <w:t>Kolloide</w:t>
                              </w:r>
                            </w:p>
                          </w:txbxContent>
                        </wps:txbx>
                        <wps:bodyPr spcFirstLastPara="1" wrap="square" lIns="91425" tIns="91425" rIns="91425" bIns="91425" anchor="t" anchorCtr="0">
                          <a:noAutofit/>
                        </wps:bodyPr>
                      </wps:wsp>
                      <wps:wsp>
                        <wps:cNvPr id="36" name="Gerade Verbindung mit Pfeil 36"/>
                        <wps:cNvCnPr/>
                        <wps:spPr>
                          <a:xfrm>
                            <a:off x="2547000" y="2070450"/>
                            <a:ext cx="1517700" cy="1119600"/>
                          </a:xfrm>
                          <a:prstGeom prst="straightConnector1">
                            <a:avLst/>
                          </a:prstGeom>
                          <a:noFill/>
                          <a:ln w="9525" cap="flat" cmpd="sng">
                            <a:solidFill>
                              <a:srgbClr val="000000"/>
                            </a:solidFill>
                            <a:prstDash val="solid"/>
                            <a:round/>
                            <a:headEnd type="none" w="med" len="med"/>
                            <a:tailEnd type="none" w="med" len="med"/>
                          </a:ln>
                        </wps:spPr>
                        <wps:bodyPr/>
                      </wps:wsp>
                      <wps:wsp>
                        <wps:cNvPr id="37" name="Gerade Verbindung mit Pfeil 37"/>
                        <wps:cNvCnPr/>
                        <wps:spPr>
                          <a:xfrm flipH="1">
                            <a:off x="4907700" y="1972950"/>
                            <a:ext cx="2165700" cy="1217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1F4650D6" id="Gruppieren 32" o:spid="_x0000_s1057" style="width:451.5pt;height:103.5pt;mso-position-horizontal-relative:char;mso-position-vertical-relative:line" coordorigin="4398,16608" coordsize="86334,19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">
                <v:shape id="Textfeld 33" o:spid="_x0000_s1058" type="#_x0000_t202" style="position:absolute;left:4398;top:16608;width:21266;height:8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0DxwAAANsAAAAPAAAAZHJzL2Rvd25yZXYueG1sRI9BSwMx&#10;FITvgv8hPKEXabNto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Nma/QPHAAAA2wAA&#10;AA8AAAAAAAAAAAAAAAAABwIAAGRycy9kb3ducmV2LnhtbFBLBQYAAAAAAwADALcAAAD7AgAAAAA=&#10;" filled="f" stroked="f">
                  <v:textbox inset="2.53958mm,2.53958mm,2.53958mm,2.53958mm">
                    <w:txbxContent>
                      <w:p w14:paraId="225FD6A9" w14:textId="77777777" w:rsidR="003A1AEA" w:rsidRDefault="003A1AEA">
                        <w:pPr>
                          <w:spacing w:line="240" w:lineRule="auto"/>
                          <w:textDirection w:val="btLr"/>
                        </w:pPr>
                        <w:r>
                          <w:rPr>
                            <w:color w:val="000000"/>
                            <w:sz w:val="28"/>
                            <w:u w:val="single"/>
                          </w:rPr>
                          <w:t>heterogene Gemische</w:t>
                        </w:r>
                      </w:p>
                      <w:p w14:paraId="51BAE071" w14:textId="77777777" w:rsidR="003A1AEA" w:rsidRDefault="003A1AEA">
                        <w:pPr>
                          <w:spacing w:line="240" w:lineRule="auto"/>
                          <w:textDirection w:val="btLr"/>
                        </w:pPr>
                        <w:r>
                          <w:rPr>
                            <w:color w:val="000000"/>
                            <w:sz w:val="28"/>
                          </w:rPr>
                          <w:t>mehrphasige Gemische</w:t>
                        </w:r>
                      </w:p>
                      <w:p w14:paraId="09414118" w14:textId="77777777" w:rsidR="003A1AEA" w:rsidRDefault="003A1AEA">
                        <w:pPr>
                          <w:spacing w:line="240" w:lineRule="auto"/>
                          <w:textDirection w:val="btLr"/>
                        </w:pPr>
                        <w:r>
                          <w:rPr>
                            <w:color w:val="000000"/>
                            <w:sz w:val="28"/>
                          </w:rPr>
                          <w:t>Dispersion</w:t>
                        </w:r>
                      </w:p>
                    </w:txbxContent>
                  </v:textbox>
                </v:shape>
                <v:shape id="Textfeld 34" o:spid="_x0000_s1059" type="#_x0000_t202" style="position:absolute;left:70539;top:16608;width:20193;height:1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V3xwAAANsAAAAPAAAAZHJzL2Rvd25yZXYueG1sRI9BSwMx&#10;FITvgv8hPMGLtFmtl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FZzZXfHAAAA2wAA&#10;AA8AAAAAAAAAAAAAAAAABwIAAGRycy9kb3ducmV2LnhtbFBLBQYAAAAAAwADALcAAAD7AgAAAAA=&#10;" filled="f" stroked="f">
                  <v:textbox inset="2.53958mm,2.53958mm,2.53958mm,2.53958mm">
                    <w:txbxContent>
                      <w:p w14:paraId="4E219693" w14:textId="77777777" w:rsidR="003A1AEA" w:rsidRDefault="003A1AEA">
                        <w:pPr>
                          <w:spacing w:line="240" w:lineRule="auto"/>
                          <w:textDirection w:val="btLr"/>
                        </w:pPr>
                        <w:r>
                          <w:rPr>
                            <w:color w:val="000000"/>
                            <w:sz w:val="28"/>
                            <w:u w:val="single"/>
                          </w:rPr>
                          <w:t>homogene Gemische</w:t>
                        </w:r>
                      </w:p>
                      <w:p w14:paraId="799A598B" w14:textId="77777777" w:rsidR="003A1AEA" w:rsidRDefault="003A1AEA">
                        <w:pPr>
                          <w:spacing w:line="240" w:lineRule="auto"/>
                          <w:textDirection w:val="btLr"/>
                        </w:pPr>
                        <w:r>
                          <w:rPr>
                            <w:color w:val="000000"/>
                            <w:sz w:val="28"/>
                          </w:rPr>
                          <w:t>einphasige Gemische</w:t>
                        </w:r>
                      </w:p>
                    </w:txbxContent>
                  </v:textbox>
                </v:shape>
                <v:shape id="Textfeld 35" o:spid="_x0000_s1060" type="#_x0000_t202" style="position:absolute;left:40647;top:29510;width:13801;height:6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8DsxwAAANsAAAAPAAAAZHJzL2Rvd25yZXYueG1sRI9BSwMx&#10;FITvgv8hPMGLtFkt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Dk/wOzHAAAA2wAA&#10;AA8AAAAAAAAAAAAAAAAABwIAAGRycy9kb3ducmV2LnhtbFBLBQYAAAAAAwADALcAAAD7AgAAAAA=&#10;" filled="f" stroked="f">
                  <v:textbox inset="2.53958mm,2.53958mm,2.53958mm,2.53958mm">
                    <w:txbxContent>
                      <w:p w14:paraId="50B4AB03" w14:textId="77777777" w:rsidR="003A1AEA" w:rsidRDefault="003A1AEA">
                        <w:pPr>
                          <w:spacing w:line="240" w:lineRule="auto"/>
                          <w:textDirection w:val="btLr"/>
                        </w:pPr>
                        <w:r>
                          <w:rPr>
                            <w:color w:val="000000"/>
                            <w:sz w:val="28"/>
                            <w:u w:val="single"/>
                          </w:rPr>
                          <w:t>Kolloide</w:t>
                        </w:r>
                      </w:p>
                    </w:txbxContent>
                  </v:textbox>
                </v:shape>
                <v:shape id="Gerade Verbindung mit Pfeil 36" o:spid="_x0000_s1061" type="#_x0000_t32" style="position:absolute;left:25470;top:20704;width:15177;height:111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Gerade Verbindung mit Pfeil 37" o:spid="_x0000_s1062" type="#_x0000_t32" style="position:absolute;left:49077;top:19729;width:21657;height:121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w10:anchorlock/>
              </v:group>
            </w:pict>
          </mc:Fallback>
        </mc:AlternateContent>
      </w:r>
    </w:p>
    <w:p w14:paraId="7A604A43" w14:textId="77777777" w:rsidR="00217705" w:rsidRDefault="00217705"/>
    <w:p w14:paraId="5B0DD8E9" w14:textId="77777777" w:rsidR="00217705" w:rsidRDefault="00B41A33">
      <w:r>
        <w:rPr>
          <w:u w:val="single"/>
        </w:rPr>
        <w:t>Def:</w:t>
      </w:r>
      <w:r>
        <w:t xml:space="preserve"> Eine </w:t>
      </w:r>
      <w:r>
        <w:rPr>
          <w:u w:val="single"/>
        </w:rPr>
        <w:t>Phase</w:t>
      </w:r>
      <w:r>
        <w:t xml:space="preserve"> ist ein homogener Bereich der Materie, genauer Phasen sind durch scharfe Grenzflächen voneinander getrennte Zustandsformen von Stoffen. </w:t>
      </w:r>
      <w:r>
        <w:rPr>
          <w:u w:val="single"/>
        </w:rPr>
        <w:t>Zustandsformen:</w:t>
      </w:r>
      <w:r>
        <w:t xml:space="preserve"> Aggregatzustände</w:t>
      </w:r>
    </w:p>
    <w:p w14:paraId="3D474420" w14:textId="77777777" w:rsidR="00217705" w:rsidRDefault="00B41A33">
      <w:r>
        <w:rPr>
          <w:u w:val="single"/>
        </w:rPr>
        <w:t>1.Heterogene Gemische:</w:t>
      </w:r>
    </w:p>
    <w:p w14:paraId="720D6586" w14:textId="77777777" w:rsidR="00217705" w:rsidRDefault="00B41A33">
      <w:r>
        <w:t xml:space="preserve">Werden auch als </w:t>
      </w:r>
      <w:r>
        <w:rPr>
          <w:u w:val="single"/>
        </w:rPr>
        <w:t>Dispersion</w:t>
      </w:r>
      <w:r>
        <w:t xml:space="preserve"> bezeichnet wenn eine Phase in einer Anderen fein verteilt ist. Die zusammenhängende Phase nennt man </w:t>
      </w:r>
      <w:r>
        <w:rPr>
          <w:u w:val="single"/>
        </w:rPr>
        <w:t>Dispersionsmittel</w:t>
      </w:r>
      <w:r>
        <w:t xml:space="preserve"> (auch in einem Kolloid).</w:t>
      </w:r>
    </w:p>
    <w:p w14:paraId="06FCC716" w14:textId="77777777" w:rsidR="00217705" w:rsidRDefault="00B41A33">
      <w:r>
        <w:rPr>
          <w:u w:val="single"/>
        </w:rPr>
        <w:t>Beispiele:</w:t>
      </w:r>
    </w:p>
    <w:p w14:paraId="2A6E3EC8" w14:textId="77777777" w:rsidR="00217705" w:rsidRDefault="00B41A33">
      <w:r>
        <w:t xml:space="preserve">Eine </w:t>
      </w:r>
      <w:r>
        <w:rPr>
          <w:u w:val="single"/>
        </w:rPr>
        <w:t>Suspension</w:t>
      </w:r>
      <w:r>
        <w:t xml:space="preserve"> ist ein heterogenes Gemisch bei dem das Dispersionsmittel flüssig ist und die verteilte Phase fest ist z.B. Malerfarbe, Stärke in kaltem Wasser, ….</w:t>
      </w:r>
    </w:p>
    <w:p w14:paraId="626B4370" w14:textId="77777777" w:rsidR="00217705" w:rsidRDefault="00B41A33">
      <w:r>
        <w:t xml:space="preserve">Eine </w:t>
      </w:r>
      <w:r>
        <w:rPr>
          <w:u w:val="single"/>
        </w:rPr>
        <w:t>Emulsion</w:t>
      </w:r>
      <w:r>
        <w:t xml:space="preserve"> ist ein heterogenes Gemisch bei dem das Dispersionsmittel flüssig und die verteilte Phase fest ist z.B. Milch, Mayonnaise, ….</w:t>
      </w:r>
    </w:p>
    <w:p w14:paraId="48071626" w14:textId="77777777" w:rsidR="00217705" w:rsidRDefault="00B41A33">
      <w:r>
        <w:rPr>
          <w:u w:val="single"/>
        </w:rPr>
        <w:t>2.Homogene Gemische:</w:t>
      </w:r>
    </w:p>
    <w:p w14:paraId="52E99050" w14:textId="77777777" w:rsidR="00217705" w:rsidRDefault="00B41A33">
      <w:r>
        <w:rPr>
          <w:u w:val="single"/>
        </w:rPr>
        <w:t>Beispiele:</w:t>
      </w:r>
    </w:p>
    <w:p w14:paraId="6552251A" w14:textId="77777777" w:rsidR="00217705" w:rsidRDefault="00B41A33">
      <w:r>
        <w:rPr>
          <w:u w:val="single"/>
        </w:rPr>
        <w:t>Lösungen</w:t>
      </w:r>
      <w:r>
        <w:t xml:space="preserve"> sind flüssige homogene Gemische.</w:t>
      </w:r>
    </w:p>
    <w:p w14:paraId="1B6640B2" w14:textId="77777777" w:rsidR="00217705" w:rsidRDefault="00B41A33">
      <w:r>
        <w:t>z.B.: Kochsalz in Wasser, Benzin und Speiseöl, Alkohol in Wasser, Kohlenstoffdioxid in Wasser, Erdöl, ….</w:t>
      </w:r>
    </w:p>
    <w:p w14:paraId="3CCCB5DF" w14:textId="77777777" w:rsidR="00217705" w:rsidRDefault="00B41A33">
      <w:r>
        <w:rPr>
          <w:u w:val="single"/>
        </w:rPr>
        <w:t>Gasmischungen</w:t>
      </w:r>
      <w:r>
        <w:t xml:space="preserve"> sind immer homogen z.B. Luft</w:t>
      </w:r>
    </w:p>
    <w:p w14:paraId="1469F140" w14:textId="77777777" w:rsidR="00217705" w:rsidRDefault="00B41A33">
      <w:r>
        <w:rPr>
          <w:u w:val="single"/>
        </w:rPr>
        <w:t>3.Kolloide:</w:t>
      </w:r>
    </w:p>
    <w:p w14:paraId="3F58D16F" w14:textId="77777777" w:rsidR="00217705" w:rsidRDefault="00B41A33">
      <w:r>
        <w:rPr>
          <w:u w:val="single"/>
        </w:rPr>
        <w:t>Def:</w:t>
      </w:r>
      <w:r>
        <w:t xml:space="preserve"> Ein </w:t>
      </w:r>
      <w:r>
        <w:rPr>
          <w:u w:val="single"/>
        </w:rPr>
        <w:t>Kolloid</w:t>
      </w:r>
      <w:r>
        <w:t xml:space="preserve"> ist ein Zwischenzustand zwischen homogen und heterogen. Der fein verteilte Stoff besteht häufig aus sehr großen Molekülen.</w:t>
      </w:r>
    </w:p>
    <w:p w14:paraId="4D67571B" w14:textId="77777777" w:rsidR="00217705" w:rsidRDefault="00B41A33">
      <w:r>
        <w:rPr>
          <w:u w:val="single"/>
        </w:rPr>
        <w:t>Beispiele:</w:t>
      </w:r>
    </w:p>
    <w:p w14:paraId="1085811A" w14:textId="77777777" w:rsidR="00217705" w:rsidRDefault="00B41A33">
      <w:r>
        <w:t>Stärke, Eiweiß in Wasser; Kunststoffe in Lacken oder Klebstoffen.</w:t>
      </w:r>
    </w:p>
    <w:p w14:paraId="6CB67133" w14:textId="77777777" w:rsidR="00217705" w:rsidRDefault="00217705"/>
    <w:p w14:paraId="2E21988E" w14:textId="77777777" w:rsidR="00217705" w:rsidRDefault="00B41A33">
      <w:pPr>
        <w:jc w:val="center"/>
        <w:rPr>
          <w:color w:val="00FF00"/>
          <w:sz w:val="28"/>
          <w:szCs w:val="28"/>
          <w:u w:val="single"/>
        </w:rPr>
      </w:pPr>
      <w:r>
        <w:rPr>
          <w:color w:val="00FF00"/>
          <w:sz w:val="28"/>
          <w:szCs w:val="28"/>
          <w:u w:val="single"/>
        </w:rPr>
        <w:t>Trennverfahren</w:t>
      </w:r>
    </w:p>
    <w:p w14:paraId="59E65022" w14:textId="77777777" w:rsidR="00217705" w:rsidRDefault="00217705">
      <w:pPr>
        <w:jc w:val="center"/>
      </w:pPr>
    </w:p>
    <w:p w14:paraId="739D0C4E" w14:textId="77777777" w:rsidR="00217705" w:rsidRDefault="00B41A33">
      <w:pPr>
        <w:numPr>
          <w:ilvl w:val="0"/>
          <w:numId w:val="9"/>
        </w:numPr>
      </w:pPr>
      <w:r>
        <w:rPr>
          <w:u w:val="single"/>
        </w:rPr>
        <w:t>Destillieren:</w:t>
      </w:r>
    </w:p>
    <w:p w14:paraId="6AEDF203" w14:textId="77777777" w:rsidR="00217705" w:rsidRDefault="00B41A33">
      <w:pPr>
        <w:ind w:left="720"/>
      </w:pPr>
      <w:r>
        <w:rPr>
          <w:noProof/>
        </w:rPr>
        <w:lastRenderedPageBreak/>
        <mc:AlternateContent>
          <mc:Choice Requires="wpg">
            <w:drawing>
              <wp:inline distT="114300" distB="114300" distL="114300" distR="114300" wp14:anchorId="4BAF9F68" wp14:editId="46504346">
                <wp:extent cx="5734050" cy="3810000"/>
                <wp:effectExtent l="0" t="0" r="0" b="0"/>
                <wp:docPr id="38" name="Gruppieren 38"/>
                <wp:cNvGraphicFramePr/>
                <a:graphic xmlns:a="http://schemas.openxmlformats.org/drawingml/2006/main">
                  <a:graphicData uri="http://schemas.microsoft.com/office/word/2010/wordprocessingGroup">
                    <wpg:wgp>
                      <wpg:cNvGrpSpPr/>
                      <wpg:grpSpPr>
                        <a:xfrm>
                          <a:off x="0" y="0"/>
                          <a:ext cx="5734050" cy="3810000"/>
                          <a:chOff x="152400" y="152400"/>
                          <a:chExt cx="9448801" cy="6274595"/>
                        </a:xfrm>
                      </wpg:grpSpPr>
                      <pic:pic xmlns:pic="http://schemas.openxmlformats.org/drawingml/2006/picture">
                        <pic:nvPicPr>
                          <pic:cNvPr id="39" name="Shape 64" descr="Destille.jpeg"/>
                          <pic:cNvPicPr preferRelativeResize="0"/>
                        </pic:nvPicPr>
                        <pic:blipFill>
                          <a:blip r:embed="rId8">
                            <a:alphaModFix/>
                          </a:blip>
                          <a:stretch>
                            <a:fillRect/>
                          </a:stretch>
                        </pic:blipFill>
                        <pic:spPr>
                          <a:xfrm>
                            <a:off x="152400" y="152400"/>
                            <a:ext cx="9448801" cy="6274595"/>
                          </a:xfrm>
                          <a:prstGeom prst="rect">
                            <a:avLst/>
                          </a:prstGeom>
                          <a:noFill/>
                          <a:ln>
                            <a:noFill/>
                          </a:ln>
                        </pic:spPr>
                      </pic:pic>
                      <wps:wsp>
                        <wps:cNvPr id="40" name="Gerade Verbindung mit Pfeil 40"/>
                        <wps:cNvCnPr/>
                        <wps:spPr>
                          <a:xfrm rot="10800000" flipH="1">
                            <a:off x="1763050" y="5016450"/>
                            <a:ext cx="1763100" cy="418800"/>
                          </a:xfrm>
                          <a:prstGeom prst="straightConnector1">
                            <a:avLst/>
                          </a:prstGeom>
                          <a:noFill/>
                          <a:ln w="9525" cap="flat" cmpd="sng">
                            <a:solidFill>
                              <a:srgbClr val="000000"/>
                            </a:solidFill>
                            <a:prstDash val="solid"/>
                            <a:round/>
                            <a:headEnd type="none" w="med" len="med"/>
                            <a:tailEnd type="triangle" w="med" len="med"/>
                          </a:ln>
                        </wps:spPr>
                        <wps:bodyPr/>
                      </wps:wsp>
                      <wps:wsp>
                        <wps:cNvPr id="41" name="Textfeld 41"/>
                        <wps:cNvSpPr txBox="1"/>
                        <wps:spPr>
                          <a:xfrm>
                            <a:off x="360399" y="5250199"/>
                            <a:ext cx="2099267" cy="690513"/>
                          </a:xfrm>
                          <a:prstGeom prst="rect">
                            <a:avLst/>
                          </a:prstGeom>
                          <a:noFill/>
                          <a:ln>
                            <a:noFill/>
                          </a:ln>
                        </wps:spPr>
                        <wps:txbx>
                          <w:txbxContent>
                            <w:p w14:paraId="3F3AE60E" w14:textId="77777777" w:rsidR="003A1AEA" w:rsidRDefault="003A1AEA">
                              <w:pPr>
                                <w:spacing w:line="240" w:lineRule="auto"/>
                                <w:textDirection w:val="btLr"/>
                              </w:pPr>
                              <w:r>
                                <w:rPr>
                                  <w:color w:val="000000"/>
                                  <w:sz w:val="28"/>
                                </w:rPr>
                                <w:t>Wärmequelle</w:t>
                              </w:r>
                            </w:p>
                          </w:txbxContent>
                        </wps:txbx>
                        <wps:bodyPr spcFirstLastPara="1" wrap="square" lIns="91425" tIns="91425" rIns="91425" bIns="91425" anchor="t" anchorCtr="0">
                          <a:noAutofit/>
                        </wps:bodyPr>
                      </wps:wsp>
                      <wps:wsp>
                        <wps:cNvPr id="42" name="Gerade Verbindung mit Pfeil 42"/>
                        <wps:cNvCnPr/>
                        <wps:spPr>
                          <a:xfrm rot="10800000" flipH="1">
                            <a:off x="1451350" y="3594375"/>
                            <a:ext cx="1909200" cy="68100"/>
                          </a:xfrm>
                          <a:prstGeom prst="straightConnector1">
                            <a:avLst/>
                          </a:prstGeom>
                          <a:noFill/>
                          <a:ln w="9525" cap="flat" cmpd="sng">
                            <a:solidFill>
                              <a:srgbClr val="000000"/>
                            </a:solidFill>
                            <a:prstDash val="solid"/>
                            <a:round/>
                            <a:headEnd type="none" w="med" len="med"/>
                            <a:tailEnd type="triangle" w="med" len="med"/>
                          </a:ln>
                        </wps:spPr>
                        <wps:bodyPr/>
                      </wps:wsp>
                      <wps:wsp>
                        <wps:cNvPr id="43" name="Textfeld 43"/>
                        <wps:cNvSpPr txBox="1"/>
                        <wps:spPr>
                          <a:xfrm>
                            <a:off x="253250" y="3448175"/>
                            <a:ext cx="1149300" cy="740400"/>
                          </a:xfrm>
                          <a:prstGeom prst="rect">
                            <a:avLst/>
                          </a:prstGeom>
                          <a:noFill/>
                          <a:ln>
                            <a:noFill/>
                          </a:ln>
                        </wps:spPr>
                        <wps:txbx>
                          <w:txbxContent>
                            <w:p w14:paraId="5F97584C" w14:textId="77777777" w:rsidR="003A1AEA" w:rsidRDefault="003A1AEA">
                              <w:pPr>
                                <w:spacing w:line="240" w:lineRule="auto"/>
                                <w:textDirection w:val="btLr"/>
                              </w:pPr>
                              <w:r>
                                <w:rPr>
                                  <w:color w:val="000000"/>
                                  <w:sz w:val="28"/>
                                </w:rPr>
                                <w:t>flüssiges homogenes Gemisch</w:t>
                              </w:r>
                            </w:p>
                          </w:txbxContent>
                        </wps:txbx>
                        <wps:bodyPr spcFirstLastPara="1" wrap="square" lIns="91425" tIns="91425" rIns="91425" bIns="91425" anchor="t" anchorCtr="0">
                          <a:noAutofit/>
                        </wps:bodyPr>
                      </wps:wsp>
                      <wps:wsp>
                        <wps:cNvPr id="44" name="Gerade Verbindung mit Pfeil 44"/>
                        <wps:cNvCnPr/>
                        <wps:spPr>
                          <a:xfrm flipH="1">
                            <a:off x="5786050" y="1100700"/>
                            <a:ext cx="1587600" cy="71100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feld 45"/>
                        <wps:cNvSpPr txBox="1"/>
                        <wps:spPr>
                          <a:xfrm>
                            <a:off x="7451575" y="769525"/>
                            <a:ext cx="1506103" cy="967210"/>
                          </a:xfrm>
                          <a:prstGeom prst="rect">
                            <a:avLst/>
                          </a:prstGeom>
                          <a:noFill/>
                          <a:ln>
                            <a:noFill/>
                          </a:ln>
                        </wps:spPr>
                        <wps:txbx>
                          <w:txbxContent>
                            <w:p w14:paraId="01A04218" w14:textId="77777777" w:rsidR="003A1AEA" w:rsidRDefault="003A1AEA">
                              <w:pPr>
                                <w:spacing w:line="240" w:lineRule="auto"/>
                                <w:textDirection w:val="btLr"/>
                              </w:pPr>
                              <w:r>
                                <w:rPr>
                                  <w:color w:val="000000"/>
                                  <w:sz w:val="28"/>
                                </w:rPr>
                                <w:t>Kühler</w:t>
                              </w:r>
                            </w:p>
                          </w:txbxContent>
                        </wps:txbx>
                        <wps:bodyPr spcFirstLastPara="1" wrap="square" lIns="91425" tIns="91425" rIns="91425" bIns="91425" anchor="t" anchorCtr="0">
                          <a:noAutofit/>
                        </wps:bodyPr>
                      </wps:wsp>
                      <wps:wsp>
                        <wps:cNvPr id="46" name="Gerade Verbindung mit Pfeil 46"/>
                        <wps:cNvCnPr/>
                        <wps:spPr>
                          <a:xfrm rot="10800000">
                            <a:off x="5824875" y="5250050"/>
                            <a:ext cx="1889700" cy="302100"/>
                          </a:xfrm>
                          <a:prstGeom prst="straightConnector1">
                            <a:avLst/>
                          </a:prstGeom>
                          <a:noFill/>
                          <a:ln w="9525" cap="flat" cmpd="sng">
                            <a:solidFill>
                              <a:srgbClr val="000000"/>
                            </a:solidFill>
                            <a:prstDash val="solid"/>
                            <a:round/>
                            <a:headEnd type="none" w="med" len="med"/>
                            <a:tailEnd type="triangle" w="med" len="med"/>
                          </a:ln>
                        </wps:spPr>
                        <wps:bodyPr/>
                      </wps:wsp>
                      <wps:wsp>
                        <wps:cNvPr id="47" name="Textfeld 47"/>
                        <wps:cNvSpPr txBox="1"/>
                        <wps:spPr>
                          <a:xfrm>
                            <a:off x="7860674" y="5493699"/>
                            <a:ext cx="1536483" cy="697998"/>
                          </a:xfrm>
                          <a:prstGeom prst="rect">
                            <a:avLst/>
                          </a:prstGeom>
                          <a:noFill/>
                          <a:ln>
                            <a:noFill/>
                          </a:ln>
                        </wps:spPr>
                        <wps:txbx>
                          <w:txbxContent>
                            <w:p w14:paraId="31A79466" w14:textId="77777777" w:rsidR="003A1AEA" w:rsidRDefault="003A1AEA">
                              <w:pPr>
                                <w:spacing w:line="240" w:lineRule="auto"/>
                                <w:textDirection w:val="btLr"/>
                              </w:pPr>
                              <w:r>
                                <w:rPr>
                                  <w:color w:val="000000"/>
                                  <w:sz w:val="28"/>
                                </w:rPr>
                                <w:t>Destillat</w:t>
                              </w:r>
                            </w:p>
                          </w:txbxContent>
                        </wps:txbx>
                        <wps:bodyPr spcFirstLastPara="1" wrap="square" lIns="91425" tIns="91425" rIns="91425" bIns="91425" anchor="t" anchorCtr="0">
                          <a:noAutofit/>
                        </wps:bodyPr>
                      </wps:wsp>
                    </wpg:wgp>
                  </a:graphicData>
                </a:graphic>
              </wp:inline>
            </w:drawing>
          </mc:Choice>
          <mc:Fallback>
            <w:pict>
              <v:group w14:anchorId="4BAF9F68" id="Gruppieren 38" o:spid="_x0000_s1063" style="width:451.5pt;height:300pt;mso-position-horizontal-relative:char;mso-position-vertical-relative:line" coordorigin="1524,1524" coordsize="94488,627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4" o:spid="_x0000_s1064" type="#_x0000_t75" alt="Destille.jpeg" style="position:absolute;left:1524;top:1524;width:94488;height:627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">
                  <v:imagedata r:id="rId9" o:title="Destille"/>
                </v:shape>
                <v:shape id="Gerade Verbindung mit Pfeil 40" o:spid="_x0000_s1065" type="#_x0000_t32" style="position:absolute;left:17630;top:50164;width:17631;height:418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">
                  <v:stroke endarrow="block"/>
                </v:shape>
                <v:shape id="Textfeld 41" o:spid="_x0000_s1066" type="#_x0000_t202" style="position:absolute;left:3603;top:52501;width:20993;height:6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rWSxwAAANsAAAAPAAAAZHJzL2Rvd25yZXYueG1sRI9BSwMx&#10;FITvgv8hPKEXabMVKX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B4CtZLHAAAA2wAA&#10;AA8AAAAAAAAAAAAAAAAABwIAAGRycy9kb3ducmV2LnhtbFBLBQYAAAAAAwADALcAAAD7AgAAAAA=&#10;" filled="f" stroked="f">
                  <v:textbox inset="2.53958mm,2.53958mm,2.53958mm,2.53958mm">
                    <w:txbxContent>
                      <w:p w14:paraId="3F3AE60E" w14:textId="77777777" w:rsidR="003A1AEA" w:rsidRDefault="003A1AEA">
                        <w:pPr>
                          <w:spacing w:line="240" w:lineRule="auto"/>
                          <w:textDirection w:val="btLr"/>
                        </w:pPr>
                        <w:r>
                          <w:rPr>
                            <w:color w:val="000000"/>
                            <w:sz w:val="28"/>
                          </w:rPr>
                          <w:t>Wärmequelle</w:t>
                        </w:r>
                      </w:p>
                    </w:txbxContent>
                  </v:textbox>
                </v:shape>
                <v:shape id="Gerade Verbindung mit Pfeil 42" o:spid="_x0000_s1067" type="#_x0000_t32" style="position:absolute;left:14513;top:35943;width:19092;height:68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">
                  <v:stroke endarrow="block"/>
                </v:shape>
                <v:shape id="Textfeld 43" o:spid="_x0000_s1068" type="#_x0000_t202" style="position:absolute;left:2532;top:34481;width:11493;height:7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I5+xwAAANsAAAAPAAAAZHJzL2Rvd25yZXYueG1sRI9BSwMx&#10;FITvgv8hPMGLtFmtlH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IGcjn7HAAAA2wAA&#10;AA8AAAAAAAAAAAAAAAAABwIAAGRycy9kb3ducmV2LnhtbFBLBQYAAAAAAwADALcAAAD7AgAAAAA=&#10;" filled="f" stroked="f">
                  <v:textbox inset="2.53958mm,2.53958mm,2.53958mm,2.53958mm">
                    <w:txbxContent>
                      <w:p w14:paraId="5F97584C" w14:textId="77777777" w:rsidR="003A1AEA" w:rsidRDefault="003A1AEA">
                        <w:pPr>
                          <w:spacing w:line="240" w:lineRule="auto"/>
                          <w:textDirection w:val="btLr"/>
                        </w:pPr>
                        <w:r>
                          <w:rPr>
                            <w:color w:val="000000"/>
                            <w:sz w:val="28"/>
                          </w:rPr>
                          <w:t>flüssiges homogenes Gemisch</w:t>
                        </w:r>
                      </w:p>
                    </w:txbxContent>
                  </v:textbox>
                </v:shape>
                <v:shape id="Gerade Verbindung mit Pfeil 44" o:spid="_x0000_s1069" type="#_x0000_t32" style="position:absolute;left:57860;top:11007;width:15876;height:71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">
                  <v:stroke endarrow="block"/>
                </v:shape>
                <v:shape id="Textfeld 45" o:spid="_x0000_s1070" type="#_x0000_t202" style="position:absolute;left:74515;top:7695;width:15061;height:9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ORxwAAANsAAAAPAAAAZHJzL2Rvd25yZXYueG1sRI9BSwMx&#10;FITvgv8hPMGLtFml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GE5s5HHAAAA2wAA&#10;AA8AAAAAAAAAAAAAAAAABwIAAGRycy9kb3ducmV2LnhtbFBLBQYAAAAAAwADALcAAAD7AgAAAAA=&#10;" filled="f" stroked="f">
                  <v:textbox inset="2.53958mm,2.53958mm,2.53958mm,2.53958mm">
                    <w:txbxContent>
                      <w:p w14:paraId="01A04218" w14:textId="77777777" w:rsidR="003A1AEA" w:rsidRDefault="003A1AEA">
                        <w:pPr>
                          <w:spacing w:line="240" w:lineRule="auto"/>
                          <w:textDirection w:val="btLr"/>
                        </w:pPr>
                        <w:r>
                          <w:rPr>
                            <w:color w:val="000000"/>
                            <w:sz w:val="28"/>
                          </w:rPr>
                          <w:t>Kühler</w:t>
                        </w:r>
                      </w:p>
                    </w:txbxContent>
                  </v:textbox>
                </v:shape>
                <v:shape id="Gerade Verbindung mit Pfeil 46" o:spid="_x0000_s1071" type="#_x0000_t32" style="position:absolute;left:58248;top:52500;width:18897;height:302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">
                  <v:stroke endarrow="block"/>
                </v:shape>
                <v:shape id="Textfeld 47" o:spid="_x0000_s1072" type="#_x0000_t202" style="position:absolute;left:78606;top:54936;width:15365;height:6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9xwAAANsAAAAPAAAAZHJzL2Rvd25yZXYueG1sRI9BSwMx&#10;FITvgv8hPMGLtFml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P6niH3HAAAA2wAA&#10;AA8AAAAAAAAAAAAAAAAABwIAAGRycy9kb3ducmV2LnhtbFBLBQYAAAAAAwADALcAAAD7AgAAAAA=&#10;" filled="f" stroked="f">
                  <v:textbox inset="2.53958mm,2.53958mm,2.53958mm,2.53958mm">
                    <w:txbxContent>
                      <w:p w14:paraId="31A79466" w14:textId="77777777" w:rsidR="003A1AEA" w:rsidRDefault="003A1AEA">
                        <w:pPr>
                          <w:spacing w:line="240" w:lineRule="auto"/>
                          <w:textDirection w:val="btLr"/>
                        </w:pPr>
                        <w:r>
                          <w:rPr>
                            <w:color w:val="000000"/>
                            <w:sz w:val="28"/>
                          </w:rPr>
                          <w:t>Destillat</w:t>
                        </w:r>
                      </w:p>
                    </w:txbxContent>
                  </v:textbox>
                </v:shape>
                <w10:anchorlock/>
              </v:group>
            </w:pict>
          </mc:Fallback>
        </mc:AlternateContent>
      </w:r>
    </w:p>
    <w:p w14:paraId="456A49A9" w14:textId="77777777" w:rsidR="00217705" w:rsidRDefault="00217705">
      <w:pPr>
        <w:ind w:left="720"/>
      </w:pPr>
    </w:p>
    <w:p w14:paraId="1998B9E1" w14:textId="77777777" w:rsidR="00217705" w:rsidRDefault="00B41A33">
      <w:pPr>
        <w:numPr>
          <w:ilvl w:val="0"/>
          <w:numId w:val="9"/>
        </w:numPr>
      </w:pPr>
      <w:r>
        <w:rPr>
          <w:u w:val="single"/>
        </w:rPr>
        <w:t>Filtration:</w:t>
      </w:r>
    </w:p>
    <w:p w14:paraId="131FAC48" w14:textId="77777777" w:rsidR="00217705" w:rsidRDefault="00B41A33">
      <w:pPr>
        <w:ind w:left="720"/>
      </w:pPr>
      <w:r>
        <w:rPr>
          <w:noProof/>
        </w:rPr>
        <mc:AlternateContent>
          <mc:Choice Requires="wpg">
            <w:drawing>
              <wp:inline distT="114300" distB="114300" distL="114300" distR="114300" wp14:anchorId="620EDCE2" wp14:editId="57F7AE5E">
                <wp:extent cx="5905501" cy="3327400"/>
                <wp:effectExtent l="0" t="0" r="0" b="6350"/>
                <wp:docPr id="48" name="Gruppieren 48"/>
                <wp:cNvGraphicFramePr/>
                <a:graphic xmlns:a="http://schemas.openxmlformats.org/drawingml/2006/main">
                  <a:graphicData uri="http://schemas.microsoft.com/office/word/2010/wordprocessingGroup">
                    <wpg:wgp>
                      <wpg:cNvGrpSpPr/>
                      <wpg:grpSpPr>
                        <a:xfrm>
                          <a:off x="0" y="0"/>
                          <a:ext cx="5905501" cy="3327400"/>
                          <a:chOff x="214299" y="1545325"/>
                          <a:chExt cx="7955106" cy="4476750"/>
                        </a:xfrm>
                      </wpg:grpSpPr>
                      <pic:pic xmlns:pic="http://schemas.openxmlformats.org/drawingml/2006/picture">
                        <pic:nvPicPr>
                          <pic:cNvPr id="49" name="Shape 51" descr="Filter.jpg"/>
                          <pic:cNvPicPr preferRelativeResize="0"/>
                        </pic:nvPicPr>
                        <pic:blipFill>
                          <a:blip r:embed="rId10">
                            <a:alphaModFix/>
                          </a:blip>
                          <a:stretch>
                            <a:fillRect/>
                          </a:stretch>
                        </pic:blipFill>
                        <pic:spPr>
                          <a:xfrm>
                            <a:off x="3752850" y="1545325"/>
                            <a:ext cx="2247900" cy="4476750"/>
                          </a:xfrm>
                          <a:prstGeom prst="rect">
                            <a:avLst/>
                          </a:prstGeom>
                          <a:noFill/>
                          <a:ln>
                            <a:noFill/>
                          </a:ln>
                        </pic:spPr>
                      </pic:pic>
                      <wps:wsp>
                        <wps:cNvPr id="50" name="Gerade Verbindung mit Pfeil 50"/>
                        <wps:cNvCnPr/>
                        <wps:spPr>
                          <a:xfrm>
                            <a:off x="2552050" y="2396200"/>
                            <a:ext cx="1656000" cy="302100"/>
                          </a:xfrm>
                          <a:prstGeom prst="straightConnector1">
                            <a:avLst/>
                          </a:prstGeom>
                          <a:noFill/>
                          <a:ln w="9525" cap="flat" cmpd="sng">
                            <a:solidFill>
                              <a:srgbClr val="000000"/>
                            </a:solidFill>
                            <a:prstDash val="solid"/>
                            <a:round/>
                            <a:headEnd type="none" w="med" len="med"/>
                            <a:tailEnd type="triangle" w="med" len="med"/>
                          </a:ln>
                        </wps:spPr>
                        <wps:bodyPr/>
                      </wps:wsp>
                      <wps:wsp>
                        <wps:cNvPr id="51" name="Textfeld 51"/>
                        <wps:cNvSpPr txBox="1"/>
                        <wps:spPr>
                          <a:xfrm>
                            <a:off x="1188350" y="2211401"/>
                            <a:ext cx="1681928" cy="486899"/>
                          </a:xfrm>
                          <a:prstGeom prst="rect">
                            <a:avLst/>
                          </a:prstGeom>
                          <a:noFill/>
                          <a:ln>
                            <a:noFill/>
                          </a:ln>
                        </wps:spPr>
                        <wps:txbx>
                          <w:txbxContent>
                            <w:p w14:paraId="3F201555" w14:textId="77777777" w:rsidR="003A1AEA" w:rsidRDefault="003A1AEA">
                              <w:pPr>
                                <w:spacing w:line="240" w:lineRule="auto"/>
                                <w:textDirection w:val="btLr"/>
                              </w:pPr>
                              <w:r>
                                <w:rPr>
                                  <w:color w:val="000000"/>
                                  <w:sz w:val="28"/>
                                </w:rPr>
                                <w:t>Suspension</w:t>
                              </w:r>
                            </w:p>
                          </w:txbxContent>
                        </wps:txbx>
                        <wps:bodyPr spcFirstLastPara="1" wrap="square" lIns="91425" tIns="91425" rIns="91425" bIns="91425" anchor="t" anchorCtr="0">
                          <a:noAutofit/>
                        </wps:bodyPr>
                      </wps:wsp>
                      <wps:wsp>
                        <wps:cNvPr id="52" name="Gerade Verbindung mit Pfeil 52"/>
                        <wps:cNvCnPr/>
                        <wps:spPr>
                          <a:xfrm rot="10800000" flipH="1">
                            <a:off x="2035800" y="3418850"/>
                            <a:ext cx="1714200" cy="409200"/>
                          </a:xfrm>
                          <a:prstGeom prst="straightConnector1">
                            <a:avLst/>
                          </a:prstGeom>
                          <a:noFill/>
                          <a:ln w="9525" cap="flat" cmpd="sng">
                            <a:solidFill>
                              <a:srgbClr val="000000"/>
                            </a:solidFill>
                            <a:prstDash val="solid"/>
                            <a:round/>
                            <a:headEnd type="none" w="med" len="med"/>
                            <a:tailEnd type="triangle" w="med" len="med"/>
                          </a:ln>
                        </wps:spPr>
                        <wps:bodyPr/>
                      </wps:wsp>
                      <wps:wsp>
                        <wps:cNvPr id="53" name="Textfeld 53"/>
                        <wps:cNvSpPr txBox="1"/>
                        <wps:spPr>
                          <a:xfrm>
                            <a:off x="214299" y="3896250"/>
                            <a:ext cx="2527670" cy="801596"/>
                          </a:xfrm>
                          <a:prstGeom prst="rect">
                            <a:avLst/>
                          </a:prstGeom>
                          <a:noFill/>
                          <a:ln>
                            <a:noFill/>
                          </a:ln>
                        </wps:spPr>
                        <wps:txbx>
                          <w:txbxContent>
                            <w:p w14:paraId="2C074CE5" w14:textId="77777777" w:rsidR="003A1AEA" w:rsidRDefault="003A1AEA">
                              <w:pPr>
                                <w:spacing w:line="240" w:lineRule="auto"/>
                                <w:textDirection w:val="btLr"/>
                              </w:pPr>
                              <w:r>
                                <w:rPr>
                                  <w:color w:val="000000"/>
                                  <w:sz w:val="28"/>
                                </w:rPr>
                                <w:t>Trichter mit Filter (Papier, Gewebe, …)</w:t>
                              </w:r>
                            </w:p>
                          </w:txbxContent>
                        </wps:txbx>
                        <wps:bodyPr spcFirstLastPara="1" wrap="square" lIns="91425" tIns="91425" rIns="91425" bIns="91425" anchor="t" anchorCtr="0">
                          <a:noAutofit/>
                        </wps:bodyPr>
                      </wps:wsp>
                      <wps:wsp>
                        <wps:cNvPr id="54" name="Ellipse 54"/>
                        <wps:cNvSpPr/>
                        <wps:spPr>
                          <a:xfrm>
                            <a:off x="4597575" y="3555325"/>
                            <a:ext cx="279300" cy="302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1A62F65" w14:textId="77777777" w:rsidR="003A1AEA" w:rsidRDefault="003A1AEA">
                              <w:pPr>
                                <w:spacing w:line="240" w:lineRule="auto"/>
                                <w:textDirection w:val="btLr"/>
                              </w:pPr>
                            </w:p>
                          </w:txbxContent>
                        </wps:txbx>
                        <wps:bodyPr spcFirstLastPara="1" wrap="square" lIns="91425" tIns="91425" rIns="91425" bIns="91425" anchor="ctr" anchorCtr="0">
                          <a:noAutofit/>
                        </wps:bodyPr>
                      </wps:wsp>
                      <wps:wsp>
                        <wps:cNvPr id="55" name="Ellipse 55"/>
                        <wps:cNvSpPr/>
                        <wps:spPr>
                          <a:xfrm>
                            <a:off x="4749975" y="3707725"/>
                            <a:ext cx="279300" cy="302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5834CE0" w14:textId="77777777" w:rsidR="003A1AEA" w:rsidRDefault="003A1AEA">
                              <w:pPr>
                                <w:spacing w:line="240" w:lineRule="auto"/>
                                <w:textDirection w:val="btLr"/>
                              </w:pPr>
                            </w:p>
                          </w:txbxContent>
                        </wps:txbx>
                        <wps:bodyPr spcFirstLastPara="1" wrap="square" lIns="91425" tIns="91425" rIns="91425" bIns="91425" anchor="ctr" anchorCtr="0">
                          <a:noAutofit/>
                        </wps:bodyPr>
                      </wps:wsp>
                      <wps:wsp>
                        <wps:cNvPr id="56" name="Ellipse 56"/>
                        <wps:cNvSpPr/>
                        <wps:spPr>
                          <a:xfrm>
                            <a:off x="4960800" y="3632650"/>
                            <a:ext cx="279300" cy="302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7488C2C" w14:textId="77777777" w:rsidR="003A1AEA" w:rsidRDefault="003A1AEA">
                              <w:pPr>
                                <w:spacing w:line="240" w:lineRule="auto"/>
                                <w:textDirection w:val="btLr"/>
                              </w:pPr>
                            </w:p>
                          </w:txbxContent>
                        </wps:txbx>
                        <wps:bodyPr spcFirstLastPara="1" wrap="square" lIns="91425" tIns="91425" rIns="91425" bIns="91425" anchor="ctr" anchorCtr="0">
                          <a:noAutofit/>
                        </wps:bodyPr>
                      </wps:wsp>
                      <wps:wsp>
                        <wps:cNvPr id="57" name="Ellipse 57"/>
                        <wps:cNvSpPr/>
                        <wps:spPr>
                          <a:xfrm>
                            <a:off x="4597575" y="3785650"/>
                            <a:ext cx="279300" cy="302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9556E63" w14:textId="77777777" w:rsidR="003A1AEA" w:rsidRDefault="003A1AEA">
                              <w:pPr>
                                <w:spacing w:line="240" w:lineRule="auto"/>
                                <w:textDirection w:val="btLr"/>
                              </w:pPr>
                            </w:p>
                          </w:txbxContent>
                        </wps:txbx>
                        <wps:bodyPr spcFirstLastPara="1" wrap="square" lIns="91425" tIns="91425" rIns="91425" bIns="91425" anchor="ctr" anchorCtr="0">
                          <a:noAutofit/>
                        </wps:bodyPr>
                      </wps:wsp>
                      <wps:wsp>
                        <wps:cNvPr id="58" name="Gerade Verbindung mit Pfeil 58"/>
                        <wps:cNvCnPr/>
                        <wps:spPr>
                          <a:xfrm rot="10800000">
                            <a:off x="5376675" y="3944850"/>
                            <a:ext cx="1091100" cy="97500"/>
                          </a:xfrm>
                          <a:prstGeom prst="straightConnector1">
                            <a:avLst/>
                          </a:prstGeom>
                          <a:noFill/>
                          <a:ln w="9525" cap="flat" cmpd="sng">
                            <a:solidFill>
                              <a:srgbClr val="000000"/>
                            </a:solidFill>
                            <a:prstDash val="solid"/>
                            <a:round/>
                            <a:headEnd type="none" w="med" len="med"/>
                            <a:tailEnd type="triangle" w="med" len="med"/>
                          </a:ln>
                        </wps:spPr>
                        <wps:bodyPr/>
                      </wps:wsp>
                      <wps:wsp>
                        <wps:cNvPr id="59" name="Textfeld 59"/>
                        <wps:cNvSpPr txBox="1"/>
                        <wps:spPr>
                          <a:xfrm>
                            <a:off x="6682050" y="3925476"/>
                            <a:ext cx="1487355" cy="644219"/>
                          </a:xfrm>
                          <a:prstGeom prst="rect">
                            <a:avLst/>
                          </a:prstGeom>
                          <a:noFill/>
                          <a:ln>
                            <a:noFill/>
                          </a:ln>
                        </wps:spPr>
                        <wps:txbx>
                          <w:txbxContent>
                            <w:p w14:paraId="14C34C72" w14:textId="77777777" w:rsidR="003A1AEA" w:rsidRDefault="003A1AEA">
                              <w:pPr>
                                <w:spacing w:line="240" w:lineRule="auto"/>
                                <w:textDirection w:val="btLr"/>
                              </w:pPr>
                              <w:r>
                                <w:rPr>
                                  <w:color w:val="000000"/>
                                  <w:sz w:val="28"/>
                                </w:rPr>
                                <w:t>Rückstand</w:t>
                              </w:r>
                            </w:p>
                          </w:txbxContent>
                        </wps:txbx>
                        <wps:bodyPr spcFirstLastPara="1" wrap="square" lIns="91425" tIns="91425" rIns="91425" bIns="91425" anchor="t" anchorCtr="0">
                          <a:noAutofit/>
                        </wps:bodyPr>
                      </wps:wsp>
                      <wps:wsp>
                        <wps:cNvPr id="60" name="Gerade Verbindung mit Pfeil 60"/>
                        <wps:cNvCnPr/>
                        <wps:spPr>
                          <a:xfrm flipH="1">
                            <a:off x="5464500" y="5240450"/>
                            <a:ext cx="1373400" cy="9900"/>
                          </a:xfrm>
                          <a:prstGeom prst="straightConnector1">
                            <a:avLst/>
                          </a:prstGeom>
                          <a:noFill/>
                          <a:ln w="9525" cap="flat" cmpd="sng">
                            <a:solidFill>
                              <a:srgbClr val="000000"/>
                            </a:solidFill>
                            <a:prstDash val="solid"/>
                            <a:round/>
                            <a:headEnd type="none" w="med" len="med"/>
                            <a:tailEnd type="triangle" w="med" len="med"/>
                          </a:ln>
                        </wps:spPr>
                        <wps:bodyPr/>
                      </wps:wsp>
                      <wps:wsp>
                        <wps:cNvPr id="61" name="Textfeld 61"/>
                        <wps:cNvSpPr txBox="1"/>
                        <wps:spPr>
                          <a:xfrm>
                            <a:off x="7022973" y="5035900"/>
                            <a:ext cx="1133599" cy="699971"/>
                          </a:xfrm>
                          <a:prstGeom prst="rect">
                            <a:avLst/>
                          </a:prstGeom>
                          <a:noFill/>
                          <a:ln>
                            <a:noFill/>
                          </a:ln>
                        </wps:spPr>
                        <wps:txbx>
                          <w:txbxContent>
                            <w:p w14:paraId="14E9250D" w14:textId="77777777" w:rsidR="003A1AEA" w:rsidRDefault="003A1AEA">
                              <w:pPr>
                                <w:spacing w:line="240" w:lineRule="auto"/>
                                <w:textDirection w:val="btLr"/>
                              </w:pPr>
                              <w:r>
                                <w:rPr>
                                  <w:color w:val="000000"/>
                                  <w:sz w:val="28"/>
                                </w:rPr>
                                <w:t>Filtrat</w:t>
                              </w:r>
                            </w:p>
                          </w:txbxContent>
                        </wps:txbx>
                        <wps:bodyPr spcFirstLastPara="1" wrap="square" lIns="91425" tIns="91425" rIns="91425" bIns="91425" anchor="t" anchorCtr="0">
                          <a:noAutofit/>
                        </wps:bodyPr>
                      </wps:wsp>
                    </wpg:wgp>
                  </a:graphicData>
                </a:graphic>
              </wp:inline>
            </w:drawing>
          </mc:Choice>
          <mc:Fallback>
            <w:pict>
              <v:group w14:anchorId="620EDCE2" id="Gruppieren 48" o:spid="_x0000_s1073" style="width:465pt;height:262pt;mso-position-horizontal-relative:char;mso-position-vertical-relative:line" coordorigin="2142,15453" coordsize="79551,447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">
                <v:shape id="Shape 51" o:spid="_x0000_s1074" type="#_x0000_t75" alt="Filter.jpg" style="position:absolute;left:37528;top:15453;width:22479;height:4476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">
                  <v:imagedata r:id="rId11" o:title="Filter"/>
                </v:shape>
                <v:shape id="Gerade Verbindung mit Pfeil 50" o:spid="_x0000_s1075" type="#_x0000_t32" style="position:absolute;left:25520;top:23962;width:16560;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shape id="Textfeld 51" o:spid="_x0000_s1076" type="#_x0000_t202" style="position:absolute;left:11883;top:22114;width:1681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yNPxwAAANsAAAAPAAAAZHJzL2Rvd25yZXYueG1sRI9BSwMx&#10;FITvgv8hPKEXabMVL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JvbI0/HAAAA2wAA&#10;AA8AAAAAAAAAAAAAAAAABwIAAGRycy9kb3ducmV2LnhtbFBLBQYAAAAAAwADALcAAAD7AgAAAAA=&#10;" filled="f" stroked="f">
                  <v:textbox inset="2.53958mm,2.53958mm,2.53958mm,2.53958mm">
                    <w:txbxContent>
                      <w:p w14:paraId="3F201555" w14:textId="77777777" w:rsidR="003A1AEA" w:rsidRDefault="003A1AEA">
                        <w:pPr>
                          <w:spacing w:line="240" w:lineRule="auto"/>
                          <w:textDirection w:val="btLr"/>
                        </w:pPr>
                        <w:r>
                          <w:rPr>
                            <w:color w:val="000000"/>
                            <w:sz w:val="28"/>
                          </w:rPr>
                          <w:t>Suspension</w:t>
                        </w:r>
                      </w:p>
                    </w:txbxContent>
                  </v:textbox>
                </v:shape>
                <v:shape id="Gerade Verbindung mit Pfeil 52" o:spid="_x0000_s1077" type="#_x0000_t32" style="position:absolute;left:20358;top:34188;width:17142;height:409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">
                  <v:stroke endarrow="block"/>
                </v:shape>
                <v:shape id="Textfeld 53" o:spid="_x0000_s1078" type="#_x0000_t202" style="position:absolute;left:2142;top:38962;width:25277;height:8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ijxwAAANsAAAAPAAAAZHJzL2Rvd25yZXYueG1sRI9BSwMx&#10;FITvgv8hPMGLtFktln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ARFGKPHAAAA2wAA&#10;AA8AAAAAAAAAAAAAAAAABwIAAGRycy9kb3ducmV2LnhtbFBLBQYAAAAAAwADALcAAAD7AgAAAAA=&#10;" filled="f" stroked="f">
                  <v:textbox inset="2.53958mm,2.53958mm,2.53958mm,2.53958mm">
                    <w:txbxContent>
                      <w:p w14:paraId="2C074CE5" w14:textId="77777777" w:rsidR="003A1AEA" w:rsidRDefault="003A1AEA">
                        <w:pPr>
                          <w:spacing w:line="240" w:lineRule="auto"/>
                          <w:textDirection w:val="btLr"/>
                        </w:pPr>
                        <w:r>
                          <w:rPr>
                            <w:color w:val="000000"/>
                            <w:sz w:val="28"/>
                          </w:rPr>
                          <w:t>Trichter mit Filter (Papier, Gewebe, …)</w:t>
                        </w:r>
                      </w:p>
                    </w:txbxContent>
                  </v:textbox>
                </v:shape>
                <v:oval id="Ellipse 54" o:spid="_x0000_s1079" style="position:absolute;left:45975;top:35553;width:2793;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" fillcolor="#cfe2f3">
                  <v:stroke startarrowwidth="narrow" startarrowlength="short" endarrowwidth="narrow" endarrowlength="short"/>
                  <v:textbox inset="2.53958mm,2.53958mm,2.53958mm,2.53958mm">
                    <w:txbxContent>
                      <w:p w14:paraId="21A62F65" w14:textId="77777777" w:rsidR="003A1AEA" w:rsidRDefault="003A1AEA">
                        <w:pPr>
                          <w:spacing w:line="240" w:lineRule="auto"/>
                          <w:textDirection w:val="btLr"/>
                        </w:pPr>
                      </w:p>
                    </w:txbxContent>
                  </v:textbox>
                </v:oval>
                <v:oval id="Ellipse 55" o:spid="_x0000_s1080" style="position:absolute;left:47499;top:37077;width:2793;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" fillcolor="#cfe2f3">
                  <v:stroke startarrowwidth="narrow" startarrowlength="short" endarrowwidth="narrow" endarrowlength="short"/>
                  <v:textbox inset="2.53958mm,2.53958mm,2.53958mm,2.53958mm">
                    <w:txbxContent>
                      <w:p w14:paraId="45834CE0" w14:textId="77777777" w:rsidR="003A1AEA" w:rsidRDefault="003A1AEA">
                        <w:pPr>
                          <w:spacing w:line="240" w:lineRule="auto"/>
                          <w:textDirection w:val="btLr"/>
                        </w:pPr>
                      </w:p>
                    </w:txbxContent>
                  </v:textbox>
                </v:oval>
                <v:oval id="Ellipse 56" o:spid="_x0000_s1081" style="position:absolute;left:49608;top:36326;width:2793;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" fillcolor="#cfe2f3">
                  <v:stroke startarrowwidth="narrow" startarrowlength="short" endarrowwidth="narrow" endarrowlength="short"/>
                  <v:textbox inset="2.53958mm,2.53958mm,2.53958mm,2.53958mm">
                    <w:txbxContent>
                      <w:p w14:paraId="17488C2C" w14:textId="77777777" w:rsidR="003A1AEA" w:rsidRDefault="003A1AEA">
                        <w:pPr>
                          <w:spacing w:line="240" w:lineRule="auto"/>
                          <w:textDirection w:val="btLr"/>
                        </w:pPr>
                      </w:p>
                    </w:txbxContent>
                  </v:textbox>
                </v:oval>
                <v:oval id="Ellipse 57" o:spid="_x0000_s1082" style="position:absolute;left:45975;top:37856;width:2793;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" fillcolor="#cfe2f3">
                  <v:stroke startarrowwidth="narrow" startarrowlength="short" endarrowwidth="narrow" endarrowlength="short"/>
                  <v:textbox inset="2.53958mm,2.53958mm,2.53958mm,2.53958mm">
                    <w:txbxContent>
                      <w:p w14:paraId="19556E63" w14:textId="77777777" w:rsidR="003A1AEA" w:rsidRDefault="003A1AEA">
                        <w:pPr>
                          <w:spacing w:line="240" w:lineRule="auto"/>
                          <w:textDirection w:val="btLr"/>
                        </w:pPr>
                      </w:p>
                    </w:txbxContent>
                  </v:textbox>
                </v:oval>
                <v:shape id="Gerade Verbindung mit Pfeil 58" o:spid="_x0000_s1083" type="#_x0000_t32" style="position:absolute;left:53766;top:39448;width:10911;height:97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">
                  <v:stroke endarrow="block"/>
                </v:shape>
                <v:shape id="Textfeld 59" o:spid="_x0000_s1084" type="#_x0000_t202" style="position:absolute;left:66820;top:39254;width:14874;height: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S9JxwAAANsAAAAPAAAAZHJzL2Rvd25yZXYueG1sRI9BSwMx&#10;FITvgv8hPMGLtFkFS7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GWtL0nHAAAA2wAA&#10;AA8AAAAAAAAAAAAAAAAABwIAAGRycy9kb3ducmV2LnhtbFBLBQYAAAAAAwADALcAAAD7AgAAAAA=&#10;" filled="f" stroked="f">
                  <v:textbox inset="2.53958mm,2.53958mm,2.53958mm,2.53958mm">
                    <w:txbxContent>
                      <w:p w14:paraId="14C34C72" w14:textId="77777777" w:rsidR="003A1AEA" w:rsidRDefault="003A1AEA">
                        <w:pPr>
                          <w:spacing w:line="240" w:lineRule="auto"/>
                          <w:textDirection w:val="btLr"/>
                        </w:pPr>
                        <w:r>
                          <w:rPr>
                            <w:color w:val="000000"/>
                            <w:sz w:val="28"/>
                          </w:rPr>
                          <w:t>Rückstand</w:t>
                        </w:r>
                      </w:p>
                    </w:txbxContent>
                  </v:textbox>
                </v:shape>
                <v:shape id="Gerade Verbindung mit Pfeil 60" o:spid="_x0000_s1085" type="#_x0000_t32" style="position:absolute;left:54645;top:52404;width:13734;height: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">
                  <v:stroke endarrow="block"/>
                </v:shape>
                <v:shape id="Textfeld 61" o:spid="_x0000_s1086" type="#_x0000_t202" style="position:absolute;left:70229;top:50359;width:11336;height:6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" filled="f" stroked="f">
                  <v:textbox inset="2.53958mm,2.53958mm,2.53958mm,2.53958mm">
                    <w:txbxContent>
                      <w:p w14:paraId="14E9250D" w14:textId="77777777" w:rsidR="003A1AEA" w:rsidRDefault="003A1AEA">
                        <w:pPr>
                          <w:spacing w:line="240" w:lineRule="auto"/>
                          <w:textDirection w:val="btLr"/>
                        </w:pPr>
                        <w:r>
                          <w:rPr>
                            <w:color w:val="000000"/>
                            <w:sz w:val="28"/>
                          </w:rPr>
                          <w:t>Filtrat</w:t>
                        </w:r>
                      </w:p>
                    </w:txbxContent>
                  </v:textbox>
                </v:shape>
                <w10:anchorlock/>
              </v:group>
            </w:pict>
          </mc:Fallback>
        </mc:AlternateContent>
      </w:r>
    </w:p>
    <w:p w14:paraId="4120FAD5" w14:textId="77777777" w:rsidR="00217705" w:rsidRDefault="00B41A33">
      <w:pPr>
        <w:numPr>
          <w:ilvl w:val="0"/>
          <w:numId w:val="9"/>
        </w:numPr>
      </w:pPr>
      <w:r>
        <w:rPr>
          <w:u w:val="single"/>
        </w:rPr>
        <w:t>Adsorbieren:</w:t>
      </w:r>
    </w:p>
    <w:p w14:paraId="29438B75" w14:textId="77777777" w:rsidR="00217705" w:rsidRDefault="00B41A33">
      <w:pPr>
        <w:ind w:left="720"/>
      </w:pPr>
      <w:r>
        <w:rPr>
          <w:u w:val="single"/>
        </w:rPr>
        <w:t>E:</w:t>
      </w:r>
      <w:r>
        <w:t xml:space="preserve"> Adsorbieren eines Farbstoffes aus einer wässrigen Lösung an Aktivkohle.</w:t>
      </w:r>
    </w:p>
    <w:p w14:paraId="1F49C552" w14:textId="77777777" w:rsidR="00217705" w:rsidRDefault="00B41A33">
      <w:pPr>
        <w:ind w:left="720"/>
      </w:pPr>
      <w:r>
        <w:rPr>
          <w:u w:val="single"/>
        </w:rPr>
        <w:t>Def:</w:t>
      </w:r>
      <w:r>
        <w:t xml:space="preserve"> Beim </w:t>
      </w:r>
      <w:r>
        <w:rPr>
          <w:u w:val="single"/>
        </w:rPr>
        <w:t>Adsorbieren</w:t>
      </w:r>
      <w:r>
        <w:t xml:space="preserve"> haften gelöste oder gasförmige Bestandteile eines Gemisches an einem Feststoff mit sehr großer Oberfläche (z.B. Aktivkohle). Es wird zum Beispiel zur Reinigung von Trinkwasser oder in den Gasmaske angewendet.</w:t>
      </w:r>
    </w:p>
    <w:p w14:paraId="6C23AF02" w14:textId="77777777" w:rsidR="00217705" w:rsidRDefault="00B41A33">
      <w:pPr>
        <w:numPr>
          <w:ilvl w:val="0"/>
          <w:numId w:val="9"/>
        </w:numPr>
      </w:pPr>
      <w:r>
        <w:rPr>
          <w:u w:val="single"/>
        </w:rPr>
        <w:t>Extraktion:</w:t>
      </w:r>
    </w:p>
    <w:p w14:paraId="2FFDBFDC" w14:textId="77777777" w:rsidR="00217705" w:rsidRDefault="00B41A33">
      <w:pPr>
        <w:ind w:left="720"/>
      </w:pPr>
      <w:r>
        <w:rPr>
          <w:u w:val="single"/>
        </w:rPr>
        <w:t>E:</w:t>
      </w:r>
      <w:r>
        <w:t xml:space="preserve"> Extrahieren von Jod aus einer wässrigen Lösung mit Benzin.</w:t>
      </w:r>
    </w:p>
    <w:p w14:paraId="34B6368F" w14:textId="77777777" w:rsidR="00217705" w:rsidRDefault="00B41A33">
      <w:pPr>
        <w:ind w:left="720"/>
      </w:pPr>
      <w:r>
        <w:rPr>
          <w:u w:val="single"/>
        </w:rPr>
        <w:lastRenderedPageBreak/>
        <w:t>Def:</w:t>
      </w:r>
      <w:r>
        <w:t xml:space="preserve"> Beim </w:t>
      </w:r>
      <w:r>
        <w:rPr>
          <w:u w:val="single"/>
        </w:rPr>
        <w:t>Extrahieren</w:t>
      </w:r>
      <w:r>
        <w:t xml:space="preserve"> werden bestimmte Bestandteile eines Gemisches mit einem Lösemittel herausgelöst. Es wird zum Beispiel beim Kaffee kochen oder Tee kochen oder zur Gewinnung von Arzneistoffen aus Pflanzen angewandt.</w:t>
      </w:r>
    </w:p>
    <w:p w14:paraId="4D57EB68" w14:textId="77777777" w:rsidR="00217705" w:rsidRDefault="00B41A33">
      <w:pPr>
        <w:numPr>
          <w:ilvl w:val="0"/>
          <w:numId w:val="9"/>
        </w:numPr>
      </w:pPr>
      <w:r>
        <w:rPr>
          <w:u w:val="single"/>
        </w:rPr>
        <w:t>Chromatographie:</w:t>
      </w:r>
      <w:r>
        <w:t xml:space="preserve"> (Ende 19.Jh)</w:t>
      </w:r>
    </w:p>
    <w:p w14:paraId="40EEDE5B" w14:textId="77777777" w:rsidR="00217705" w:rsidRDefault="00B41A33">
      <w:pPr>
        <w:ind w:left="720"/>
      </w:pPr>
      <w:r>
        <w:t xml:space="preserve">ist ein Verfahren zur Auftrennung sehr kleiner Mengen, das Gemisch wird zwischen einer </w:t>
      </w:r>
      <w:r>
        <w:rPr>
          <w:u w:val="single"/>
        </w:rPr>
        <w:t>stationären</w:t>
      </w:r>
      <w:r>
        <w:t xml:space="preserve"> (unbeweglich) Phase und einer </w:t>
      </w:r>
      <w:r>
        <w:rPr>
          <w:u w:val="single"/>
        </w:rPr>
        <w:t>mobilen</w:t>
      </w:r>
      <w:r>
        <w:t xml:space="preserve"> (beweglichen) Phase verteilt.</w:t>
      </w:r>
    </w:p>
    <w:p w14:paraId="26D52047" w14:textId="3C1481E8" w:rsidR="00217705" w:rsidRDefault="00B41A33">
      <w:pPr>
        <w:ind w:left="720"/>
      </w:pPr>
      <w:r>
        <w:rPr>
          <w:u w:val="single"/>
        </w:rPr>
        <w:t>E:</w:t>
      </w:r>
      <w:r>
        <w:t xml:space="preserve"> Papier Chromatogramm von Filzstift Farbstoff</w:t>
      </w:r>
    </w:p>
    <w:p w14:paraId="594407C0" w14:textId="77777777" w:rsidR="00217705" w:rsidRDefault="00B41A33">
      <w:pPr>
        <w:ind w:left="720"/>
      </w:pPr>
      <w:r>
        <w:t xml:space="preserve">Die </w:t>
      </w:r>
      <w:r>
        <w:rPr>
          <w:u w:val="single"/>
        </w:rPr>
        <w:t>mobile Phase</w:t>
      </w:r>
      <w:r>
        <w:t xml:space="preserve"> ist flüssig oder gasförmig und transportiert die Stoffe.</w:t>
      </w:r>
    </w:p>
    <w:p w14:paraId="21EA474A" w14:textId="77777777" w:rsidR="00217705" w:rsidRDefault="00B41A33">
      <w:pPr>
        <w:ind w:left="720"/>
      </w:pPr>
      <w:r>
        <w:t xml:space="preserve">Die </w:t>
      </w:r>
      <w:r>
        <w:rPr>
          <w:u w:val="single"/>
        </w:rPr>
        <w:t>stationäre Phase</w:t>
      </w:r>
      <w:r>
        <w:t xml:space="preserve"> ist fest oder flüssig und absorbiert oder löst die Stoffe. Da die Eigenschaften (z.B. Löslichkeit) der Reinstoffe unterschiedlich sind, werden sie unterschiedlich schnell transportiert, siehe S.22, S.294</w:t>
      </w:r>
    </w:p>
    <w:p w14:paraId="33BDA2FF" w14:textId="77777777" w:rsidR="00217705" w:rsidRDefault="00B41A33">
      <w:pPr>
        <w:ind w:left="720"/>
      </w:pPr>
      <w:r>
        <w:t xml:space="preserve">Die </w:t>
      </w:r>
      <w:r>
        <w:rPr>
          <w:u w:val="single"/>
        </w:rPr>
        <w:t>Chromatographie</w:t>
      </w:r>
      <w:r>
        <w:t xml:space="preserve"> ermöglichte revolutionäre Analysemethoden die nur mehr kleine Stoffmengen benötigen den die Analyse eines Gemisches erfordert häufig eine Auftrennung in die Bestandteile. Unter </w:t>
      </w:r>
      <w:r>
        <w:rPr>
          <w:u w:val="single"/>
        </w:rPr>
        <w:t>Analyse</w:t>
      </w:r>
      <w:r>
        <w:t xml:space="preserve"> versteht man die Untersuchung eines Stoffes die der die Art oder die Menge (oder Art und Menge) der Bestandteile festgestellt wird (werden). </w:t>
      </w:r>
    </w:p>
    <w:p w14:paraId="0D22E48F" w14:textId="77777777" w:rsidR="00217705" w:rsidRDefault="00217705">
      <w:pPr>
        <w:ind w:left="720"/>
      </w:pPr>
    </w:p>
    <w:p w14:paraId="0EA70636" w14:textId="77777777" w:rsidR="00217705" w:rsidRDefault="00B41A33">
      <w:pPr>
        <w:ind w:left="720"/>
        <w:jc w:val="center"/>
        <w:rPr>
          <w:color w:val="00FF00"/>
          <w:sz w:val="28"/>
          <w:szCs w:val="28"/>
        </w:rPr>
      </w:pPr>
      <w:r>
        <w:rPr>
          <w:color w:val="00FF00"/>
          <w:sz w:val="28"/>
          <w:szCs w:val="28"/>
          <w:u w:val="single"/>
        </w:rPr>
        <w:t>Mol</w:t>
      </w:r>
    </w:p>
    <w:p w14:paraId="38A60B4D" w14:textId="77777777" w:rsidR="00217705" w:rsidRDefault="00217705">
      <w:pPr>
        <w:ind w:left="720"/>
        <w:jc w:val="center"/>
        <w:rPr>
          <w:color w:val="00FF00"/>
          <w:sz w:val="28"/>
          <w:szCs w:val="28"/>
        </w:rPr>
      </w:pPr>
    </w:p>
    <w:p w14:paraId="550C5FF7" w14:textId="77777777" w:rsidR="00217705" w:rsidRDefault="00B41A33">
      <w:pPr>
        <w:ind w:left="720"/>
      </w:pPr>
      <w:r>
        <w:t>Die Größe der Portion eines Stoffes misst man meist über die Masse oder das Volumen. Chemiker kennen außerdem die Stoffmenge, sie umfasst eine bestimmte Anzahl von Teilchen.</w:t>
      </w:r>
    </w:p>
    <w:p w14:paraId="56CA5C26" w14:textId="77777777" w:rsidR="00217705" w:rsidRDefault="00B41A33">
      <w:pPr>
        <w:ind w:left="720"/>
      </w:pPr>
      <w:r>
        <w:rPr>
          <w:u w:val="single"/>
        </w:rPr>
        <w:t>Masse m:</w:t>
      </w:r>
    </w:p>
    <w:p w14:paraId="2C3DFA58" w14:textId="77777777" w:rsidR="00217705" w:rsidRDefault="00B41A33">
      <w:pPr>
        <w:ind w:left="720"/>
      </w:pPr>
      <w:r>
        <w:t>Einheiten: Kilogramm kg</w:t>
      </w:r>
    </w:p>
    <w:p w14:paraId="60B9C1F5" w14:textId="77777777" w:rsidR="00217705" w:rsidRDefault="00B41A33">
      <w:pPr>
        <w:ind w:left="720"/>
      </w:pPr>
      <w:r>
        <w:tab/>
        <w:t xml:space="preserve">     Gramm g</w:t>
      </w:r>
    </w:p>
    <w:p w14:paraId="5152B27D" w14:textId="77777777" w:rsidR="00217705" w:rsidRDefault="00B41A33">
      <w:pPr>
        <w:ind w:left="720"/>
      </w:pPr>
      <w:r>
        <w:tab/>
        <w:t xml:space="preserve">     …</w:t>
      </w:r>
    </w:p>
    <w:p w14:paraId="6C96411F" w14:textId="77777777" w:rsidR="00217705" w:rsidRDefault="00B41A33">
      <w:pPr>
        <w:ind w:left="720"/>
      </w:pPr>
      <w:r>
        <w:rPr>
          <w:u w:val="single"/>
        </w:rPr>
        <w:t>Volumen V:</w:t>
      </w:r>
    </w:p>
    <w:p w14:paraId="5B4D28B0" w14:textId="77777777" w:rsidR="00217705" w:rsidRDefault="00B41A33">
      <w:pPr>
        <w:ind w:left="720"/>
      </w:pPr>
      <w:r>
        <w:t>Einheiten: Kubikmeter m</w:t>
      </w:r>
      <w:r>
        <w:rPr>
          <w:vertAlign w:val="superscript"/>
        </w:rPr>
        <w:t>3</w:t>
      </w:r>
    </w:p>
    <w:p w14:paraId="3A1ECD77" w14:textId="77777777" w:rsidR="00217705" w:rsidRDefault="00B41A33">
      <w:pPr>
        <w:ind w:left="720"/>
      </w:pPr>
      <w:r>
        <w:tab/>
        <w:t xml:space="preserve">     Liter L (früher l)</w:t>
      </w:r>
    </w:p>
    <w:p w14:paraId="4ABD2CCA" w14:textId="77777777" w:rsidR="00217705" w:rsidRDefault="00B41A33">
      <w:pPr>
        <w:ind w:left="720"/>
      </w:pPr>
      <w:r>
        <w:tab/>
        <w:t xml:space="preserve">     …</w:t>
      </w:r>
    </w:p>
    <w:p w14:paraId="566C2410" w14:textId="77777777" w:rsidR="00217705" w:rsidRDefault="00B41A33">
      <w:pPr>
        <w:ind w:left="720"/>
      </w:pPr>
      <w:r>
        <w:rPr>
          <w:u w:val="single"/>
        </w:rPr>
        <w:t>Stoffmenge n:</w:t>
      </w:r>
    </w:p>
    <w:p w14:paraId="0DB05C1F" w14:textId="77777777" w:rsidR="00217705" w:rsidRDefault="00B41A33">
      <w:pPr>
        <w:ind w:left="720"/>
      </w:pPr>
      <w:r>
        <w:t>Einheiten: Mol mol</w:t>
      </w:r>
    </w:p>
    <w:p w14:paraId="41CAD0BA" w14:textId="77777777" w:rsidR="00217705" w:rsidRDefault="00B41A33">
      <w:pPr>
        <w:ind w:left="720"/>
      </w:pPr>
      <w:r>
        <w:tab/>
        <w:t xml:space="preserve">     Kilomol kmol</w:t>
      </w:r>
    </w:p>
    <w:p w14:paraId="1CB643A4" w14:textId="77777777" w:rsidR="00217705" w:rsidRDefault="00B41A33">
      <w:pPr>
        <w:ind w:left="720"/>
      </w:pPr>
      <w:r>
        <w:tab/>
        <w:t xml:space="preserve">     …</w:t>
      </w:r>
    </w:p>
    <w:p w14:paraId="174DBCC7" w14:textId="77777777" w:rsidR="00217705" w:rsidRDefault="00217705">
      <w:pPr>
        <w:ind w:left="720"/>
      </w:pPr>
    </w:p>
    <w:p w14:paraId="1C4FDBBD" w14:textId="77777777" w:rsidR="00217705" w:rsidRDefault="00B41A33">
      <w:pPr>
        <w:ind w:left="720"/>
        <w:jc w:val="center"/>
      </w:pPr>
      <w:r>
        <w:t>1 mol = 6,022*10</w:t>
      </w:r>
      <w:r>
        <w:rPr>
          <w:vertAlign w:val="superscript"/>
        </w:rPr>
        <w:t>23</w:t>
      </w:r>
      <w:r>
        <w:t xml:space="preserve"> Teilchen</w:t>
      </w:r>
    </w:p>
    <w:p w14:paraId="3EAD930A" w14:textId="77777777" w:rsidR="00217705" w:rsidRDefault="00B41A33">
      <w:pPr>
        <w:ind w:left="720"/>
      </w:pPr>
      <w:r>
        <w:t>z.B.:</w:t>
      </w:r>
    </w:p>
    <w:p w14:paraId="23EEB503" w14:textId="77777777" w:rsidR="00217705" w:rsidRDefault="00B41A33">
      <w:pPr>
        <w:ind w:left="720"/>
      </w:pPr>
      <w:r>
        <w:tab/>
        <w:t>1 Mol Eisen enthält 6,022*10</w:t>
      </w:r>
      <w:r>
        <w:rPr>
          <w:vertAlign w:val="superscript"/>
        </w:rPr>
        <w:t>23</w:t>
      </w:r>
      <w:r>
        <w:t xml:space="preserve"> Fe-Atome</w:t>
      </w:r>
    </w:p>
    <w:p w14:paraId="17A2E76B" w14:textId="77777777" w:rsidR="00217705" w:rsidRDefault="00B41A33">
      <w:pPr>
        <w:ind w:left="720"/>
      </w:pPr>
      <w:r>
        <w:tab/>
        <w:t>1 Mol Wasser enthält 6,022*10</w:t>
      </w:r>
      <w:r>
        <w:rPr>
          <w:vertAlign w:val="superscript"/>
        </w:rPr>
        <w:t>23</w:t>
      </w:r>
      <w:r>
        <w:t xml:space="preserve"> H</w:t>
      </w:r>
      <w:r>
        <w:rPr>
          <w:vertAlign w:val="subscript"/>
        </w:rPr>
        <w:t>2</w:t>
      </w:r>
      <w:r>
        <w:t>O-Moleküle</w:t>
      </w:r>
    </w:p>
    <w:p w14:paraId="5F94B79B" w14:textId="77777777" w:rsidR="00217705" w:rsidRDefault="00B41A33">
      <w:pPr>
        <w:ind w:left="720"/>
        <w:rPr>
          <w:vertAlign w:val="superscript"/>
        </w:rPr>
      </w:pPr>
      <w:r>
        <w:t xml:space="preserve">Das Mol stellt den Zusammenhang zwischen Masse und Teilchenanzahl. </w:t>
      </w:r>
      <w:r>
        <w:rPr>
          <w:u w:val="single"/>
        </w:rPr>
        <w:t>Ursprünglich</w:t>
      </w:r>
      <w:r>
        <w:t xml:space="preserve"> war 1 Mol die Anzahl der H-Atome die in ein Gramm Wasserstoff enthalten sind. </w:t>
      </w:r>
    </w:p>
    <w:p w14:paraId="675496F0" w14:textId="77777777" w:rsidR="00217705" w:rsidRDefault="00217705">
      <w:pPr>
        <w:rPr>
          <w:color w:val="00FF00"/>
          <w:sz w:val="28"/>
          <w:szCs w:val="28"/>
          <w:u w:val="single"/>
        </w:rPr>
      </w:pPr>
    </w:p>
    <w:p w14:paraId="332F6907" w14:textId="77777777" w:rsidR="00217705" w:rsidRDefault="00217705">
      <w:pPr>
        <w:jc w:val="center"/>
        <w:rPr>
          <w:color w:val="00FF00"/>
          <w:sz w:val="28"/>
          <w:szCs w:val="28"/>
          <w:u w:val="single"/>
        </w:rPr>
      </w:pPr>
    </w:p>
    <w:p w14:paraId="3CDD0457" w14:textId="77777777" w:rsidR="00217705" w:rsidRDefault="00217705">
      <w:pPr>
        <w:jc w:val="center"/>
        <w:rPr>
          <w:color w:val="00FF00"/>
          <w:sz w:val="28"/>
          <w:szCs w:val="28"/>
          <w:u w:val="single"/>
        </w:rPr>
      </w:pPr>
    </w:p>
    <w:p w14:paraId="05FC4C6F" w14:textId="77777777" w:rsidR="00217705" w:rsidRDefault="00B41A33">
      <w:pPr>
        <w:jc w:val="center"/>
        <w:rPr>
          <w:color w:val="00FF00"/>
          <w:sz w:val="28"/>
          <w:szCs w:val="28"/>
          <w:u w:val="single"/>
        </w:rPr>
      </w:pPr>
      <w:r>
        <w:rPr>
          <w:color w:val="00FF00"/>
          <w:sz w:val="28"/>
          <w:szCs w:val="28"/>
          <w:u w:val="single"/>
        </w:rPr>
        <w:lastRenderedPageBreak/>
        <w:t>Chemische Gleichungen</w:t>
      </w:r>
    </w:p>
    <w:p w14:paraId="3B0CF519" w14:textId="77777777" w:rsidR="00217705" w:rsidRDefault="00217705">
      <w:pPr>
        <w:jc w:val="center"/>
        <w:rPr>
          <w:color w:val="00FF00"/>
          <w:sz w:val="28"/>
          <w:szCs w:val="28"/>
          <w:u w:val="single"/>
        </w:rPr>
      </w:pPr>
    </w:p>
    <w:p w14:paraId="7B239173" w14:textId="77777777" w:rsidR="00217705" w:rsidRDefault="00B41A33">
      <w:r>
        <w:rPr>
          <w:color w:val="00FF00"/>
        </w:rPr>
        <w:t>Man beschreibt</w:t>
      </w:r>
      <w:r>
        <w:t xml:space="preserve"> eine </w:t>
      </w:r>
      <w:r>
        <w:rPr>
          <w:u w:val="single"/>
        </w:rPr>
        <w:t>chemische Reaktion</w:t>
      </w:r>
      <w:r>
        <w:t xml:space="preserve"> durch eine </w:t>
      </w:r>
      <w:r>
        <w:rPr>
          <w:u w:val="single"/>
        </w:rPr>
        <w:t>Reaktionsgleichung</w:t>
      </w:r>
      <w:r>
        <w:t>:</w:t>
      </w:r>
    </w:p>
    <w:p w14:paraId="1E8FF306" w14:textId="77777777" w:rsidR="00217705" w:rsidRDefault="00217705"/>
    <w:p w14:paraId="136AE59B" w14:textId="77777777" w:rsidR="00217705" w:rsidRDefault="00B41A33">
      <w:r>
        <w:t>Ausgangsstoff(e) -------------------&gt; Endstoff(e)</w:t>
      </w:r>
    </w:p>
    <w:p w14:paraId="06F7162C" w14:textId="77777777" w:rsidR="00217705" w:rsidRDefault="00B41A33">
      <w:r>
        <w:tab/>
      </w:r>
      <w:r>
        <w:tab/>
        <w:t xml:space="preserve">     reagiert(en) zu</w:t>
      </w:r>
    </w:p>
    <w:p w14:paraId="501A4590" w14:textId="77777777" w:rsidR="00217705" w:rsidRDefault="00217705"/>
    <w:p w14:paraId="1AEB8C44" w14:textId="77777777" w:rsidR="00217705" w:rsidRDefault="00B41A33">
      <w:r>
        <w:rPr>
          <w:rFonts w:ascii="Arial Unicode MS" w:eastAsia="Arial Unicode MS" w:hAnsi="Arial Unicode MS" w:cs="Arial Unicode MS"/>
        </w:rPr>
        <w:t>→  Reaktionspfeil</w:t>
      </w:r>
    </w:p>
    <w:p w14:paraId="5970D635" w14:textId="77777777" w:rsidR="00217705" w:rsidRDefault="00B41A33">
      <w:r>
        <w:rPr>
          <w:rFonts w:ascii="Arial Unicode MS" w:eastAsia="Arial Unicode MS" w:hAnsi="Arial Unicode MS" w:cs="Arial Unicode MS"/>
        </w:rPr>
        <w:t>⇌ Reaktionspfeil wenn betont werden soll dass die Ausgangsstoffe nicht vollständig umgesetzt werden</w:t>
      </w:r>
    </w:p>
    <w:p w14:paraId="58D6905C" w14:textId="77777777" w:rsidR="00217705" w:rsidRDefault="00B41A33">
      <w:pPr>
        <w:rPr>
          <w:u w:val="single"/>
        </w:rPr>
      </w:pPr>
      <w:r>
        <w:rPr>
          <w:u w:val="single"/>
        </w:rPr>
        <w:t>Beispiel:</w:t>
      </w:r>
    </w:p>
    <w:p w14:paraId="3A6D02D9" w14:textId="77777777" w:rsidR="00217705" w:rsidRDefault="00B41A33">
      <w:r>
        <w:t>CH</w:t>
      </w:r>
      <w:r>
        <w:rPr>
          <w:vertAlign w:val="subscript"/>
        </w:rPr>
        <w:t>4</w:t>
      </w:r>
      <w:r>
        <w:t xml:space="preserve"> + 2O</w:t>
      </w:r>
      <w:r>
        <w:rPr>
          <w:vertAlign w:val="subscript"/>
        </w:rPr>
        <w:t>2</w:t>
      </w:r>
      <w:r>
        <w:rPr>
          <w:rFonts w:ascii="Arial Unicode MS" w:eastAsia="Arial Unicode MS" w:hAnsi="Arial Unicode MS" w:cs="Arial Unicode MS"/>
        </w:rPr>
        <w:t xml:space="preserve"> → CO</w:t>
      </w:r>
      <w:r>
        <w:rPr>
          <w:vertAlign w:val="subscript"/>
        </w:rPr>
        <w:t>2</w:t>
      </w:r>
      <w:r>
        <w:t xml:space="preserve"> + 2H</w:t>
      </w:r>
      <w:r>
        <w:rPr>
          <w:vertAlign w:val="subscript"/>
        </w:rPr>
        <w:t>2</w:t>
      </w:r>
      <w:r>
        <w:t>O</w:t>
      </w:r>
    </w:p>
    <w:p w14:paraId="0313081E" w14:textId="77777777" w:rsidR="00217705" w:rsidRDefault="00B41A33">
      <w:r>
        <w:t xml:space="preserve">In einer Reaktionsgleichung müssen Art und Anzahl der beteiligten Atome rechts und links gleich sein. Ein </w:t>
      </w:r>
      <w:r>
        <w:rPr>
          <w:u w:val="single"/>
        </w:rPr>
        <w:t>Koeffizient</w:t>
      </w:r>
      <w:r>
        <w:t xml:space="preserve"> (=Zahl vor Elementsymbolen, Formeln oder Formeleinheiten) gibt an wieviele Atome, Moleküle oder Formeleinheiten an der Reaktion beteiligt sind.</w:t>
      </w:r>
    </w:p>
    <w:p w14:paraId="0C2B0CBE" w14:textId="77777777" w:rsidR="00217705" w:rsidRDefault="00217705"/>
    <w:p w14:paraId="6A947E16" w14:textId="77777777" w:rsidR="00217705" w:rsidRDefault="00217705"/>
    <w:p w14:paraId="5DB5F124" w14:textId="77777777" w:rsidR="00217705" w:rsidRDefault="005D6516">
      <w:r>
        <w:rPr>
          <w:noProof/>
        </w:rPr>
        <w:pict w14:anchorId="0555DB9F">
          <v:rect id="_x0000_i1025" style="width:0;height:1.5pt" o:hralign="center" o:hrstd="t" o:hr="t" fillcolor="#a0a0a0" stroked="f"/>
        </w:pict>
      </w:r>
    </w:p>
    <w:p w14:paraId="27F0D6DC" w14:textId="77777777" w:rsidR="00217705" w:rsidRDefault="00B41A33">
      <w:pPr>
        <w:jc w:val="center"/>
      </w:pPr>
      <w:r>
        <w:t>Arbeitsblatt</w:t>
      </w:r>
    </w:p>
    <w:p w14:paraId="5D6F7529" w14:textId="77777777" w:rsidR="00217705" w:rsidRDefault="00217705"/>
    <w:p w14:paraId="17EE8B6D" w14:textId="77777777" w:rsidR="00217705" w:rsidRDefault="00B41A33">
      <w:pPr>
        <w:numPr>
          <w:ilvl w:val="0"/>
          <w:numId w:val="3"/>
        </w:numPr>
      </w:pPr>
      <w:r>
        <w:t>2H</w:t>
      </w:r>
      <w:r>
        <w:rPr>
          <w:vertAlign w:val="subscript"/>
        </w:rPr>
        <w:t>2</w:t>
      </w:r>
      <w:r>
        <w:t xml:space="preserve"> + O</w:t>
      </w:r>
      <w:r>
        <w:rPr>
          <w:vertAlign w:val="subscript"/>
        </w:rPr>
        <w:t>2</w:t>
      </w:r>
      <w:r>
        <w:rPr>
          <w:rFonts w:ascii="Arial Unicode MS" w:eastAsia="Arial Unicode MS" w:hAnsi="Arial Unicode MS" w:cs="Arial Unicode MS"/>
        </w:rPr>
        <w:t xml:space="preserve"> → 2H</w:t>
      </w:r>
      <w:r>
        <w:rPr>
          <w:vertAlign w:val="subscript"/>
        </w:rPr>
        <w:t>2</w:t>
      </w:r>
      <w:r>
        <w:t>O</w:t>
      </w:r>
    </w:p>
    <w:p w14:paraId="35678CCB" w14:textId="77777777" w:rsidR="00217705" w:rsidRDefault="00B41A33">
      <w:pPr>
        <w:numPr>
          <w:ilvl w:val="0"/>
          <w:numId w:val="3"/>
        </w:numPr>
      </w:pPr>
      <w:r>
        <w:t>2C + O</w:t>
      </w:r>
      <w:r>
        <w:rPr>
          <w:vertAlign w:val="subscript"/>
        </w:rPr>
        <w:t>2</w:t>
      </w:r>
      <w:r>
        <w:rPr>
          <w:rFonts w:ascii="Arial Unicode MS" w:eastAsia="Arial Unicode MS" w:hAnsi="Arial Unicode MS" w:cs="Arial Unicode MS"/>
        </w:rPr>
        <w:t xml:space="preserve"> → 2CO</w:t>
      </w:r>
    </w:p>
    <w:p w14:paraId="60912A6D" w14:textId="77777777" w:rsidR="00217705" w:rsidRDefault="00B41A33">
      <w:pPr>
        <w:numPr>
          <w:ilvl w:val="0"/>
          <w:numId w:val="3"/>
        </w:numPr>
      </w:pPr>
      <w:r>
        <w:t>3H</w:t>
      </w:r>
      <w:r>
        <w:rPr>
          <w:vertAlign w:val="subscript"/>
        </w:rPr>
        <w:t>2</w:t>
      </w:r>
      <w:r>
        <w:t xml:space="preserve"> + N</w:t>
      </w:r>
      <w:r>
        <w:rPr>
          <w:vertAlign w:val="subscript"/>
        </w:rPr>
        <w:t>2</w:t>
      </w:r>
      <w:r>
        <w:rPr>
          <w:rFonts w:ascii="Arial Unicode MS" w:eastAsia="Arial Unicode MS" w:hAnsi="Arial Unicode MS" w:cs="Arial Unicode MS"/>
        </w:rPr>
        <w:t xml:space="preserve"> → 2NH</w:t>
      </w:r>
      <w:r>
        <w:rPr>
          <w:vertAlign w:val="subscript"/>
        </w:rPr>
        <w:t>3</w:t>
      </w:r>
    </w:p>
    <w:p w14:paraId="3C1579E7" w14:textId="77777777" w:rsidR="00217705" w:rsidRDefault="00B41A33">
      <w:pPr>
        <w:numPr>
          <w:ilvl w:val="0"/>
          <w:numId w:val="3"/>
        </w:numPr>
      </w:pPr>
      <w:r>
        <w:t>C</w:t>
      </w:r>
      <w:r>
        <w:rPr>
          <w:vertAlign w:val="subscript"/>
        </w:rPr>
        <w:t>5</w:t>
      </w:r>
      <w:r>
        <w:t>H</w:t>
      </w:r>
      <w:r>
        <w:rPr>
          <w:vertAlign w:val="subscript"/>
        </w:rPr>
        <w:t>12</w:t>
      </w:r>
      <w:r>
        <w:t xml:space="preserve"> + 8O</w:t>
      </w:r>
      <w:r>
        <w:rPr>
          <w:vertAlign w:val="subscript"/>
        </w:rPr>
        <w:t>2</w:t>
      </w:r>
      <w:r>
        <w:rPr>
          <w:rFonts w:ascii="Arial Unicode MS" w:eastAsia="Arial Unicode MS" w:hAnsi="Arial Unicode MS" w:cs="Arial Unicode MS"/>
        </w:rPr>
        <w:t xml:space="preserve"> → 5 CO</w:t>
      </w:r>
      <w:r>
        <w:rPr>
          <w:vertAlign w:val="subscript"/>
        </w:rPr>
        <w:t>2</w:t>
      </w:r>
      <w:r>
        <w:t xml:space="preserve"> + 6 H</w:t>
      </w:r>
      <w:r>
        <w:rPr>
          <w:vertAlign w:val="subscript"/>
        </w:rPr>
        <w:t>2</w:t>
      </w:r>
      <w:r>
        <w:t>O</w:t>
      </w:r>
    </w:p>
    <w:p w14:paraId="1EF278BF" w14:textId="77777777" w:rsidR="00217705" w:rsidRDefault="00B41A33">
      <w:pPr>
        <w:numPr>
          <w:ilvl w:val="0"/>
          <w:numId w:val="3"/>
        </w:numPr>
      </w:pPr>
      <w:r>
        <w:t>2Na + Cl</w:t>
      </w:r>
      <w:r>
        <w:rPr>
          <w:vertAlign w:val="subscript"/>
        </w:rPr>
        <w:t>2</w:t>
      </w:r>
      <w:r>
        <w:rPr>
          <w:rFonts w:ascii="Arial Unicode MS" w:eastAsia="Arial Unicode MS" w:hAnsi="Arial Unicode MS" w:cs="Arial Unicode MS"/>
        </w:rPr>
        <w:t xml:space="preserve"> → 2NaCl</w:t>
      </w:r>
    </w:p>
    <w:p w14:paraId="570F0B75" w14:textId="77777777" w:rsidR="00217705" w:rsidRDefault="00B41A33">
      <w:pPr>
        <w:numPr>
          <w:ilvl w:val="0"/>
          <w:numId w:val="3"/>
        </w:numPr>
      </w:pPr>
      <w:r>
        <w:rPr>
          <w:rFonts w:ascii="Arial Unicode MS" w:eastAsia="Arial Unicode MS" w:hAnsi="Arial Unicode MS" w:cs="Arial Unicode MS"/>
        </w:rPr>
        <w:t>Zn + 2HCl → ZnCl</w:t>
      </w:r>
      <w:r>
        <w:rPr>
          <w:vertAlign w:val="subscript"/>
        </w:rPr>
        <w:t>2</w:t>
      </w:r>
      <w:r>
        <w:t xml:space="preserve"> + H</w:t>
      </w:r>
      <w:r>
        <w:rPr>
          <w:vertAlign w:val="subscript"/>
        </w:rPr>
        <w:t>2</w:t>
      </w:r>
    </w:p>
    <w:p w14:paraId="773759B2" w14:textId="77777777" w:rsidR="00217705" w:rsidRDefault="00B41A33">
      <w:pPr>
        <w:numPr>
          <w:ilvl w:val="0"/>
          <w:numId w:val="3"/>
        </w:numPr>
      </w:pPr>
      <w:r>
        <w:rPr>
          <w:rFonts w:ascii="Arial Unicode MS" w:eastAsia="Arial Unicode MS" w:hAnsi="Arial Unicode MS" w:cs="Arial Unicode MS"/>
        </w:rPr>
        <w:t>FeS + 2HCl → FeCl</w:t>
      </w:r>
      <w:r>
        <w:rPr>
          <w:vertAlign w:val="subscript"/>
        </w:rPr>
        <w:t>2</w:t>
      </w:r>
      <w:r>
        <w:t xml:space="preserve"> + H</w:t>
      </w:r>
      <w:r>
        <w:rPr>
          <w:vertAlign w:val="subscript"/>
        </w:rPr>
        <w:t>2</w:t>
      </w:r>
      <w:r>
        <w:t>S</w:t>
      </w:r>
    </w:p>
    <w:p w14:paraId="21790BD6" w14:textId="77777777" w:rsidR="00217705" w:rsidRDefault="00B41A33">
      <w:pPr>
        <w:numPr>
          <w:ilvl w:val="0"/>
          <w:numId w:val="3"/>
        </w:numPr>
      </w:pPr>
      <w:r>
        <w:t>2Al + 3O</w:t>
      </w:r>
      <w:r>
        <w:rPr>
          <w:vertAlign w:val="subscript"/>
        </w:rPr>
        <w:t>2</w:t>
      </w:r>
      <w:r>
        <w:rPr>
          <w:rFonts w:ascii="Arial Unicode MS" w:eastAsia="Arial Unicode MS" w:hAnsi="Arial Unicode MS" w:cs="Arial Unicode MS"/>
        </w:rPr>
        <w:t xml:space="preserve"> → 2Al</w:t>
      </w:r>
      <w:r>
        <w:rPr>
          <w:vertAlign w:val="subscript"/>
        </w:rPr>
        <w:t>2</w:t>
      </w:r>
      <w:r>
        <w:t>O</w:t>
      </w:r>
      <w:r>
        <w:rPr>
          <w:vertAlign w:val="subscript"/>
        </w:rPr>
        <w:t>3</w:t>
      </w:r>
    </w:p>
    <w:p w14:paraId="3BC7C21F" w14:textId="77777777" w:rsidR="00217705" w:rsidRDefault="00217705"/>
    <w:p w14:paraId="796EEDA2" w14:textId="77777777" w:rsidR="00217705" w:rsidRDefault="005D6516">
      <w:r>
        <w:rPr>
          <w:noProof/>
        </w:rPr>
        <w:pict w14:anchorId="49D71D21">
          <v:rect id="_x0000_i1026" style="width:0;height:1.5pt" o:hralign="center" o:hrstd="t" o:hr="t" fillcolor="#a0a0a0" stroked="f"/>
        </w:pict>
      </w:r>
    </w:p>
    <w:p w14:paraId="2F9F5FE8" w14:textId="77777777" w:rsidR="00217705" w:rsidRDefault="00217705"/>
    <w:p w14:paraId="102F0B18" w14:textId="77777777" w:rsidR="00217705" w:rsidRDefault="00B41A33">
      <w:r>
        <w:t xml:space="preserve">Eine vollständige Reaktionsgleichung berücksichtigt auch den Energieumsatz. Die </w:t>
      </w:r>
      <w:r>
        <w:rPr>
          <w:u w:val="single"/>
        </w:rPr>
        <w:t>Reaktionsenthalpie</w:t>
      </w:r>
      <w:r>
        <w:t xml:space="preserve"> </w:t>
      </w:r>
      <w:r>
        <w:rPr>
          <w:b/>
        </w:rPr>
        <w:t>ΔH</w:t>
      </w:r>
      <w:r>
        <w:t xml:space="preserve"> ist die Wärme die bei einer Reaktion umgesetzt wird wenn die Reaktion bei konstantem Druck abläuft.</w:t>
      </w:r>
    </w:p>
    <w:p w14:paraId="77C959F4" w14:textId="77777777" w:rsidR="00217705" w:rsidRDefault="00B41A33">
      <w:r>
        <w:t xml:space="preserve">Für eine </w:t>
      </w:r>
      <w:r>
        <w:rPr>
          <w:u w:val="single"/>
        </w:rPr>
        <w:t>exotherme</w:t>
      </w:r>
      <w:r>
        <w:t xml:space="preserve"> Reaktion schreibt man ΔH&lt;0.</w:t>
      </w:r>
    </w:p>
    <w:p w14:paraId="028CD55D" w14:textId="77777777" w:rsidR="00217705" w:rsidRPr="00B41A33" w:rsidRDefault="00B41A33">
      <w:pPr>
        <w:rPr>
          <w:lang w:val="en-GB"/>
        </w:rPr>
      </w:pPr>
      <w:r w:rsidRPr="00B41A33">
        <w:rPr>
          <w:lang w:val="en-GB"/>
        </w:rPr>
        <w:t>z.B. CH</w:t>
      </w:r>
      <w:r w:rsidRPr="00B41A33">
        <w:rPr>
          <w:vertAlign w:val="subscript"/>
          <w:lang w:val="en-GB"/>
        </w:rPr>
        <w:t>4</w:t>
      </w:r>
      <w:r w:rsidRPr="00B41A33">
        <w:rPr>
          <w:lang w:val="en-GB"/>
        </w:rPr>
        <w:t xml:space="preserve"> + 2O</w:t>
      </w:r>
      <w:r w:rsidRPr="00B41A33">
        <w:rPr>
          <w:vertAlign w:val="subscript"/>
          <w:lang w:val="en-GB"/>
        </w:rPr>
        <w:t>2</w:t>
      </w:r>
      <w:r w:rsidRPr="00B41A33">
        <w:rPr>
          <w:rFonts w:ascii="Arial Unicode MS" w:eastAsia="Arial Unicode MS" w:hAnsi="Arial Unicode MS" w:cs="Arial Unicode MS"/>
          <w:lang w:val="en-GB"/>
        </w:rPr>
        <w:t xml:space="preserve"> → CO</w:t>
      </w:r>
      <w:r w:rsidRPr="00B41A33">
        <w:rPr>
          <w:vertAlign w:val="subscript"/>
          <w:lang w:val="en-GB"/>
        </w:rPr>
        <w:t>2</w:t>
      </w:r>
      <w:r w:rsidRPr="00B41A33">
        <w:rPr>
          <w:lang w:val="en-GB"/>
        </w:rPr>
        <w:t xml:space="preserve"> + 2H</w:t>
      </w:r>
      <w:r w:rsidRPr="00B41A33">
        <w:rPr>
          <w:vertAlign w:val="subscript"/>
          <w:lang w:val="en-GB"/>
        </w:rPr>
        <w:t>2</w:t>
      </w:r>
      <w:r w:rsidRPr="00B41A33">
        <w:rPr>
          <w:lang w:val="en-GB"/>
        </w:rPr>
        <w:t xml:space="preserve">O </w:t>
      </w:r>
      <w:r>
        <w:rPr>
          <w:b/>
        </w:rPr>
        <w:t>Δ</w:t>
      </w:r>
      <w:r w:rsidRPr="00B41A33">
        <w:rPr>
          <w:b/>
          <w:lang w:val="en-GB"/>
        </w:rPr>
        <w:t>H</w:t>
      </w:r>
      <w:r w:rsidRPr="00B41A33">
        <w:rPr>
          <w:b/>
          <w:color w:val="FF0000"/>
          <w:lang w:val="en-GB"/>
        </w:rPr>
        <w:t>-</w:t>
      </w:r>
      <w:r w:rsidRPr="00B41A33">
        <w:rPr>
          <w:b/>
          <w:lang w:val="en-GB"/>
        </w:rPr>
        <w:t>805 kJ</w:t>
      </w:r>
      <w:r w:rsidRPr="00B41A33">
        <w:rPr>
          <w:lang w:val="en-GB"/>
        </w:rPr>
        <w:t xml:space="preserve"> </w:t>
      </w:r>
      <w:r w:rsidRPr="00B41A33">
        <w:rPr>
          <w:b/>
          <w:lang w:val="en-GB"/>
        </w:rPr>
        <w:t>/ mol</w:t>
      </w:r>
    </w:p>
    <w:p w14:paraId="6FE1FDAA" w14:textId="77777777" w:rsidR="00217705" w:rsidRDefault="00B41A33">
      <w:r>
        <w:t xml:space="preserve">Dies Schreibweise bedeutet dass bei der Reaktion von 1 mol Methan mit 2 mol Sauerstoff zu 1 mol Kohlenstoffdioxid und 2 mol Wasser die Wärme von 805 kJ </w:t>
      </w:r>
      <w:r>
        <w:rPr>
          <w:color w:val="FF0000"/>
        </w:rPr>
        <w:t>frei wird</w:t>
      </w:r>
      <w:r>
        <w:t>.</w:t>
      </w:r>
    </w:p>
    <w:p w14:paraId="4BCD5B65" w14:textId="77777777" w:rsidR="00217705" w:rsidRDefault="00B41A33">
      <w:r>
        <w:t>E:</w:t>
      </w:r>
    </w:p>
    <w:p w14:paraId="20380D2E" w14:textId="4AC11AAA" w:rsidR="00217705" w:rsidRDefault="00B41A33">
      <w:r>
        <w:t xml:space="preserve">Schwarzes </w:t>
      </w:r>
      <w:r>
        <w:rPr>
          <w:u w:val="single"/>
        </w:rPr>
        <w:t>Silberoxid</w:t>
      </w:r>
      <w:r>
        <w:t xml:space="preserve"> zerfällt beim erhitzen in Silber und Sauerstoff (Nachweis für Sauerstoff: ein glimmender Span flammt auf).</w:t>
      </w:r>
    </w:p>
    <w:p w14:paraId="215E6F3C" w14:textId="77777777" w:rsidR="00217705" w:rsidRDefault="00B41A33">
      <w:r>
        <w:t xml:space="preserve">Für eine </w:t>
      </w:r>
      <w:r>
        <w:rPr>
          <w:u w:val="single"/>
        </w:rPr>
        <w:t>endotherme</w:t>
      </w:r>
      <w:r>
        <w:t xml:space="preserve"> Reaktion schreibt man ΔH&gt;0</w:t>
      </w:r>
    </w:p>
    <w:p w14:paraId="3EDE1C40" w14:textId="77777777" w:rsidR="00217705" w:rsidRDefault="00B41A33">
      <w:pPr>
        <w:rPr>
          <w:b/>
        </w:rPr>
      </w:pPr>
      <w:r>
        <w:t>z.B. 2Ag</w:t>
      </w:r>
      <w:r>
        <w:rPr>
          <w:vertAlign w:val="subscript"/>
        </w:rPr>
        <w:t>2</w:t>
      </w:r>
      <w:r>
        <w:rPr>
          <w:rFonts w:ascii="Arial Unicode MS" w:eastAsia="Arial Unicode MS" w:hAnsi="Arial Unicode MS" w:cs="Arial Unicode MS"/>
        </w:rPr>
        <w:t>O → 4Ag + O</w:t>
      </w:r>
      <w:r>
        <w:rPr>
          <w:vertAlign w:val="subscript"/>
        </w:rPr>
        <w:t>2</w:t>
      </w:r>
      <w:r>
        <w:t xml:space="preserve"> </w:t>
      </w:r>
      <w:r>
        <w:rPr>
          <w:b/>
        </w:rPr>
        <w:t>ΔH=61 kJ / mol</w:t>
      </w:r>
    </w:p>
    <w:p w14:paraId="69EE99B7" w14:textId="77777777" w:rsidR="00217705" w:rsidRDefault="00B41A33">
      <w:r>
        <w:t xml:space="preserve">Dies Schreibweise bedeutet dass bei der Reaktion von 2 mol Silber und 1 mol Sauerstoff zu 4 mol Silber und 2 mol Sauerstoff 61 kJ Wärme </w:t>
      </w:r>
      <w:r>
        <w:rPr>
          <w:color w:val="FF0000"/>
        </w:rPr>
        <w:t>verbraucht werden</w:t>
      </w:r>
      <w:r>
        <w:t>.</w:t>
      </w:r>
    </w:p>
    <w:p w14:paraId="018BF2DA" w14:textId="77777777" w:rsidR="00217705" w:rsidRDefault="00217705"/>
    <w:p w14:paraId="70F041DA" w14:textId="77777777" w:rsidR="00217705" w:rsidRDefault="005D6516">
      <w:r>
        <w:rPr>
          <w:noProof/>
        </w:rPr>
        <w:pict w14:anchorId="5C8567EF">
          <v:rect id="_x0000_i1027" style="width:0;height:1.5pt" o:hralign="center" o:hrstd="t" o:hr="t" fillcolor="#a0a0a0" stroked="f"/>
        </w:pict>
      </w:r>
    </w:p>
    <w:p w14:paraId="4C1B2BED" w14:textId="77777777" w:rsidR="00217705" w:rsidRDefault="00B41A33">
      <w:r>
        <w:rPr>
          <w:u w:val="single"/>
        </w:rPr>
        <w:lastRenderedPageBreak/>
        <w:t>Wiederholung 8.10.:</w:t>
      </w:r>
    </w:p>
    <w:p w14:paraId="4970FF7C" w14:textId="77777777" w:rsidR="00217705" w:rsidRDefault="00B41A33">
      <w:r>
        <w:t>N</w:t>
      </w:r>
      <w:r>
        <w:rPr>
          <w:vertAlign w:val="subscript"/>
        </w:rPr>
        <w:t>2</w:t>
      </w:r>
      <w:r>
        <w:t xml:space="preserve"> + O</w:t>
      </w:r>
      <w:r>
        <w:rPr>
          <w:vertAlign w:val="subscript"/>
        </w:rPr>
        <w:t>2</w:t>
      </w:r>
      <w:r>
        <w:rPr>
          <w:rFonts w:ascii="Arial Unicode MS" w:eastAsia="Arial Unicode MS" w:hAnsi="Arial Unicode MS" w:cs="Arial Unicode MS"/>
        </w:rPr>
        <w:t xml:space="preserve"> → 2NO ΔH&gt;0 </w:t>
      </w:r>
    </w:p>
    <w:p w14:paraId="0F061077" w14:textId="77777777" w:rsidR="00217705" w:rsidRDefault="00B41A33">
      <w:r>
        <w:t>4Fe + 3O</w:t>
      </w:r>
      <w:r>
        <w:rPr>
          <w:vertAlign w:val="subscript"/>
        </w:rPr>
        <w:t>2</w:t>
      </w:r>
      <w:r>
        <w:rPr>
          <w:rFonts w:ascii="Arial Unicode MS" w:eastAsia="Arial Unicode MS" w:hAnsi="Arial Unicode MS" w:cs="Arial Unicode MS"/>
        </w:rPr>
        <w:t xml:space="preserve"> → 2Fe</w:t>
      </w:r>
      <w:r>
        <w:rPr>
          <w:vertAlign w:val="subscript"/>
        </w:rPr>
        <w:t>2</w:t>
      </w:r>
      <w:r>
        <w:t>O</w:t>
      </w:r>
      <w:r>
        <w:rPr>
          <w:vertAlign w:val="subscript"/>
        </w:rPr>
        <w:t>3</w:t>
      </w:r>
      <w:r>
        <w:t xml:space="preserve"> ΔH&lt;0</w:t>
      </w:r>
    </w:p>
    <w:p w14:paraId="76B26597" w14:textId="77777777" w:rsidR="00217705" w:rsidRPr="008A43A6" w:rsidRDefault="00B41A33">
      <w:pPr>
        <w:rPr>
          <w:lang w:val="en-US"/>
        </w:rPr>
      </w:pPr>
      <w:r w:rsidRPr="008A43A6">
        <w:rPr>
          <w:lang w:val="en-US"/>
        </w:rPr>
        <w:t>C</w:t>
      </w:r>
      <w:r w:rsidRPr="008A43A6">
        <w:rPr>
          <w:vertAlign w:val="subscript"/>
          <w:lang w:val="en-US"/>
        </w:rPr>
        <w:t>3</w:t>
      </w:r>
      <w:r w:rsidRPr="008A43A6">
        <w:rPr>
          <w:lang w:val="en-US"/>
        </w:rPr>
        <w:t>H</w:t>
      </w:r>
      <w:r w:rsidRPr="008A43A6">
        <w:rPr>
          <w:vertAlign w:val="subscript"/>
          <w:lang w:val="en-US"/>
        </w:rPr>
        <w:t>8</w:t>
      </w:r>
      <w:r w:rsidRPr="008A43A6">
        <w:rPr>
          <w:lang w:val="en-US"/>
        </w:rPr>
        <w:t xml:space="preserve"> + 5O</w:t>
      </w:r>
      <w:r w:rsidRPr="008A43A6">
        <w:rPr>
          <w:vertAlign w:val="subscript"/>
          <w:lang w:val="en-US"/>
        </w:rPr>
        <w:t>2</w:t>
      </w:r>
      <w:r w:rsidRPr="008A43A6">
        <w:rPr>
          <w:rFonts w:ascii="Arial Unicode MS" w:eastAsia="Arial Unicode MS" w:hAnsi="Arial Unicode MS" w:cs="Arial Unicode MS"/>
          <w:lang w:val="en-US"/>
        </w:rPr>
        <w:t xml:space="preserve"> → 3CO</w:t>
      </w:r>
      <w:r w:rsidRPr="008A43A6">
        <w:rPr>
          <w:vertAlign w:val="subscript"/>
          <w:lang w:val="en-US"/>
        </w:rPr>
        <w:t>2</w:t>
      </w:r>
      <w:r w:rsidRPr="008A43A6">
        <w:rPr>
          <w:lang w:val="en-US"/>
        </w:rPr>
        <w:t xml:space="preserve"> + 4H</w:t>
      </w:r>
      <w:r w:rsidRPr="008A43A6">
        <w:rPr>
          <w:vertAlign w:val="subscript"/>
          <w:lang w:val="en-US"/>
        </w:rPr>
        <w:t>2</w:t>
      </w:r>
      <w:r w:rsidRPr="008A43A6">
        <w:rPr>
          <w:lang w:val="en-US"/>
        </w:rPr>
        <w:t>O</w:t>
      </w:r>
      <w:r w:rsidRPr="008A43A6">
        <w:rPr>
          <w:vertAlign w:val="subscript"/>
          <w:lang w:val="en-US"/>
        </w:rPr>
        <w:t xml:space="preserve"> </w:t>
      </w:r>
      <w:r w:rsidRPr="008A43A6">
        <w:rPr>
          <w:lang w:val="en-US"/>
        </w:rPr>
        <w:t xml:space="preserve"> </w:t>
      </w:r>
      <w:r>
        <w:t>Δ</w:t>
      </w:r>
      <w:r w:rsidRPr="008A43A6">
        <w:rPr>
          <w:lang w:val="en-US"/>
        </w:rPr>
        <w:t>H=-2043 kJ / mol</w:t>
      </w:r>
    </w:p>
    <w:p w14:paraId="34F0532F" w14:textId="77777777" w:rsidR="00217705" w:rsidRDefault="005D6516">
      <w:r>
        <w:rPr>
          <w:noProof/>
        </w:rPr>
        <w:pict w14:anchorId="04F119B7">
          <v:rect id="_x0000_i1028" style="width:0;height:1.5pt" o:hralign="center" o:hrstd="t" o:hr="t" fillcolor="#a0a0a0" stroked="f"/>
        </w:pict>
      </w:r>
    </w:p>
    <w:p w14:paraId="02B3F956" w14:textId="77777777" w:rsidR="00217705" w:rsidRDefault="00217705"/>
    <w:p w14:paraId="4D7101C1" w14:textId="77777777" w:rsidR="00217705" w:rsidRDefault="00B41A33">
      <w:r>
        <w:t xml:space="preserve">Unter </w:t>
      </w:r>
      <w:r>
        <w:rPr>
          <w:u w:val="single"/>
        </w:rPr>
        <w:t>Synthese</w:t>
      </w:r>
      <w:r>
        <w:t xml:space="preserve"> versteht man die Herstellung einer chemischen Verbindung (meist) aus einfacheren Verbindungen bzw. Elementen.</w:t>
      </w:r>
    </w:p>
    <w:p w14:paraId="035D14B9" w14:textId="77777777" w:rsidR="00217705" w:rsidRDefault="00B41A33">
      <w:pPr>
        <w:rPr>
          <w:u w:val="single"/>
        </w:rPr>
      </w:pPr>
      <w:r>
        <w:rPr>
          <w:u w:val="single"/>
        </w:rPr>
        <w:t>E:</w:t>
      </w:r>
    </w:p>
    <w:p w14:paraId="24F0ABE4" w14:textId="77777777" w:rsidR="00217705" w:rsidRDefault="00B41A33">
      <w:r>
        <w:t>aus zwei Farblosen Feststoffen (Resorcin und Phthalsäure) entsteht in gegenwart von Schwefelsäure (H</w:t>
      </w:r>
      <w:r>
        <w:rPr>
          <w:vertAlign w:val="subscript"/>
        </w:rPr>
        <w:t>2</w:t>
      </w:r>
      <w:r>
        <w:t>SO</w:t>
      </w:r>
      <w:r>
        <w:rPr>
          <w:vertAlign w:val="subscript"/>
        </w:rPr>
        <w:t>4</w:t>
      </w:r>
      <w:r>
        <w:t>) ein Farbstoff (Fluorescein).</w:t>
      </w:r>
    </w:p>
    <w:p w14:paraId="3FFF0386" w14:textId="77777777" w:rsidR="00217705" w:rsidRDefault="00B41A33">
      <w:r>
        <w:t>Resorcin + Phthalsäure --------&gt; Fluorescein + Wasser</w:t>
      </w:r>
    </w:p>
    <w:p w14:paraId="35370046" w14:textId="77777777" w:rsidR="00217705" w:rsidRDefault="00B41A33">
      <w:pPr>
        <w:rPr>
          <w:vertAlign w:val="subscript"/>
        </w:rPr>
      </w:pPr>
      <w:r>
        <w:t xml:space="preserve"> </w:t>
      </w:r>
      <w:r>
        <w:tab/>
      </w:r>
      <w:r>
        <w:tab/>
      </w:r>
      <w:r>
        <w:tab/>
        <w:t xml:space="preserve">   H</w:t>
      </w:r>
      <w:r>
        <w:rPr>
          <w:vertAlign w:val="subscript"/>
        </w:rPr>
        <w:t>2</w:t>
      </w:r>
      <w:r>
        <w:t>SO</w:t>
      </w:r>
      <w:r>
        <w:rPr>
          <w:vertAlign w:val="subscript"/>
        </w:rPr>
        <w:t>4</w:t>
      </w:r>
    </w:p>
    <w:p w14:paraId="1A125A0B" w14:textId="77777777" w:rsidR="00217705" w:rsidRDefault="00217705"/>
    <w:p w14:paraId="4D151EF4" w14:textId="77777777" w:rsidR="00217705" w:rsidRDefault="00B41A33">
      <w:r>
        <w:t xml:space="preserve">Ein </w:t>
      </w:r>
      <w:r>
        <w:rPr>
          <w:u w:val="single"/>
        </w:rPr>
        <w:t>Katalysator</w:t>
      </w:r>
      <w:r>
        <w:t xml:space="preserve"> (in unserem Beispiel H</w:t>
      </w:r>
      <w:r>
        <w:rPr>
          <w:vertAlign w:val="subscript"/>
        </w:rPr>
        <w:t>2</w:t>
      </w:r>
      <w:r>
        <w:t>SO</w:t>
      </w:r>
      <w:r>
        <w:rPr>
          <w:vertAlign w:val="subscript"/>
        </w:rPr>
        <w:t>4</w:t>
      </w:r>
      <w:r>
        <w:t xml:space="preserve">) ist ein Stoff der eine chemische Reaktion beschleunigt aber selbst nicht verbraucht wird. </w:t>
      </w:r>
    </w:p>
    <w:p w14:paraId="3E515101" w14:textId="77777777" w:rsidR="00217705" w:rsidRDefault="00B41A33">
      <w:pPr>
        <w:rPr>
          <w:vertAlign w:val="subscript"/>
        </w:rPr>
      </w:pPr>
      <w:r>
        <w:rPr>
          <w:rFonts w:ascii="Arial Unicode MS" w:eastAsia="Arial Unicode MS" w:hAnsi="Arial Unicode MS" w:cs="Arial Unicode MS"/>
        </w:rPr>
        <w:t>2CO + 2NO → 2CO</w:t>
      </w:r>
      <w:r>
        <w:rPr>
          <w:vertAlign w:val="subscript"/>
        </w:rPr>
        <w:t>2</w:t>
      </w:r>
      <w:r>
        <w:t xml:space="preserve"> + N</w:t>
      </w:r>
      <w:r>
        <w:rPr>
          <w:vertAlign w:val="subscript"/>
        </w:rPr>
        <w:t>2</w:t>
      </w:r>
    </w:p>
    <w:p w14:paraId="509D6F73" w14:textId="77777777" w:rsidR="00217705" w:rsidRDefault="00217705"/>
    <w:p w14:paraId="42C971AF" w14:textId="77777777" w:rsidR="00217705" w:rsidRDefault="00B41A33">
      <w:pPr>
        <w:jc w:val="center"/>
        <w:rPr>
          <w:color w:val="00FF00"/>
          <w:sz w:val="28"/>
          <w:szCs w:val="28"/>
          <w:u w:val="single"/>
        </w:rPr>
      </w:pPr>
      <w:r>
        <w:rPr>
          <w:b/>
          <w:color w:val="00FF00"/>
          <w:sz w:val="28"/>
          <w:szCs w:val="28"/>
          <w:u w:val="single"/>
        </w:rPr>
        <w:t>Von den Atomen zu den Stoffen</w:t>
      </w:r>
    </w:p>
    <w:p w14:paraId="451B176C" w14:textId="77777777" w:rsidR="00217705" w:rsidRDefault="00B41A33">
      <w:pPr>
        <w:jc w:val="center"/>
        <w:rPr>
          <w:color w:val="00FF00"/>
          <w:sz w:val="28"/>
          <w:szCs w:val="28"/>
        </w:rPr>
      </w:pPr>
      <w:r>
        <w:rPr>
          <w:color w:val="00FF00"/>
          <w:sz w:val="28"/>
          <w:szCs w:val="28"/>
          <w:u w:val="single"/>
        </w:rPr>
        <w:t>Atommodelle</w:t>
      </w:r>
    </w:p>
    <w:p w14:paraId="3B5E63B3" w14:textId="77777777" w:rsidR="00217705" w:rsidRDefault="00217705">
      <w:pPr>
        <w:jc w:val="center"/>
        <w:rPr>
          <w:color w:val="00FF00"/>
          <w:sz w:val="28"/>
          <w:szCs w:val="28"/>
        </w:rPr>
      </w:pPr>
    </w:p>
    <w:p w14:paraId="2F239F39" w14:textId="77777777" w:rsidR="00217705" w:rsidRDefault="00B41A33">
      <w:r>
        <w:rPr>
          <w:b/>
        </w:rPr>
        <w:t>1808</w:t>
      </w:r>
      <w:r>
        <w:t xml:space="preserve"> Dalton: Atome sind kleine Kugeln</w:t>
      </w:r>
    </w:p>
    <w:p w14:paraId="04A01558" w14:textId="77777777" w:rsidR="00217705" w:rsidRDefault="00B41A33">
      <w:r>
        <w:rPr>
          <w:b/>
        </w:rPr>
        <w:t xml:space="preserve">1913 </w:t>
      </w:r>
      <w:r>
        <w:t xml:space="preserve">Bohr: </w:t>
      </w:r>
      <w:r>
        <w:rPr>
          <w:u w:val="single"/>
        </w:rPr>
        <w:t>Elektronen</w:t>
      </w:r>
      <w:r>
        <w:t xml:space="preserve"> kreisen um den Atomkern</w:t>
      </w:r>
    </w:p>
    <w:p w14:paraId="0C5F76F6" w14:textId="77777777" w:rsidR="00217705" w:rsidRDefault="00B41A33">
      <w:r>
        <w:rPr>
          <w:b/>
        </w:rPr>
        <w:t>1932</w:t>
      </w:r>
      <w:r>
        <w:t xml:space="preserve">: Das </w:t>
      </w:r>
      <w:r>
        <w:rPr>
          <w:u w:val="single"/>
        </w:rPr>
        <w:t>Atom</w:t>
      </w:r>
      <w:r>
        <w:t xml:space="preserve"> besteht aus drei Elementarteilchen.</w:t>
      </w:r>
    </w:p>
    <w:p w14:paraId="4563725D" w14:textId="77777777" w:rsidR="00217705" w:rsidRDefault="00B41A33">
      <w:pPr>
        <w:rPr>
          <w:u w:val="single"/>
        </w:rPr>
      </w:pPr>
      <w:r>
        <w:rPr>
          <w:u w:val="single"/>
        </w:rPr>
        <w:t>A)  Elementarteilchen:</w:t>
      </w:r>
    </w:p>
    <w:p w14:paraId="13274011" w14:textId="77777777" w:rsidR="00217705" w:rsidRDefault="00B41A33">
      <w:pPr>
        <w:rPr>
          <w:u w:val="single"/>
        </w:rPr>
      </w:pPr>
      <w:r>
        <w:rPr>
          <w:noProof/>
          <w:u w:val="single"/>
        </w:rPr>
        <mc:AlternateContent>
          <mc:Choice Requires="wpg">
            <w:drawing>
              <wp:inline distT="114300" distB="114300" distL="114300" distR="114300" wp14:anchorId="30742573" wp14:editId="4E0EA4FD">
                <wp:extent cx="6052299" cy="2966725"/>
                <wp:effectExtent l="0" t="0" r="0" b="0"/>
                <wp:docPr id="62" name="Gruppieren 62"/>
                <wp:cNvGraphicFramePr/>
                <a:graphic xmlns:a="http://schemas.openxmlformats.org/drawingml/2006/main">
                  <a:graphicData uri="http://schemas.microsoft.com/office/word/2010/wordprocessingGroup">
                    <wpg:wgp>
                      <wpg:cNvGrpSpPr/>
                      <wpg:grpSpPr>
                        <a:xfrm>
                          <a:off x="0" y="0"/>
                          <a:ext cx="6052299" cy="2966725"/>
                          <a:chOff x="1100550" y="438350"/>
                          <a:chExt cx="8225183" cy="4373213"/>
                        </a:xfrm>
                      </wpg:grpSpPr>
                      <wps:wsp>
                        <wps:cNvPr id="63" name="Textfeld 63"/>
                        <wps:cNvSpPr txBox="1"/>
                        <wps:spPr>
                          <a:xfrm>
                            <a:off x="4570049" y="438350"/>
                            <a:ext cx="1113526" cy="516301"/>
                          </a:xfrm>
                          <a:prstGeom prst="rect">
                            <a:avLst/>
                          </a:prstGeom>
                          <a:noFill/>
                          <a:ln>
                            <a:noFill/>
                          </a:ln>
                        </wps:spPr>
                        <wps:txbx>
                          <w:txbxContent>
                            <w:p w14:paraId="41CE982F" w14:textId="2BDB8DFB" w:rsidR="003A1AEA" w:rsidRDefault="003A1AEA">
                              <w:pPr>
                                <w:spacing w:line="240" w:lineRule="auto"/>
                                <w:textDirection w:val="btLr"/>
                              </w:pPr>
                              <w:r>
                                <w:rPr>
                                  <w:color w:val="000000"/>
                                  <w:sz w:val="28"/>
                                </w:rPr>
                                <w:t>Atom</w:t>
                              </w:r>
                            </w:p>
                          </w:txbxContent>
                        </wps:txbx>
                        <wps:bodyPr spcFirstLastPara="1" wrap="square" lIns="91425" tIns="91425" rIns="91425" bIns="91425" anchor="t" anchorCtr="0">
                          <a:noAutofit/>
                        </wps:bodyPr>
                      </wps:wsp>
                      <wps:wsp>
                        <wps:cNvPr id="64" name="Textfeld 64"/>
                        <wps:cNvSpPr txBox="1"/>
                        <wps:spPr>
                          <a:xfrm>
                            <a:off x="3956551" y="1976665"/>
                            <a:ext cx="872057" cy="535858"/>
                          </a:xfrm>
                          <a:prstGeom prst="rect">
                            <a:avLst/>
                          </a:prstGeom>
                          <a:noFill/>
                          <a:ln>
                            <a:noFill/>
                          </a:ln>
                        </wps:spPr>
                        <wps:txbx>
                          <w:txbxContent>
                            <w:p w14:paraId="7D789CA5" w14:textId="77777777" w:rsidR="003A1AEA" w:rsidRDefault="003A1AEA">
                              <w:pPr>
                                <w:spacing w:line="240" w:lineRule="auto"/>
                                <w:textDirection w:val="btLr"/>
                              </w:pPr>
                              <w:r>
                                <w:rPr>
                                  <w:color w:val="000000"/>
                                  <w:sz w:val="28"/>
                                </w:rPr>
                                <w:t>Kern</w:t>
                              </w:r>
                            </w:p>
                          </w:txbxContent>
                        </wps:txbx>
                        <wps:bodyPr spcFirstLastPara="1" wrap="square" lIns="91425" tIns="91425" rIns="91425" bIns="91425" anchor="t" anchorCtr="0">
                          <a:noAutofit/>
                        </wps:bodyPr>
                      </wps:wsp>
                      <wps:wsp>
                        <wps:cNvPr id="65" name="Textfeld 65"/>
                        <wps:cNvSpPr txBox="1"/>
                        <wps:spPr>
                          <a:xfrm>
                            <a:off x="5183550" y="1976994"/>
                            <a:ext cx="1145251" cy="511296"/>
                          </a:xfrm>
                          <a:prstGeom prst="rect">
                            <a:avLst/>
                          </a:prstGeom>
                          <a:noFill/>
                          <a:ln>
                            <a:noFill/>
                          </a:ln>
                        </wps:spPr>
                        <wps:txbx>
                          <w:txbxContent>
                            <w:p w14:paraId="01E5C65A" w14:textId="77777777" w:rsidR="003A1AEA" w:rsidRDefault="003A1AEA">
                              <w:pPr>
                                <w:spacing w:line="240" w:lineRule="auto"/>
                                <w:textDirection w:val="btLr"/>
                              </w:pPr>
                              <w:r>
                                <w:rPr>
                                  <w:color w:val="000000"/>
                                  <w:sz w:val="28"/>
                                </w:rPr>
                                <w:t>Hülle</w:t>
                              </w:r>
                            </w:p>
                          </w:txbxContent>
                        </wps:txbx>
                        <wps:bodyPr spcFirstLastPara="1" wrap="square" lIns="91425" tIns="91425" rIns="91425" bIns="91425" anchor="t" anchorCtr="0">
                          <a:noAutofit/>
                        </wps:bodyPr>
                      </wps:wsp>
                      <wps:wsp>
                        <wps:cNvPr id="66" name="Gerade Verbindung mit Pfeil 66"/>
                        <wps:cNvCnPr/>
                        <wps:spPr>
                          <a:xfrm flipH="1">
                            <a:off x="4322798" y="869031"/>
                            <a:ext cx="306900" cy="1280701"/>
                          </a:xfrm>
                          <a:prstGeom prst="straightConnector1">
                            <a:avLst/>
                          </a:prstGeom>
                          <a:noFill/>
                          <a:ln w="9525" cap="flat" cmpd="sng">
                            <a:solidFill>
                              <a:srgbClr val="000000"/>
                            </a:solidFill>
                            <a:prstDash val="solid"/>
                            <a:round/>
                            <a:headEnd type="none" w="med" len="med"/>
                            <a:tailEnd type="triangle" w="med" len="med"/>
                          </a:ln>
                        </wps:spPr>
                        <wps:bodyPr/>
                      </wps:wsp>
                      <wps:wsp>
                        <wps:cNvPr id="67" name="Gerade Verbindung mit Pfeil 67"/>
                        <wps:cNvCnPr/>
                        <wps:spPr>
                          <a:xfrm>
                            <a:off x="5273024" y="836681"/>
                            <a:ext cx="306900" cy="1280701"/>
                          </a:xfrm>
                          <a:prstGeom prst="straightConnector1">
                            <a:avLst/>
                          </a:prstGeom>
                          <a:noFill/>
                          <a:ln w="9525" cap="flat" cmpd="sng">
                            <a:solidFill>
                              <a:srgbClr val="000000"/>
                            </a:solidFill>
                            <a:prstDash val="solid"/>
                            <a:round/>
                            <a:headEnd type="none" w="med" len="med"/>
                            <a:tailEnd type="triangle" w="med" len="med"/>
                          </a:ln>
                        </wps:spPr>
                        <wps:bodyPr/>
                      </wps:wsp>
                      <wps:wsp>
                        <wps:cNvPr id="68" name="Textfeld 68"/>
                        <wps:cNvSpPr txBox="1"/>
                        <wps:spPr>
                          <a:xfrm>
                            <a:off x="2064749" y="3344656"/>
                            <a:ext cx="1495284" cy="560811"/>
                          </a:xfrm>
                          <a:prstGeom prst="rect">
                            <a:avLst/>
                          </a:prstGeom>
                          <a:noFill/>
                          <a:ln>
                            <a:noFill/>
                          </a:ln>
                        </wps:spPr>
                        <wps:txbx>
                          <w:txbxContent>
                            <w:p w14:paraId="2FBDC1A3" w14:textId="4B0838B1" w:rsidR="003A1AEA" w:rsidRDefault="003A1AEA">
                              <w:pPr>
                                <w:spacing w:line="240" w:lineRule="auto"/>
                                <w:textDirection w:val="btLr"/>
                              </w:pPr>
                              <w:r>
                                <w:rPr>
                                  <w:color w:val="000000"/>
                                  <w:sz w:val="28"/>
                                </w:rPr>
                                <w:t>Nukleonen</w:t>
                              </w:r>
                            </w:p>
                          </w:txbxContent>
                        </wps:txbx>
                        <wps:bodyPr spcFirstLastPara="1" wrap="square" lIns="91425" tIns="91425" rIns="91425" bIns="91425" anchor="t" anchorCtr="0">
                          <a:noAutofit/>
                        </wps:bodyPr>
                      </wps:wsp>
                      <wps:wsp>
                        <wps:cNvPr id="69" name="Textfeld 69"/>
                        <wps:cNvSpPr txBox="1"/>
                        <wps:spPr>
                          <a:xfrm>
                            <a:off x="5797050" y="3297141"/>
                            <a:ext cx="1457280" cy="516301"/>
                          </a:xfrm>
                          <a:prstGeom prst="rect">
                            <a:avLst/>
                          </a:prstGeom>
                          <a:noFill/>
                          <a:ln>
                            <a:noFill/>
                          </a:ln>
                        </wps:spPr>
                        <wps:txbx>
                          <w:txbxContent>
                            <w:p w14:paraId="0FDA1E93" w14:textId="77777777" w:rsidR="003A1AEA" w:rsidRDefault="003A1AEA">
                              <w:pPr>
                                <w:spacing w:line="240" w:lineRule="auto"/>
                                <w:textDirection w:val="btLr"/>
                              </w:pPr>
                              <w:r>
                                <w:rPr>
                                  <w:color w:val="000000"/>
                                  <w:sz w:val="28"/>
                                </w:rPr>
                                <w:t>Elektronen</w:t>
                              </w:r>
                            </w:p>
                            <w:p w14:paraId="3DD3B0C3" w14:textId="77777777" w:rsidR="003A1AEA" w:rsidRDefault="003A1AEA">
                              <w:pPr>
                                <w:spacing w:line="240" w:lineRule="auto"/>
                                <w:textDirection w:val="btLr"/>
                              </w:pPr>
                              <w:r>
                                <w:rPr>
                                  <w:color w:val="000000"/>
                                  <w:sz w:val="28"/>
                                </w:rPr>
                                <w:t>e</w:t>
                              </w:r>
                              <w:r>
                                <w:rPr>
                                  <w:color w:val="000000"/>
                                  <w:sz w:val="28"/>
                                  <w:vertAlign w:val="superscript"/>
                                </w:rPr>
                                <w:t>-</w:t>
                              </w:r>
                            </w:p>
                          </w:txbxContent>
                        </wps:txbx>
                        <wps:bodyPr spcFirstLastPara="1" wrap="square" lIns="91425" tIns="91425" rIns="91425" bIns="91425" anchor="t" anchorCtr="0">
                          <a:noAutofit/>
                        </wps:bodyPr>
                      </wps:wsp>
                      <wps:wsp>
                        <wps:cNvPr id="70" name="Gerade Verbindung mit Pfeil 70"/>
                        <wps:cNvCnPr/>
                        <wps:spPr>
                          <a:xfrm flipH="1">
                            <a:off x="2596500" y="2396125"/>
                            <a:ext cx="1666800" cy="949800"/>
                          </a:xfrm>
                          <a:prstGeom prst="straightConnector1">
                            <a:avLst/>
                          </a:prstGeom>
                          <a:noFill/>
                          <a:ln w="9525" cap="flat" cmpd="sng">
                            <a:solidFill>
                              <a:srgbClr val="000000"/>
                            </a:solidFill>
                            <a:prstDash val="solid"/>
                            <a:round/>
                            <a:headEnd type="none" w="med" len="med"/>
                            <a:tailEnd type="triangle" w="med" len="med"/>
                          </a:ln>
                        </wps:spPr>
                        <wps:bodyPr/>
                      </wps:wsp>
                      <wps:wsp>
                        <wps:cNvPr id="71" name="Gerade Verbindung mit Pfeil 71"/>
                        <wps:cNvCnPr/>
                        <wps:spPr>
                          <a:xfrm>
                            <a:off x="5490300" y="2396125"/>
                            <a:ext cx="838500" cy="900900"/>
                          </a:xfrm>
                          <a:prstGeom prst="straightConnector1">
                            <a:avLst/>
                          </a:prstGeom>
                          <a:noFill/>
                          <a:ln w="9525" cap="flat" cmpd="sng">
                            <a:solidFill>
                              <a:srgbClr val="000000"/>
                            </a:solidFill>
                            <a:prstDash val="solid"/>
                            <a:round/>
                            <a:headEnd type="none" w="med" len="med"/>
                            <a:tailEnd type="triangle" w="med" len="med"/>
                          </a:ln>
                        </wps:spPr>
                        <wps:bodyPr/>
                      </wps:wsp>
                      <wps:wsp>
                        <wps:cNvPr id="72" name="Textfeld 72"/>
                        <wps:cNvSpPr txBox="1"/>
                        <wps:spPr>
                          <a:xfrm>
                            <a:off x="1100550" y="4280202"/>
                            <a:ext cx="1268575" cy="531000"/>
                          </a:xfrm>
                          <a:prstGeom prst="rect">
                            <a:avLst/>
                          </a:prstGeom>
                          <a:noFill/>
                          <a:ln>
                            <a:noFill/>
                          </a:ln>
                        </wps:spPr>
                        <wps:txbx>
                          <w:txbxContent>
                            <w:p w14:paraId="5DF2AB5A" w14:textId="77777777" w:rsidR="003A1AEA" w:rsidRDefault="003A1AEA">
                              <w:pPr>
                                <w:spacing w:line="240" w:lineRule="auto"/>
                                <w:textDirection w:val="btLr"/>
                              </w:pPr>
                              <w:r>
                                <w:rPr>
                                  <w:color w:val="000000"/>
                                  <w:sz w:val="28"/>
                                </w:rPr>
                                <w:t>Protonen</w:t>
                              </w:r>
                            </w:p>
                            <w:p w14:paraId="41A4930E" w14:textId="77777777" w:rsidR="003A1AEA" w:rsidRDefault="003A1AEA">
                              <w:pPr>
                                <w:spacing w:line="240" w:lineRule="auto"/>
                                <w:textDirection w:val="btLr"/>
                              </w:pPr>
                              <w:r>
                                <w:rPr>
                                  <w:color w:val="000000"/>
                                  <w:sz w:val="28"/>
                                </w:rPr>
                                <w:t>p</w:t>
                              </w:r>
                              <w:r>
                                <w:rPr>
                                  <w:color w:val="000000"/>
                                  <w:sz w:val="28"/>
                                  <w:vertAlign w:val="superscript"/>
                                </w:rPr>
                                <w:t>+</w:t>
                              </w:r>
                            </w:p>
                          </w:txbxContent>
                        </wps:txbx>
                        <wps:bodyPr spcFirstLastPara="1" wrap="square" lIns="91425" tIns="91425" rIns="91425" bIns="91425" anchor="t" anchorCtr="0">
                          <a:noAutofit/>
                        </wps:bodyPr>
                      </wps:wsp>
                      <wps:wsp>
                        <wps:cNvPr id="73" name="Gerade Verbindung mit Pfeil 73"/>
                        <wps:cNvCnPr/>
                        <wps:spPr>
                          <a:xfrm flipH="1">
                            <a:off x="1582500" y="3764700"/>
                            <a:ext cx="1014000" cy="516300"/>
                          </a:xfrm>
                          <a:prstGeom prst="straightConnector1">
                            <a:avLst/>
                          </a:prstGeom>
                          <a:noFill/>
                          <a:ln w="9525" cap="flat" cmpd="sng">
                            <a:solidFill>
                              <a:srgbClr val="000000"/>
                            </a:solidFill>
                            <a:prstDash val="solid"/>
                            <a:round/>
                            <a:headEnd type="none" w="med" len="med"/>
                            <a:tailEnd type="triangle" w="med" len="med"/>
                          </a:ln>
                        </wps:spPr>
                        <wps:bodyPr/>
                      </wps:wsp>
                      <wps:wsp>
                        <wps:cNvPr id="74" name="Textfeld 74"/>
                        <wps:cNvSpPr txBox="1"/>
                        <wps:spPr>
                          <a:xfrm>
                            <a:off x="3128249" y="4280563"/>
                            <a:ext cx="1441799" cy="531000"/>
                          </a:xfrm>
                          <a:prstGeom prst="rect">
                            <a:avLst/>
                          </a:prstGeom>
                          <a:noFill/>
                          <a:ln>
                            <a:noFill/>
                          </a:ln>
                        </wps:spPr>
                        <wps:txbx>
                          <w:txbxContent>
                            <w:p w14:paraId="6150F35C" w14:textId="77777777" w:rsidR="003A1AEA" w:rsidRDefault="003A1AEA">
                              <w:pPr>
                                <w:spacing w:line="240" w:lineRule="auto"/>
                                <w:textDirection w:val="btLr"/>
                              </w:pPr>
                              <w:r>
                                <w:rPr>
                                  <w:color w:val="000000"/>
                                  <w:sz w:val="28"/>
                                </w:rPr>
                                <w:t>Neutronen</w:t>
                              </w:r>
                            </w:p>
                            <w:p w14:paraId="7994FF2A" w14:textId="77777777" w:rsidR="003A1AEA" w:rsidRDefault="003A1AEA">
                              <w:pPr>
                                <w:spacing w:line="240" w:lineRule="auto"/>
                                <w:textDirection w:val="btLr"/>
                              </w:pPr>
                              <w:r>
                                <w:rPr>
                                  <w:color w:val="000000"/>
                                  <w:sz w:val="28"/>
                                </w:rPr>
                                <w:t>n (0)</w:t>
                              </w:r>
                            </w:p>
                          </w:txbxContent>
                        </wps:txbx>
                        <wps:bodyPr spcFirstLastPara="1" wrap="square" lIns="91425" tIns="91425" rIns="91425" bIns="91425" anchor="t" anchorCtr="0">
                          <a:noAutofit/>
                        </wps:bodyPr>
                      </wps:wsp>
                      <wps:wsp>
                        <wps:cNvPr id="75" name="Gerade Verbindung mit Pfeil 75"/>
                        <wps:cNvCnPr/>
                        <wps:spPr>
                          <a:xfrm>
                            <a:off x="2596500" y="3764700"/>
                            <a:ext cx="1063500" cy="516300"/>
                          </a:xfrm>
                          <a:prstGeom prst="straightConnector1">
                            <a:avLst/>
                          </a:prstGeom>
                          <a:noFill/>
                          <a:ln w="9525" cap="flat" cmpd="sng">
                            <a:solidFill>
                              <a:srgbClr val="000000"/>
                            </a:solidFill>
                            <a:prstDash val="solid"/>
                            <a:round/>
                            <a:headEnd type="none" w="med" len="med"/>
                            <a:tailEnd type="triangle" w="med" len="med"/>
                          </a:ln>
                        </wps:spPr>
                        <wps:bodyPr/>
                      </wps:wsp>
                      <wps:wsp>
                        <wps:cNvPr id="76" name="Gerade Verbindung mit Pfeil 76"/>
                        <wps:cNvCnPr/>
                        <wps:spPr>
                          <a:xfrm>
                            <a:off x="7539225" y="1899425"/>
                            <a:ext cx="19500" cy="1957800"/>
                          </a:xfrm>
                          <a:prstGeom prst="straightConnector1">
                            <a:avLst/>
                          </a:prstGeom>
                          <a:noFill/>
                          <a:ln w="9525" cap="flat" cmpd="sng">
                            <a:solidFill>
                              <a:srgbClr val="000000"/>
                            </a:solidFill>
                            <a:prstDash val="solid"/>
                            <a:round/>
                            <a:headEnd type="none" w="med" len="med"/>
                            <a:tailEnd type="none" w="med" len="med"/>
                          </a:ln>
                        </wps:spPr>
                        <wps:bodyPr/>
                      </wps:wsp>
                      <wps:wsp>
                        <wps:cNvPr id="77" name="Textfeld 77"/>
                        <wps:cNvSpPr txBox="1"/>
                        <wps:spPr>
                          <a:xfrm>
                            <a:off x="7752508" y="2513064"/>
                            <a:ext cx="1573225" cy="832857"/>
                          </a:xfrm>
                          <a:prstGeom prst="rect">
                            <a:avLst/>
                          </a:prstGeom>
                          <a:noFill/>
                          <a:ln>
                            <a:noFill/>
                          </a:ln>
                        </wps:spPr>
                        <wps:txbx>
                          <w:txbxContent>
                            <w:p w14:paraId="026E5A0E" w14:textId="77777777" w:rsidR="003A1AEA" w:rsidRDefault="003A1AEA">
                              <w:pPr>
                                <w:spacing w:line="240" w:lineRule="auto"/>
                                <w:textDirection w:val="btLr"/>
                              </w:pPr>
                              <w:r>
                                <w:rPr>
                                  <w:color w:val="000000"/>
                                  <w:sz w:val="28"/>
                                </w:rPr>
                                <w:t>Elementen-</w:t>
                              </w:r>
                            </w:p>
                            <w:p w14:paraId="5E816F5A" w14:textId="77777777" w:rsidR="003A1AEA" w:rsidRDefault="003A1AEA">
                              <w:pPr>
                                <w:spacing w:line="240" w:lineRule="auto"/>
                                <w:textDirection w:val="btLr"/>
                              </w:pPr>
                              <w:r>
                                <w:rPr>
                                  <w:color w:val="000000"/>
                                  <w:sz w:val="28"/>
                                </w:rPr>
                                <w:t>teilchen</w:t>
                              </w:r>
                            </w:p>
                          </w:txbxContent>
                        </wps:txbx>
                        <wps:bodyPr spcFirstLastPara="1" wrap="square" lIns="91425" tIns="91425" rIns="91425" bIns="91425" anchor="t" anchorCtr="0">
                          <a:noAutofit/>
                        </wps:bodyPr>
                      </wps:wsp>
                    </wpg:wgp>
                  </a:graphicData>
                </a:graphic>
              </wp:inline>
            </w:drawing>
          </mc:Choice>
          <mc:Fallback>
            <w:pict>
              <v:group w14:anchorId="30742573" id="Gruppieren 62" o:spid="_x0000_s1087" style="width:476.55pt;height:233.6pt;mso-position-horizontal-relative:char;mso-position-vertical-relative:line" coordorigin="11005,4383" coordsize="82251,43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">
                <v:shape id="Textfeld 63" o:spid="_x0000_s1088" type="#_x0000_t202" style="position:absolute;left:45700;top:4383;width:11135;height: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dIe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8hv4/ZJ+gFycAQAA//8DAFBLAQItABQABgAIAAAAIQDb4fbL7gAAAIUBAAATAAAAAAAA&#10;AAAAAAAAAAAAAABbQ29udGVudF9UeXBlc10ueG1sUEsBAi0AFAAGAAgAAAAhAFr0LFu/AAAAFQEA&#10;AAsAAAAAAAAAAAAAAAAAHwEAAF9yZWxzLy5yZWxzUEsBAi0AFAAGAAgAAAAhAMop0h7HAAAA2wAA&#10;AA8AAAAAAAAAAAAAAAAABwIAAGRycy9kb3ducmV2LnhtbFBLBQYAAAAAAwADALcAAAD7AgAAAAA=&#10;" filled="f" stroked="f">
                  <v:textbox inset="2.53958mm,2.53958mm,2.53958mm,2.53958mm">
                    <w:txbxContent>
                      <w:p w14:paraId="41CE982F" w14:textId="2BDB8DFB" w:rsidR="003A1AEA" w:rsidRDefault="003A1AEA">
                        <w:pPr>
                          <w:spacing w:line="240" w:lineRule="auto"/>
                          <w:textDirection w:val="btLr"/>
                        </w:pPr>
                        <w:r>
                          <w:rPr>
                            <w:color w:val="000000"/>
                            <w:sz w:val="28"/>
                          </w:rPr>
                          <w:t>Atom</w:t>
                        </w:r>
                      </w:p>
                    </w:txbxContent>
                  </v:textbox>
                </v:shape>
                <v:shape id="Textfeld 64" o:spid="_x0000_s1089" type="#_x0000_t202" style="position:absolute;left:39565;top:19766;width:8721;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" filled="f" stroked="f">
                  <v:textbox inset="2.53958mm,2.53958mm,2.53958mm,2.53958mm">
                    <w:txbxContent>
                      <w:p w14:paraId="7D789CA5" w14:textId="77777777" w:rsidR="003A1AEA" w:rsidRDefault="003A1AEA">
                        <w:pPr>
                          <w:spacing w:line="240" w:lineRule="auto"/>
                          <w:textDirection w:val="btLr"/>
                        </w:pPr>
                        <w:r>
                          <w:rPr>
                            <w:color w:val="000000"/>
                            <w:sz w:val="28"/>
                          </w:rPr>
                          <w:t>Kern</w:t>
                        </w:r>
                      </w:p>
                    </w:txbxContent>
                  </v:textbox>
                </v:shape>
                <v:shape id="Textfeld 65" o:spid="_x0000_s1090" type="#_x0000_t202" style="position:absolute;left:51835;top:19769;width:11453;height:5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" filled="f" stroked="f">
                  <v:textbox inset="2.53958mm,2.53958mm,2.53958mm,2.53958mm">
                    <w:txbxContent>
                      <w:p w14:paraId="01E5C65A" w14:textId="77777777" w:rsidR="003A1AEA" w:rsidRDefault="003A1AEA">
                        <w:pPr>
                          <w:spacing w:line="240" w:lineRule="auto"/>
                          <w:textDirection w:val="btLr"/>
                        </w:pPr>
                        <w:r>
                          <w:rPr>
                            <w:color w:val="000000"/>
                            <w:sz w:val="28"/>
                          </w:rPr>
                          <w:t>Hülle</w:t>
                        </w:r>
                      </w:p>
                    </w:txbxContent>
                  </v:textbox>
                </v:shape>
                <v:shape id="Gerade Verbindung mit Pfeil 66" o:spid="_x0000_s1091" type="#_x0000_t32" style="position:absolute;left:43227;top:8690;width:3069;height:128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">
                  <v:stroke endarrow="block"/>
                </v:shape>
                <v:shape id="Gerade Verbindung mit Pfeil 67" o:spid="_x0000_s1092" type="#_x0000_t32" style="position:absolute;left:52730;top:8366;width:3069;height:128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N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">
                  <v:stroke endarrow="block"/>
                </v:shape>
                <v:shape id="Textfeld 68" o:spid="_x0000_s1093" type="#_x0000_t202" style="position:absolute;left:20647;top:33446;width:14953;height:5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" filled="f" stroked="f">
                  <v:textbox inset="2.53958mm,2.53958mm,2.53958mm,2.53958mm">
                    <w:txbxContent>
                      <w:p w14:paraId="2FBDC1A3" w14:textId="4B0838B1" w:rsidR="003A1AEA" w:rsidRDefault="003A1AEA">
                        <w:pPr>
                          <w:spacing w:line="240" w:lineRule="auto"/>
                          <w:textDirection w:val="btLr"/>
                        </w:pPr>
                        <w:r>
                          <w:rPr>
                            <w:color w:val="000000"/>
                            <w:sz w:val="28"/>
                          </w:rPr>
                          <w:t>Nukleonen</w:t>
                        </w:r>
                      </w:p>
                    </w:txbxContent>
                  </v:textbox>
                </v:shape>
                <v:shape id="Textfeld 69" o:spid="_x0000_s1094" type="#_x0000_t202" style="position:absolute;left:57970;top:32971;width:14573;height: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" filled="f" stroked="f">
                  <v:textbox inset="2.53958mm,2.53958mm,2.53958mm,2.53958mm">
                    <w:txbxContent>
                      <w:p w14:paraId="0FDA1E93" w14:textId="77777777" w:rsidR="003A1AEA" w:rsidRDefault="003A1AEA">
                        <w:pPr>
                          <w:spacing w:line="240" w:lineRule="auto"/>
                          <w:textDirection w:val="btLr"/>
                        </w:pPr>
                        <w:r>
                          <w:rPr>
                            <w:color w:val="000000"/>
                            <w:sz w:val="28"/>
                          </w:rPr>
                          <w:t>Elektronen</w:t>
                        </w:r>
                      </w:p>
                      <w:p w14:paraId="3DD3B0C3" w14:textId="77777777" w:rsidR="003A1AEA" w:rsidRDefault="003A1AEA">
                        <w:pPr>
                          <w:spacing w:line="240" w:lineRule="auto"/>
                          <w:textDirection w:val="btLr"/>
                        </w:pPr>
                        <w:r>
                          <w:rPr>
                            <w:color w:val="000000"/>
                            <w:sz w:val="28"/>
                          </w:rPr>
                          <w:t>e</w:t>
                        </w:r>
                        <w:r>
                          <w:rPr>
                            <w:color w:val="000000"/>
                            <w:sz w:val="28"/>
                            <w:vertAlign w:val="superscript"/>
                          </w:rPr>
                          <w:t>-</w:t>
                        </w:r>
                      </w:p>
                    </w:txbxContent>
                  </v:textbox>
                </v:shape>
                <v:shape id="Gerade Verbindung mit Pfeil 70" o:spid="_x0000_s1095" type="#_x0000_t32" style="position:absolute;left:25965;top:23961;width:16668;height:94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">
                  <v:stroke endarrow="block"/>
                </v:shape>
                <v:shape id="Gerade Verbindung mit Pfeil 71" o:spid="_x0000_s1096" type="#_x0000_t32" style="position:absolute;left:54903;top:23961;width:8385;height:9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">
                  <v:stroke endarrow="block"/>
                </v:shape>
                <v:shape id="Textfeld 72" o:spid="_x0000_s1097" type="#_x0000_t202" style="position:absolute;left:11005;top:42802;width:12686;height:5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" filled="f" stroked="f">
                  <v:textbox inset="2.53958mm,2.53958mm,2.53958mm,2.53958mm">
                    <w:txbxContent>
                      <w:p w14:paraId="5DF2AB5A" w14:textId="77777777" w:rsidR="003A1AEA" w:rsidRDefault="003A1AEA">
                        <w:pPr>
                          <w:spacing w:line="240" w:lineRule="auto"/>
                          <w:textDirection w:val="btLr"/>
                        </w:pPr>
                        <w:r>
                          <w:rPr>
                            <w:color w:val="000000"/>
                            <w:sz w:val="28"/>
                          </w:rPr>
                          <w:t>Protonen</w:t>
                        </w:r>
                      </w:p>
                      <w:p w14:paraId="41A4930E" w14:textId="77777777" w:rsidR="003A1AEA" w:rsidRDefault="003A1AEA">
                        <w:pPr>
                          <w:spacing w:line="240" w:lineRule="auto"/>
                          <w:textDirection w:val="btLr"/>
                        </w:pPr>
                        <w:r>
                          <w:rPr>
                            <w:color w:val="000000"/>
                            <w:sz w:val="28"/>
                          </w:rPr>
                          <w:t>p</w:t>
                        </w:r>
                        <w:r>
                          <w:rPr>
                            <w:color w:val="000000"/>
                            <w:sz w:val="28"/>
                            <w:vertAlign w:val="superscript"/>
                          </w:rPr>
                          <w:t>+</w:t>
                        </w:r>
                      </w:p>
                    </w:txbxContent>
                  </v:textbox>
                </v:shape>
                <v:shape id="Gerade Verbindung mit Pfeil 73" o:spid="_x0000_s1098" type="#_x0000_t32" style="position:absolute;left:15825;top:37647;width:10140;height:5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2uMwgAAANsAAAAPAAAAZHJzL2Rvd25yZXYueG1sRI9BawIx&#10;FITvgv8hPKE3zVqp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Cad2uMwgAAANsAAAAPAAAA&#10;AAAAAAAAAAAAAAcCAABkcnMvZG93bnJldi54bWxQSwUGAAAAAAMAAwC3AAAA9gIAAAAA&#10;">
                  <v:stroke endarrow="block"/>
                </v:shape>
                <v:shape id="Textfeld 74" o:spid="_x0000_s1099" type="#_x0000_t202" style="position:absolute;left:31282;top:42805;width:14418;height:5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dy3xwAAANsAAAAPAAAAZHJzL2Rvd25yZXYueG1sRI9BSwMx&#10;FITvgv8hPMGLtFml1H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MAZ3LfHAAAA2wAA&#10;AA8AAAAAAAAAAAAAAAAABwIAAGRycy9kb3ducmV2LnhtbFBLBQYAAAAAAwADALcAAAD7AgAAAAA=&#10;" filled="f" stroked="f">
                  <v:textbox inset="2.53958mm,2.53958mm,2.53958mm,2.53958mm">
                    <w:txbxContent>
                      <w:p w14:paraId="6150F35C" w14:textId="77777777" w:rsidR="003A1AEA" w:rsidRDefault="003A1AEA">
                        <w:pPr>
                          <w:spacing w:line="240" w:lineRule="auto"/>
                          <w:textDirection w:val="btLr"/>
                        </w:pPr>
                        <w:r>
                          <w:rPr>
                            <w:color w:val="000000"/>
                            <w:sz w:val="28"/>
                          </w:rPr>
                          <w:t>Neutronen</w:t>
                        </w:r>
                      </w:p>
                      <w:p w14:paraId="7994FF2A" w14:textId="77777777" w:rsidR="003A1AEA" w:rsidRDefault="003A1AEA">
                        <w:pPr>
                          <w:spacing w:line="240" w:lineRule="auto"/>
                          <w:textDirection w:val="btLr"/>
                        </w:pPr>
                        <w:r>
                          <w:rPr>
                            <w:color w:val="000000"/>
                            <w:sz w:val="28"/>
                          </w:rPr>
                          <w:t>n (0)</w:t>
                        </w:r>
                      </w:p>
                    </w:txbxContent>
                  </v:textbox>
                </v:shape>
                <v:shape id="Gerade Verbindung mit Pfeil 75" o:spid="_x0000_s1100" type="#_x0000_t32" style="position:absolute;left:25965;top:37647;width:10635;height:5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a5BxgAAANsAAAAPAAAAZHJzL2Rvd25yZXYueG1sRI9Pa8JA&#10;FMTvBb/D8oTe6sZCW4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EqmuQcYAAADbAAAA&#10;DwAAAAAAAAAAAAAAAAAHAgAAZHJzL2Rvd25yZXYueG1sUEsFBgAAAAADAAMAtwAAAPoCAAAAAA==&#10;">
                  <v:stroke endarrow="block"/>
                </v:shape>
                <v:shape id="Gerade Verbindung mit Pfeil 76" o:spid="_x0000_s1101" type="#_x0000_t32" style="position:absolute;left:75392;top:18994;width:195;height:19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shape id="Textfeld 77" o:spid="_x0000_s1102" type="#_x0000_t202" style="position:absolute;left:77525;top:25130;width:15732;height:8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" filled="f" stroked="f">
                  <v:textbox inset="2.53958mm,2.53958mm,2.53958mm,2.53958mm">
                    <w:txbxContent>
                      <w:p w14:paraId="026E5A0E" w14:textId="77777777" w:rsidR="003A1AEA" w:rsidRDefault="003A1AEA">
                        <w:pPr>
                          <w:spacing w:line="240" w:lineRule="auto"/>
                          <w:textDirection w:val="btLr"/>
                        </w:pPr>
                        <w:r>
                          <w:rPr>
                            <w:color w:val="000000"/>
                            <w:sz w:val="28"/>
                          </w:rPr>
                          <w:t>Elementen-</w:t>
                        </w:r>
                      </w:p>
                      <w:p w14:paraId="5E816F5A" w14:textId="77777777" w:rsidR="003A1AEA" w:rsidRDefault="003A1AEA">
                        <w:pPr>
                          <w:spacing w:line="240" w:lineRule="auto"/>
                          <w:textDirection w:val="btLr"/>
                        </w:pPr>
                        <w:r>
                          <w:rPr>
                            <w:color w:val="000000"/>
                            <w:sz w:val="28"/>
                          </w:rPr>
                          <w:t>teilchen</w:t>
                        </w:r>
                      </w:p>
                    </w:txbxContent>
                  </v:textbox>
                </v:shape>
                <w10:anchorlock/>
              </v:group>
            </w:pict>
          </mc:Fallback>
        </mc:AlternateContent>
      </w:r>
    </w:p>
    <w:p w14:paraId="63D17D54" w14:textId="79F61955" w:rsidR="00217705" w:rsidRDefault="00B41A33">
      <w:r>
        <w:t>Die Masse von Protonen und Neutronen sind ungefähr gleich groß. Die Masse eines Elektrons ist circa ein Z</w:t>
      </w:r>
      <w:r w:rsidR="0087538D">
        <w:t>wei</w:t>
      </w:r>
      <w:r>
        <w:t>tausendstel der Masse eines Nukleons.</w:t>
      </w:r>
    </w:p>
    <w:p w14:paraId="76C1DF59" w14:textId="77777777" w:rsidR="00217705" w:rsidRDefault="00B41A33">
      <w:r>
        <w:t xml:space="preserve">Atom sind elektrisch neutral sie enthalten gleichviele Protonen wie Elektronen. Jedes Atom hat eine bestimmte </w:t>
      </w:r>
      <w:r>
        <w:rPr>
          <w:u w:val="single"/>
        </w:rPr>
        <w:t>Kernladungszahl</w:t>
      </w:r>
      <w:r>
        <w:t xml:space="preserve">. </w:t>
      </w:r>
      <w:r>
        <w:rPr>
          <w:u w:val="single"/>
        </w:rPr>
        <w:t>Kernladungszahl</w:t>
      </w:r>
      <w:r>
        <w:t xml:space="preserve"> = Protonenzahl = Ordnungszahl.  </w:t>
      </w:r>
      <w:r>
        <w:lastRenderedPageBreak/>
        <w:t>Alle Atome eines Elementes haben dieselbe Kernladungszahl. Sie ist in unserem Periodensystem unter dem Elementsymbol zu finden.</w:t>
      </w:r>
    </w:p>
    <w:p w14:paraId="06A23F63" w14:textId="77777777" w:rsidR="00217705" w:rsidRDefault="00B41A33">
      <w:r>
        <w:rPr>
          <w:u w:val="single"/>
        </w:rPr>
        <w:t>Massenzahl</w:t>
      </w:r>
      <w:r>
        <w:t xml:space="preserve"> = Protonenzahl + Neutronenzahl. </w:t>
      </w:r>
    </w:p>
    <w:p w14:paraId="19667BBB" w14:textId="77777777" w:rsidR="00217705" w:rsidRDefault="00B41A33">
      <w:r>
        <w:t xml:space="preserve">Ein </w:t>
      </w:r>
      <w:r>
        <w:rPr>
          <w:u w:val="single"/>
        </w:rPr>
        <w:t>Nuklid</w:t>
      </w:r>
      <w:r>
        <w:t xml:space="preserve"> ist eine Atomart mit bestimmter Protonenzahl und bestimmter Neutronenzahl. </w:t>
      </w:r>
      <w:r>
        <w:rPr>
          <w:color w:val="00FF00"/>
        </w:rPr>
        <w:t xml:space="preserve">Man beschreibt </w:t>
      </w:r>
      <w:r>
        <w:t xml:space="preserve">ein </w:t>
      </w:r>
      <w:r>
        <w:rPr>
          <w:u w:val="single"/>
        </w:rPr>
        <w:t>Nuklid</w:t>
      </w:r>
      <w:r>
        <w:t xml:space="preserve"> durch:</w:t>
      </w:r>
    </w:p>
    <w:p w14:paraId="0BA56258" w14:textId="77777777" w:rsidR="00217705" w:rsidRDefault="00B41A33">
      <w:pPr>
        <w:numPr>
          <w:ilvl w:val="0"/>
          <w:numId w:val="2"/>
        </w:numPr>
      </w:pPr>
      <w:r>
        <w:t>das Elementsymbol</w:t>
      </w:r>
    </w:p>
    <w:p w14:paraId="62BA804A" w14:textId="77777777" w:rsidR="00217705" w:rsidRDefault="00B41A33">
      <w:pPr>
        <w:numPr>
          <w:ilvl w:val="0"/>
          <w:numId w:val="2"/>
        </w:numPr>
      </w:pPr>
      <w:r>
        <w:t>die Massenzahl</w:t>
      </w:r>
      <w:r>
        <w:tab/>
      </w:r>
      <w:r>
        <w:tab/>
        <w:t xml:space="preserve">z.B.  </w:t>
      </w:r>
      <w:r>
        <w:rPr>
          <w:vertAlign w:val="subscript"/>
        </w:rPr>
        <w:t>6</w:t>
      </w:r>
      <w:r>
        <w:rPr>
          <w:vertAlign w:val="superscript"/>
        </w:rPr>
        <w:t>12</w:t>
      </w:r>
      <w:r>
        <w:t xml:space="preserve">C oder </w:t>
      </w:r>
      <w:r>
        <w:rPr>
          <w:vertAlign w:val="subscript"/>
        </w:rPr>
        <w:t>19</w:t>
      </w:r>
      <w:r>
        <w:rPr>
          <w:vertAlign w:val="superscript"/>
        </w:rPr>
        <w:t>39</w:t>
      </w:r>
      <w:r>
        <w:t>K</w:t>
      </w:r>
    </w:p>
    <w:p w14:paraId="27D88B2C" w14:textId="77777777" w:rsidR="00217705" w:rsidRDefault="00B41A33">
      <w:pPr>
        <w:numPr>
          <w:ilvl w:val="0"/>
          <w:numId w:val="2"/>
        </w:numPr>
      </w:pPr>
      <w:r>
        <w:t>die Protonenzahl (Kernladungszahl o.  Ordnungszahl)</w:t>
      </w:r>
    </w:p>
    <w:p w14:paraId="395FED3A" w14:textId="351EB2BF" w:rsidR="00217705" w:rsidRDefault="00B41A33">
      <w:r>
        <w:rPr>
          <w:u w:val="single"/>
        </w:rPr>
        <w:t>Isotope</w:t>
      </w:r>
      <w:r>
        <w:t xml:space="preserve"> sind Nuklide mit derselben Protonenzahl aber unterschiedlichen Massenzahlen.</w:t>
      </w:r>
    </w:p>
    <w:p w14:paraId="75BC2B51" w14:textId="19A0D5CA" w:rsidR="002A09C0" w:rsidRDefault="002A09C0">
      <w:r>
        <w:tab/>
        <w:t xml:space="preserve">z.B. </w:t>
      </w:r>
      <w:r>
        <w:rPr>
          <w:vertAlign w:val="subscript"/>
        </w:rPr>
        <w:t>6</w:t>
      </w:r>
      <w:r>
        <w:rPr>
          <w:vertAlign w:val="superscript"/>
        </w:rPr>
        <w:t>12</w:t>
      </w:r>
      <w:r>
        <w:t xml:space="preserve">C und </w:t>
      </w:r>
      <w:r w:rsidRPr="002A09C0">
        <w:rPr>
          <w:vertAlign w:val="subscript"/>
        </w:rPr>
        <w:t>6</w:t>
      </w:r>
      <w:r>
        <w:rPr>
          <w:vertAlign w:val="superscript"/>
        </w:rPr>
        <w:t>14</w:t>
      </w:r>
      <w:r>
        <w:t>C sind Isotope von Kohlenstoff.</w:t>
      </w:r>
    </w:p>
    <w:p w14:paraId="4A3659EF" w14:textId="650AA68E" w:rsidR="00B63A8B" w:rsidRDefault="00B63A8B">
      <w:pPr>
        <w:rPr>
          <w:u w:val="single"/>
        </w:rPr>
      </w:pPr>
      <w:r>
        <w:t xml:space="preserve">Die meisten </w:t>
      </w:r>
      <w:r w:rsidR="00BC2B38">
        <w:t>Elemente,</w:t>
      </w:r>
      <w:r>
        <w:t xml:space="preserve"> die in der Natur vorkommen sind </w:t>
      </w:r>
      <w:r w:rsidRPr="00B63A8B">
        <w:rPr>
          <w:u w:val="single"/>
        </w:rPr>
        <w:t>Isotopengemische.</w:t>
      </w:r>
    </w:p>
    <w:p w14:paraId="64A4781D" w14:textId="25274128" w:rsidR="004C1352" w:rsidRDefault="004C1352">
      <w:pPr>
        <w:rPr>
          <w:u w:val="single"/>
        </w:rPr>
      </w:pPr>
    </w:p>
    <w:p w14:paraId="6DFB6C87" w14:textId="77777777" w:rsidR="004C1352" w:rsidRDefault="004C1352" w:rsidP="004C1352">
      <w:pPr>
        <w:pBdr>
          <w:top w:val="single" w:sz="4" w:space="1" w:color="auto"/>
        </w:pBdr>
        <w:rPr>
          <w:u w:val="single"/>
        </w:rPr>
      </w:pPr>
    </w:p>
    <w:p w14:paraId="0C6DBAD9" w14:textId="300B832C" w:rsidR="00BC2B38" w:rsidRDefault="00BC2B38">
      <w:pPr>
        <w:rPr>
          <w:u w:val="single"/>
        </w:rPr>
      </w:pPr>
      <w:r>
        <w:rPr>
          <w:u w:val="single"/>
        </w:rPr>
        <w:t>Arbeitsblatt – Bausteine der Materie:</w:t>
      </w:r>
    </w:p>
    <w:p w14:paraId="44B4047A" w14:textId="25FED735" w:rsidR="00BC2B38" w:rsidRDefault="00BC2B38" w:rsidP="00BC2B38">
      <w:pPr>
        <w:pStyle w:val="Listenabsatz"/>
        <w:numPr>
          <w:ilvl w:val="0"/>
          <w:numId w:val="17"/>
        </w:numPr>
      </w:pPr>
      <w:r>
        <w:t>Ein Uran-Nuklid enthält 143 Neutronen. Beschreiben Sie dieses Nuklid in der üblichen Schreibweise!</w:t>
      </w:r>
    </w:p>
    <w:p w14:paraId="5D4C3AC4" w14:textId="0DE81B41" w:rsidR="00BC2B38" w:rsidRDefault="00BC2B38" w:rsidP="00BC2B38">
      <w:pPr>
        <w:ind w:left="1440"/>
      </w:pPr>
      <w:r>
        <w:rPr>
          <w:vertAlign w:val="subscript"/>
        </w:rPr>
        <w:t>92</w:t>
      </w:r>
      <w:r>
        <w:rPr>
          <w:vertAlign w:val="superscript"/>
        </w:rPr>
        <w:t>235</w:t>
      </w:r>
      <w:r>
        <w:t>U</w:t>
      </w:r>
    </w:p>
    <w:p w14:paraId="3C3C470A" w14:textId="6C2AD369" w:rsidR="00BC2B38" w:rsidRDefault="00BC2B38" w:rsidP="00BC2B38">
      <w:pPr>
        <w:pStyle w:val="Listenabsatz"/>
        <w:numPr>
          <w:ilvl w:val="0"/>
          <w:numId w:val="17"/>
        </w:numPr>
      </w:pPr>
      <w:r>
        <w:t>Die Massenzahl eines Iod-Nuklids ist 131.</w:t>
      </w:r>
    </w:p>
    <w:p w14:paraId="41FD4227" w14:textId="4C8E131A" w:rsidR="00BC2B38" w:rsidRDefault="00BC2B38" w:rsidP="00BC2B38">
      <w:pPr>
        <w:pStyle w:val="Listenabsatz"/>
        <w:numPr>
          <w:ilvl w:val="1"/>
          <w:numId w:val="17"/>
        </w:numPr>
      </w:pPr>
      <w:r>
        <w:t>Beschreiben Sie dieses Nuklid in der üblichen Schreibweise!</w:t>
      </w:r>
    </w:p>
    <w:p w14:paraId="017FB43A" w14:textId="2B16E42E" w:rsidR="00BC2B38" w:rsidRDefault="00BC2B38" w:rsidP="00BC2B38">
      <w:pPr>
        <w:ind w:left="1440"/>
      </w:pPr>
      <w:r>
        <w:rPr>
          <w:vertAlign w:val="subscript"/>
        </w:rPr>
        <w:t>53</w:t>
      </w:r>
      <w:r>
        <w:rPr>
          <w:vertAlign w:val="superscript"/>
        </w:rPr>
        <w:t>131</w:t>
      </w:r>
      <w:r>
        <w:t>I</w:t>
      </w:r>
    </w:p>
    <w:p w14:paraId="283C8211" w14:textId="14BE9661" w:rsidR="00BC2B38" w:rsidRDefault="00BC2B38" w:rsidP="00BC2B38">
      <w:pPr>
        <w:pStyle w:val="Listenabsatz"/>
        <w:numPr>
          <w:ilvl w:val="1"/>
          <w:numId w:val="17"/>
        </w:numPr>
      </w:pPr>
      <w:r>
        <w:t>Wie groß ist die Anzahl der Neutronen?</w:t>
      </w:r>
    </w:p>
    <w:p w14:paraId="6E9BB16C" w14:textId="231426F4" w:rsidR="00BC2B38" w:rsidRDefault="00BC2B38" w:rsidP="00BC2B38">
      <w:pPr>
        <w:pStyle w:val="Listenabsatz"/>
        <w:ind w:left="1440"/>
      </w:pPr>
      <w:r>
        <w:t>78 Neutronen</w:t>
      </w:r>
    </w:p>
    <w:p w14:paraId="4B076DE6" w14:textId="492636B3" w:rsidR="00BC2B38" w:rsidRDefault="00BC2B38" w:rsidP="00BC2B38">
      <w:pPr>
        <w:pStyle w:val="Listenabsatz"/>
        <w:numPr>
          <w:ilvl w:val="0"/>
          <w:numId w:val="17"/>
        </w:numPr>
      </w:pPr>
      <w:r>
        <w:t>Schreiben Sie die drei Isotope von Sauerstoff an, die 8 bzw. 9 bzw. 10 Neutronen im Kern enthalten!</w:t>
      </w:r>
    </w:p>
    <w:p w14:paraId="4B4A187B" w14:textId="0A86B611" w:rsidR="00BC2B38" w:rsidRDefault="00BC2B38" w:rsidP="00BC2B38">
      <w:pPr>
        <w:ind w:left="1440"/>
      </w:pPr>
      <w:r>
        <w:rPr>
          <w:vertAlign w:val="subscript"/>
        </w:rPr>
        <w:t>8</w:t>
      </w:r>
      <w:r>
        <w:rPr>
          <w:vertAlign w:val="superscript"/>
        </w:rPr>
        <w:t>16</w:t>
      </w:r>
      <w:r>
        <w:t>O</w:t>
      </w:r>
      <w:r>
        <w:tab/>
      </w:r>
      <w:r>
        <w:rPr>
          <w:vertAlign w:val="subscript"/>
        </w:rPr>
        <w:t>8</w:t>
      </w:r>
      <w:r>
        <w:rPr>
          <w:vertAlign w:val="superscript"/>
        </w:rPr>
        <w:t>17</w:t>
      </w:r>
      <w:r>
        <w:t>O</w:t>
      </w:r>
      <w:r>
        <w:tab/>
      </w:r>
      <w:r>
        <w:rPr>
          <w:vertAlign w:val="subscript"/>
        </w:rPr>
        <w:t>8</w:t>
      </w:r>
      <w:r>
        <w:rPr>
          <w:vertAlign w:val="superscript"/>
        </w:rPr>
        <w:t>18</w:t>
      </w:r>
      <w:r>
        <w:t>O</w:t>
      </w:r>
    </w:p>
    <w:p w14:paraId="6D0368BD" w14:textId="7FD3AF28" w:rsidR="00BC2B38" w:rsidRDefault="00BC2B38" w:rsidP="00BC2B38">
      <w:pPr>
        <w:pStyle w:val="Listenabsatz"/>
        <w:numPr>
          <w:ilvl w:val="0"/>
          <w:numId w:val="17"/>
        </w:numPr>
      </w:pPr>
      <w:r>
        <w:t>Ein Strontium-Nuklid enthält 52 Neutronen. Beschreiben Sie dieses Nuklid in der üblichen Schreibweise!</w:t>
      </w:r>
    </w:p>
    <w:p w14:paraId="0F32B80B" w14:textId="014C88B4" w:rsidR="00BC2B38" w:rsidRDefault="00AC2D7C" w:rsidP="00BC2B38">
      <w:pPr>
        <w:ind w:left="1440"/>
      </w:pPr>
      <w:r>
        <w:rPr>
          <w:vertAlign w:val="subscript"/>
        </w:rPr>
        <w:t>90</w:t>
      </w:r>
      <w:r>
        <w:rPr>
          <w:vertAlign w:val="superscript"/>
        </w:rPr>
        <w:t>38</w:t>
      </w:r>
      <w:r>
        <w:t>Sr</w:t>
      </w:r>
    </w:p>
    <w:p w14:paraId="7025061A" w14:textId="0DC17940" w:rsidR="00AC2D7C" w:rsidRDefault="00AC2D7C" w:rsidP="00AC2D7C">
      <w:pPr>
        <w:pStyle w:val="Listenabsatz"/>
        <w:numPr>
          <w:ilvl w:val="0"/>
          <w:numId w:val="17"/>
        </w:numPr>
      </w:pPr>
      <w:r>
        <w:t>Die Massenzahl eines Kalium-Nuklids ist 40.</w:t>
      </w:r>
    </w:p>
    <w:p w14:paraId="52554160" w14:textId="422E9670" w:rsidR="00AC2D7C" w:rsidRDefault="00AC2D7C" w:rsidP="00AC2D7C">
      <w:pPr>
        <w:pStyle w:val="Listenabsatz"/>
        <w:numPr>
          <w:ilvl w:val="1"/>
          <w:numId w:val="17"/>
        </w:numPr>
      </w:pPr>
      <w:r>
        <w:t>Beschreiben Sie dieses Nuklid in der Üblichen Schreibweise!</w:t>
      </w:r>
    </w:p>
    <w:p w14:paraId="104E1956" w14:textId="7CA603CB" w:rsidR="00AC2D7C" w:rsidRDefault="00AC2D7C" w:rsidP="00AC2D7C">
      <w:pPr>
        <w:ind w:left="1440"/>
      </w:pPr>
      <w:r>
        <w:rPr>
          <w:vertAlign w:val="subscript"/>
        </w:rPr>
        <w:t>19</w:t>
      </w:r>
      <w:r>
        <w:rPr>
          <w:vertAlign w:val="superscript"/>
        </w:rPr>
        <w:t>40</w:t>
      </w:r>
      <w:r>
        <w:t>K</w:t>
      </w:r>
    </w:p>
    <w:p w14:paraId="07EC8E0B" w14:textId="0DF2201F" w:rsidR="00AC2D7C" w:rsidRDefault="00AC2D7C" w:rsidP="00AC2D7C">
      <w:pPr>
        <w:pStyle w:val="Listenabsatz"/>
        <w:numPr>
          <w:ilvl w:val="1"/>
          <w:numId w:val="17"/>
        </w:numPr>
      </w:pPr>
      <w:r>
        <w:t>Wie groß ist die Anzahl Neutronen?</w:t>
      </w:r>
    </w:p>
    <w:p w14:paraId="72C5C45B" w14:textId="3F2562CD" w:rsidR="00AC2D7C" w:rsidRDefault="00AC2D7C" w:rsidP="00AC2D7C">
      <w:pPr>
        <w:ind w:left="1440"/>
      </w:pPr>
      <w:r>
        <w:t>21 Neutronen</w:t>
      </w:r>
    </w:p>
    <w:p w14:paraId="184C184F" w14:textId="730D3FEB" w:rsidR="00AC2D7C" w:rsidRDefault="00AC2D7C" w:rsidP="00AC2D7C">
      <w:pPr>
        <w:pStyle w:val="Listenabsatz"/>
        <w:numPr>
          <w:ilvl w:val="0"/>
          <w:numId w:val="17"/>
        </w:numPr>
      </w:pPr>
      <w:r>
        <w:t>Schreiben Sie die drei Isotope von Wasserstoff an, die 0 bzw.1 bzw. 2 Neutronen im Kern enthalten!</w:t>
      </w:r>
    </w:p>
    <w:p w14:paraId="19C5FF86" w14:textId="2F9CD4F1" w:rsidR="00AC2D7C" w:rsidRDefault="00AC2D7C" w:rsidP="004C1352">
      <w:pPr>
        <w:spacing w:line="240" w:lineRule="auto"/>
        <w:ind w:left="1440"/>
      </w:pPr>
      <w:r>
        <w:rPr>
          <w:vertAlign w:val="subscript"/>
        </w:rPr>
        <w:t>1</w:t>
      </w:r>
      <w:r>
        <w:rPr>
          <w:vertAlign w:val="superscript"/>
        </w:rPr>
        <w:t>1</w:t>
      </w:r>
      <w:r>
        <w:t>H</w:t>
      </w:r>
      <w:r>
        <w:tab/>
      </w:r>
      <w:r>
        <w:rPr>
          <w:vertAlign w:val="subscript"/>
        </w:rPr>
        <w:t>1</w:t>
      </w:r>
      <w:r>
        <w:rPr>
          <w:vertAlign w:val="superscript"/>
        </w:rPr>
        <w:t>2</w:t>
      </w:r>
      <w:r>
        <w:t>H</w:t>
      </w:r>
      <w:r>
        <w:tab/>
      </w:r>
      <w:r>
        <w:rPr>
          <w:vertAlign w:val="subscript"/>
        </w:rPr>
        <w:t>1</w:t>
      </w:r>
      <w:r>
        <w:rPr>
          <w:vertAlign w:val="superscript"/>
        </w:rPr>
        <w:t>3</w:t>
      </w:r>
      <w:r>
        <w:t>H</w:t>
      </w:r>
    </w:p>
    <w:p w14:paraId="2EA1EC7B" w14:textId="3B62EC84" w:rsidR="004C1352" w:rsidRPr="00AC2D7C" w:rsidRDefault="004C1352" w:rsidP="004C1352">
      <w:pPr>
        <w:pBdr>
          <w:bottom w:val="single" w:sz="4" w:space="1" w:color="auto"/>
        </w:pBdr>
        <w:spacing w:line="240" w:lineRule="auto"/>
      </w:pPr>
    </w:p>
    <w:p w14:paraId="5E119B51" w14:textId="63C76BA8" w:rsidR="004C1352" w:rsidRDefault="004C1352" w:rsidP="004C1352">
      <w:pPr>
        <w:rPr>
          <w:sz w:val="28"/>
          <w:szCs w:val="28"/>
          <w:u w:val="single"/>
        </w:rPr>
      </w:pPr>
    </w:p>
    <w:p w14:paraId="7479FB86" w14:textId="462D2F31" w:rsidR="00244154" w:rsidRPr="00244154" w:rsidRDefault="00244154" w:rsidP="00244154">
      <w:pPr>
        <w:pBdr>
          <w:top w:val="single" w:sz="4" w:space="1" w:color="auto"/>
        </w:pBdr>
        <w:rPr>
          <w:sz w:val="28"/>
          <w:szCs w:val="28"/>
        </w:rPr>
      </w:pPr>
    </w:p>
    <w:p w14:paraId="25F2CB6F" w14:textId="6D32E201" w:rsidR="00A97A1B" w:rsidRPr="00034920" w:rsidRDefault="00A97A1B" w:rsidP="004C1352">
      <w:pPr>
        <w:rPr>
          <w:u w:val="single"/>
        </w:rPr>
      </w:pPr>
      <w:r w:rsidRPr="00034920">
        <w:rPr>
          <w:u w:val="single"/>
        </w:rPr>
        <w:t>Wiederholung 15.10.2019:</w:t>
      </w:r>
    </w:p>
    <w:p w14:paraId="541540DD" w14:textId="77777777" w:rsidR="00A97A1B" w:rsidRPr="00034920" w:rsidRDefault="00A97A1B" w:rsidP="004C1352">
      <w:pPr>
        <w:rPr>
          <w:u w:val="single"/>
        </w:rPr>
      </w:pPr>
    </w:p>
    <w:p w14:paraId="5EF41BBB" w14:textId="77777777" w:rsidR="00A97A1B" w:rsidRPr="00034920" w:rsidRDefault="00A97A1B" w:rsidP="004C1352">
      <w:r w:rsidRPr="00034920">
        <w:t>I Iod</w:t>
      </w:r>
      <w:r w:rsidRPr="00034920">
        <w:tab/>
        <w:t xml:space="preserve">Massenzahl: 131 </w:t>
      </w:r>
    </w:p>
    <w:p w14:paraId="77565556" w14:textId="77777777" w:rsidR="00A97A1B" w:rsidRPr="00034920" w:rsidRDefault="00A97A1B" w:rsidP="004C1352">
      <w:r w:rsidRPr="00034920">
        <w:rPr>
          <w:vertAlign w:val="subscript"/>
        </w:rPr>
        <w:t>53</w:t>
      </w:r>
      <w:r w:rsidRPr="00034920">
        <w:rPr>
          <w:vertAlign w:val="superscript"/>
        </w:rPr>
        <w:t>131</w:t>
      </w:r>
      <w:r w:rsidRPr="00034920">
        <w:t xml:space="preserve">I     </w:t>
      </w:r>
    </w:p>
    <w:p w14:paraId="2380268C" w14:textId="55D8C04E" w:rsidR="00A97A1B" w:rsidRPr="00034920" w:rsidRDefault="00A97A1B" w:rsidP="004C1352">
      <w:r w:rsidRPr="00034920">
        <w:t>131-58=68</w:t>
      </w:r>
      <w:r w:rsidRPr="00034920">
        <w:tab/>
      </w:r>
    </w:p>
    <w:p w14:paraId="631809C1" w14:textId="2C3B1A3D" w:rsidR="00A97A1B" w:rsidRPr="00034920" w:rsidRDefault="00A97A1B" w:rsidP="004C1352"/>
    <w:p w14:paraId="726A69ED" w14:textId="4614BEC0" w:rsidR="00A97A1B" w:rsidRPr="00034920" w:rsidRDefault="00A97A1B" w:rsidP="004C1352">
      <w:r w:rsidRPr="00034920">
        <w:t>U Uran Neutronen: 142, 143, 146</w:t>
      </w:r>
    </w:p>
    <w:p w14:paraId="24E6A4FE" w14:textId="7677F93E" w:rsidR="00A97A1B" w:rsidRPr="00034920" w:rsidRDefault="00A97A1B" w:rsidP="004C1352">
      <w:r w:rsidRPr="00034920">
        <w:t xml:space="preserve">142+92=234 </w:t>
      </w:r>
      <w:r w:rsidRPr="00034920">
        <w:tab/>
      </w:r>
      <w:r w:rsidRPr="00034920">
        <w:tab/>
      </w:r>
      <w:r w:rsidRPr="00034920">
        <w:rPr>
          <w:vertAlign w:val="subscript"/>
        </w:rPr>
        <w:t>92</w:t>
      </w:r>
      <w:r w:rsidRPr="00034920">
        <w:rPr>
          <w:vertAlign w:val="superscript"/>
        </w:rPr>
        <w:t>234</w:t>
      </w:r>
      <w:r w:rsidRPr="00034920">
        <w:t>U</w:t>
      </w:r>
    </w:p>
    <w:p w14:paraId="73A1AB91" w14:textId="068FDCDB" w:rsidR="00A97A1B" w:rsidRPr="00034920" w:rsidRDefault="00A97A1B" w:rsidP="004C1352">
      <w:r w:rsidRPr="00034920">
        <w:lastRenderedPageBreak/>
        <w:t>143+92=235</w:t>
      </w:r>
      <w:r w:rsidRPr="00034920">
        <w:tab/>
      </w:r>
      <w:r w:rsidRPr="00034920">
        <w:tab/>
      </w:r>
      <w:r w:rsidRPr="00034920">
        <w:rPr>
          <w:vertAlign w:val="subscript"/>
        </w:rPr>
        <w:t>92</w:t>
      </w:r>
      <w:r w:rsidRPr="00034920">
        <w:rPr>
          <w:vertAlign w:val="superscript"/>
        </w:rPr>
        <w:t>235</w:t>
      </w:r>
      <w:r w:rsidRPr="00034920">
        <w:t>U</w:t>
      </w:r>
    </w:p>
    <w:p w14:paraId="1D9F0863" w14:textId="3180FC73" w:rsidR="003C02D1" w:rsidRPr="00034920" w:rsidRDefault="00A97A1B" w:rsidP="003C02D1">
      <w:r w:rsidRPr="00034920">
        <w:t>146+92=238</w:t>
      </w:r>
      <w:r w:rsidRPr="00034920">
        <w:tab/>
      </w:r>
      <w:r w:rsidRPr="00034920">
        <w:tab/>
      </w:r>
      <w:r w:rsidRPr="00034920">
        <w:rPr>
          <w:vertAlign w:val="subscript"/>
        </w:rPr>
        <w:t>92</w:t>
      </w:r>
      <w:r w:rsidR="00C42B01" w:rsidRPr="00034920">
        <w:rPr>
          <w:vertAlign w:val="superscript"/>
        </w:rPr>
        <w:t>238</w:t>
      </w:r>
      <w:r w:rsidR="00C42B01" w:rsidRPr="00034920">
        <w:t>U</w:t>
      </w:r>
    </w:p>
    <w:p w14:paraId="3C61A404" w14:textId="08DDF7EF" w:rsidR="003C02D1" w:rsidRPr="00034920" w:rsidRDefault="003C02D1" w:rsidP="00531536">
      <w:pPr>
        <w:pBdr>
          <w:bottom w:val="single" w:sz="4" w:space="1" w:color="auto"/>
        </w:pBdr>
      </w:pPr>
    </w:p>
    <w:p w14:paraId="467D546E" w14:textId="0D22D55A" w:rsidR="003C02D1" w:rsidRDefault="003C02D1" w:rsidP="009F0CDD">
      <w:pPr>
        <w:rPr>
          <w:sz w:val="28"/>
          <w:szCs w:val="28"/>
        </w:rPr>
      </w:pPr>
    </w:p>
    <w:p w14:paraId="0C5F9AB1" w14:textId="4B36CC01" w:rsidR="00034920" w:rsidRPr="00034920" w:rsidRDefault="00034920" w:rsidP="009F0CDD">
      <w:pPr>
        <w:rPr>
          <w:color w:val="66FF33"/>
          <w:sz w:val="28"/>
          <w:szCs w:val="28"/>
        </w:rPr>
      </w:pPr>
      <w:r>
        <w:rPr>
          <w:color w:val="66FF33"/>
          <w:sz w:val="28"/>
          <w:szCs w:val="28"/>
          <w:u w:val="single"/>
        </w:rPr>
        <w:t>Radioaktivität:</w:t>
      </w:r>
    </w:p>
    <w:p w14:paraId="6034353F" w14:textId="72BFDC0B" w:rsidR="00034920" w:rsidRDefault="00034920" w:rsidP="009F0CDD">
      <w:r w:rsidRPr="00034920">
        <w:t xml:space="preserve">Als </w:t>
      </w:r>
      <w:r w:rsidRPr="00034920">
        <w:rPr>
          <w:u w:val="single"/>
        </w:rPr>
        <w:t>Radioaktivität</w:t>
      </w:r>
      <w:r w:rsidRPr="00034920">
        <w:t xml:space="preserve"> bezeichnet man die Umwandlung instabiler Atomkerne</w:t>
      </w:r>
      <w:r>
        <w:t xml:space="preserve"> unter Aussendung charakteristischer Strahlen</w:t>
      </w:r>
    </w:p>
    <w:p w14:paraId="13A330B6" w14:textId="56FF863B" w:rsidR="00034920" w:rsidRDefault="00034920" w:rsidP="009F0CDD">
      <w:pPr>
        <w:pStyle w:val="Listenabsatz"/>
        <w:numPr>
          <w:ilvl w:val="0"/>
          <w:numId w:val="23"/>
        </w:numPr>
      </w:pPr>
      <w:r>
        <w:t xml:space="preserve">α-Strahlen tragen eine positive Ladung und bestehen aus </w:t>
      </w:r>
      <w:r w:rsidRPr="009F0CDD">
        <w:rPr>
          <w:vertAlign w:val="subscript"/>
        </w:rPr>
        <w:t>4</w:t>
      </w:r>
      <w:r w:rsidRPr="009F0CDD">
        <w:rPr>
          <w:vertAlign w:val="superscript"/>
        </w:rPr>
        <w:t>2</w:t>
      </w:r>
      <w:r>
        <w:t>He-Kerne.</w:t>
      </w:r>
    </w:p>
    <w:p w14:paraId="18F033E2" w14:textId="203476F1" w:rsidR="00034920" w:rsidRDefault="00034920" w:rsidP="009F0CDD">
      <w:pPr>
        <w:pStyle w:val="Listenabsatz"/>
        <w:numPr>
          <w:ilvl w:val="0"/>
          <w:numId w:val="23"/>
        </w:numPr>
      </w:pPr>
      <w:r>
        <w:t>β-Stahlen tragen negative Ladung und bestehen aus Elektronen</w:t>
      </w:r>
      <w:r w:rsidR="009F0CDD">
        <w:t xml:space="preserve"> (e</w:t>
      </w:r>
      <w:r w:rsidR="009F0CDD" w:rsidRPr="009F0CDD">
        <w:rPr>
          <w:vertAlign w:val="superscript"/>
        </w:rPr>
        <w:t>-</w:t>
      </w:r>
      <w:r w:rsidR="009F0CDD">
        <w:t>)</w:t>
      </w:r>
      <w:r>
        <w:t xml:space="preserve">, die aus Atomkernen ausgesandt werden (nachdem </w:t>
      </w:r>
      <w:r w:rsidR="009F0CDD">
        <w:t>ein Neutron in ein Proton und ein Elektron zerfallen ist)</w:t>
      </w:r>
      <w:r>
        <w:t>.</w:t>
      </w:r>
    </w:p>
    <w:p w14:paraId="7E4B27E7" w14:textId="348D0820" w:rsidR="009F0CDD" w:rsidRDefault="009F0CDD" w:rsidP="009F0CDD">
      <w:pPr>
        <w:pStyle w:val="Listenabsatz"/>
        <w:numPr>
          <w:ilvl w:val="0"/>
          <w:numId w:val="23"/>
        </w:numPr>
      </w:pPr>
      <w:r>
        <w:t>γ-Strahlen sind energiereiche (kurzwellige) elektromagnetische Strahlen.</w:t>
      </w:r>
    </w:p>
    <w:p w14:paraId="217D78A3" w14:textId="538A3632" w:rsidR="009F0CDD" w:rsidRDefault="009F0CDD" w:rsidP="009F0CDD"/>
    <w:p w14:paraId="784DF7CC" w14:textId="4CD45272" w:rsidR="00E33A78" w:rsidRDefault="00E33A78" w:rsidP="009F0CDD">
      <w:r>
        <w:rPr>
          <w:u w:val="single"/>
        </w:rPr>
        <w:t>Beispiele:</w:t>
      </w:r>
    </w:p>
    <w:p w14:paraId="086BAC98" w14:textId="7735BC0D" w:rsidR="00E33A78" w:rsidRPr="002C4341" w:rsidRDefault="00E33A78" w:rsidP="009F0CDD">
      <w:pPr>
        <w:rPr>
          <w:lang w:val="de-DE"/>
        </w:rPr>
      </w:pPr>
      <w:r>
        <w:t>α</w:t>
      </w:r>
      <w:r w:rsidRPr="002C4341">
        <w:rPr>
          <w:lang w:val="de-DE"/>
        </w:rPr>
        <w:t>-Zerfall:</w:t>
      </w:r>
      <w:r w:rsidRPr="002C4341">
        <w:rPr>
          <w:lang w:val="de-DE"/>
        </w:rPr>
        <w:tab/>
      </w:r>
      <w:r w:rsidRPr="002C4341">
        <w:rPr>
          <w:vertAlign w:val="subscript"/>
          <w:lang w:val="de-DE"/>
        </w:rPr>
        <w:t>88</w:t>
      </w:r>
      <w:r w:rsidRPr="002C4341">
        <w:rPr>
          <w:vertAlign w:val="superscript"/>
          <w:lang w:val="de-DE"/>
        </w:rPr>
        <w:t>226</w:t>
      </w:r>
      <w:r w:rsidRPr="002C4341">
        <w:rPr>
          <w:lang w:val="de-DE"/>
        </w:rPr>
        <w:t xml:space="preserve">Ra </w:t>
      </w:r>
      <w:r>
        <w:rPr>
          <w:rFonts w:ascii="Wingdings" w:eastAsia="Wingdings" w:hAnsi="Wingdings" w:cs="Wingdings"/>
        </w:rPr>
        <w:t></w:t>
      </w:r>
      <w:r w:rsidRPr="002C4341">
        <w:rPr>
          <w:lang w:val="de-DE"/>
        </w:rPr>
        <w:t xml:space="preserve"> </w:t>
      </w:r>
      <w:r w:rsidRPr="002C4341">
        <w:rPr>
          <w:vertAlign w:val="subscript"/>
          <w:lang w:val="de-DE"/>
        </w:rPr>
        <w:t>86</w:t>
      </w:r>
      <w:r w:rsidRPr="002C4341">
        <w:rPr>
          <w:vertAlign w:val="superscript"/>
          <w:lang w:val="de-DE"/>
        </w:rPr>
        <w:t>222</w:t>
      </w:r>
      <w:r w:rsidRPr="002C4341">
        <w:rPr>
          <w:lang w:val="de-DE"/>
        </w:rPr>
        <w:t xml:space="preserve">Rn + </w:t>
      </w:r>
      <w:r w:rsidRPr="002C4341">
        <w:rPr>
          <w:vertAlign w:val="subscript"/>
          <w:lang w:val="de-DE"/>
        </w:rPr>
        <w:t>2</w:t>
      </w:r>
      <w:r w:rsidRPr="002C4341">
        <w:rPr>
          <w:vertAlign w:val="superscript"/>
          <w:lang w:val="de-DE"/>
        </w:rPr>
        <w:t>4</w:t>
      </w:r>
      <w:r w:rsidRPr="002C4341">
        <w:rPr>
          <w:lang w:val="de-DE"/>
        </w:rPr>
        <w:t>He</w:t>
      </w:r>
    </w:p>
    <w:p w14:paraId="23D1078A" w14:textId="6AAB81F5" w:rsidR="00034920" w:rsidRDefault="00E33A78" w:rsidP="009F0CDD">
      <w:pPr>
        <w:rPr>
          <w:lang w:val="de-DE"/>
        </w:rPr>
      </w:pPr>
      <w:r>
        <w:rPr>
          <w:lang w:val="en-GB"/>
        </w:rPr>
        <w:t>β</w:t>
      </w:r>
      <w:r w:rsidRPr="00531536">
        <w:rPr>
          <w:lang w:val="de-DE"/>
        </w:rPr>
        <w:t>-Zerfall:</w:t>
      </w:r>
      <w:r w:rsidRPr="00531536">
        <w:rPr>
          <w:lang w:val="de-DE"/>
        </w:rPr>
        <w:tab/>
      </w:r>
      <w:r w:rsidRPr="00531536">
        <w:rPr>
          <w:vertAlign w:val="subscript"/>
          <w:lang w:val="de-DE"/>
        </w:rPr>
        <w:t>91</w:t>
      </w:r>
      <w:r w:rsidRPr="00531536">
        <w:rPr>
          <w:vertAlign w:val="superscript"/>
          <w:lang w:val="de-DE"/>
        </w:rPr>
        <w:t>234</w:t>
      </w:r>
      <w:r w:rsidRPr="00531536">
        <w:rPr>
          <w:lang w:val="de-DE"/>
        </w:rPr>
        <w:t xml:space="preserve">Pa </w:t>
      </w:r>
      <w:r w:rsidRPr="00E33A78">
        <w:rPr>
          <w:rFonts w:ascii="Wingdings" w:eastAsia="Wingdings" w:hAnsi="Wingdings" w:cs="Wingdings"/>
          <w:lang w:val="en-GB"/>
        </w:rPr>
        <w:t></w:t>
      </w:r>
      <w:r w:rsidRPr="00531536">
        <w:rPr>
          <w:lang w:val="de-DE"/>
        </w:rPr>
        <w:t xml:space="preserve"> </w:t>
      </w:r>
      <w:r w:rsidR="00531536" w:rsidRPr="00531536">
        <w:rPr>
          <w:vertAlign w:val="subscript"/>
          <w:lang w:val="de-DE"/>
        </w:rPr>
        <w:t>92</w:t>
      </w:r>
      <w:r w:rsidR="00531536" w:rsidRPr="00531536">
        <w:rPr>
          <w:vertAlign w:val="superscript"/>
          <w:lang w:val="de-DE"/>
        </w:rPr>
        <w:t>234</w:t>
      </w:r>
      <w:r w:rsidR="00531536" w:rsidRPr="00531536">
        <w:rPr>
          <w:lang w:val="de-DE"/>
        </w:rPr>
        <w:t xml:space="preserve">U + </w:t>
      </w:r>
      <w:r w:rsidR="00531536" w:rsidRPr="00531536">
        <w:rPr>
          <w:vertAlign w:val="subscript"/>
          <w:lang w:val="de-DE"/>
        </w:rPr>
        <w:t>-1</w:t>
      </w:r>
      <w:r w:rsidR="00531536" w:rsidRPr="00531536">
        <w:rPr>
          <w:vertAlign w:val="superscript"/>
          <w:lang w:val="de-DE"/>
        </w:rPr>
        <w:t>0</w:t>
      </w:r>
      <w:r w:rsidRPr="00531536">
        <w:rPr>
          <w:lang w:val="de-DE"/>
        </w:rPr>
        <w:t>e</w:t>
      </w:r>
      <w:r w:rsidR="00531536" w:rsidRPr="00531536">
        <w:rPr>
          <w:vertAlign w:val="superscript"/>
          <w:lang w:val="de-DE"/>
        </w:rPr>
        <w:t>-</w:t>
      </w:r>
    </w:p>
    <w:p w14:paraId="4F309F24" w14:textId="1F75848D" w:rsidR="007B63EC" w:rsidRDefault="00531536" w:rsidP="007B63EC">
      <w:pPr>
        <w:ind w:left="1440" w:hanging="1440"/>
        <w:rPr>
          <w:lang w:val="de-DE"/>
        </w:rPr>
      </w:pPr>
      <w:r>
        <w:rPr>
          <w:lang w:val="de-DE"/>
        </w:rPr>
        <w:t>γ-Zerfall:</w:t>
      </w:r>
      <w:r>
        <w:rPr>
          <w:lang w:val="de-DE"/>
        </w:rPr>
        <w:tab/>
      </w:r>
      <w:r w:rsidR="007B63EC">
        <w:rPr>
          <w:lang w:val="de-DE"/>
        </w:rPr>
        <w:t>Der Kern erreicht unter Aussendung von Strahlung einen niedrigeren (stabileren) Energiezustand.</w:t>
      </w:r>
    </w:p>
    <w:p w14:paraId="7A6AD4E9" w14:textId="6F76D79E" w:rsidR="002C4341" w:rsidRDefault="002C4341" w:rsidP="007B63EC">
      <w:pPr>
        <w:ind w:left="1440" w:hanging="1440"/>
        <w:rPr>
          <w:lang w:val="de-DE"/>
        </w:rPr>
      </w:pPr>
    </w:p>
    <w:p w14:paraId="7E7D91AD" w14:textId="77777777" w:rsidR="002C4341" w:rsidRDefault="002C4341" w:rsidP="002C4341">
      <w:pPr>
        <w:pBdr>
          <w:top w:val="single" w:sz="4" w:space="1" w:color="auto"/>
        </w:pBdr>
        <w:ind w:left="1440" w:hanging="1440"/>
        <w:rPr>
          <w:u w:val="single"/>
          <w:lang w:val="de-DE"/>
        </w:rPr>
      </w:pPr>
    </w:p>
    <w:p w14:paraId="3D3AB4AC" w14:textId="7F33BA43" w:rsidR="002C4341" w:rsidRDefault="002C4341" w:rsidP="002C4341">
      <w:pPr>
        <w:ind w:left="1440" w:hanging="1440"/>
        <w:rPr>
          <w:lang w:val="de-DE"/>
        </w:rPr>
      </w:pPr>
      <w:r>
        <w:rPr>
          <w:u w:val="single"/>
          <w:lang w:val="de-DE"/>
        </w:rPr>
        <w:t>Wiederholung 16.10.2019:</w:t>
      </w:r>
    </w:p>
    <w:p w14:paraId="0DD9FFB7" w14:textId="324A8512" w:rsidR="002C4341" w:rsidRDefault="002C4341" w:rsidP="002C4341">
      <w:pPr>
        <w:ind w:left="1440" w:hanging="1440"/>
        <w:rPr>
          <w:lang w:val="de-DE"/>
        </w:rPr>
      </w:pPr>
    </w:p>
    <w:p w14:paraId="568848C4" w14:textId="79C3B14A" w:rsidR="002C4341" w:rsidRDefault="002C4341" w:rsidP="002C4341">
      <w:pPr>
        <w:ind w:left="1440" w:hanging="1440"/>
        <w:rPr>
          <w:lang w:val="de-DE"/>
        </w:rPr>
      </w:pPr>
      <w:r>
        <w:rPr>
          <w:lang w:val="de-DE"/>
        </w:rPr>
        <w:t xml:space="preserve">α-Zerfall: </w:t>
      </w:r>
      <w:r w:rsidRPr="002C4341">
        <w:rPr>
          <w:vertAlign w:val="subscript"/>
          <w:lang w:val="de-DE"/>
        </w:rPr>
        <w:t>84</w:t>
      </w:r>
      <w:r w:rsidRPr="002C4341">
        <w:rPr>
          <w:vertAlign w:val="superscript"/>
          <w:lang w:val="de-DE"/>
        </w:rPr>
        <w:t>218</w:t>
      </w:r>
      <w:r>
        <w:rPr>
          <w:lang w:val="de-DE"/>
        </w:rPr>
        <w:t xml:space="preserve">Po </w:t>
      </w:r>
      <w:r w:rsidRPr="002C4341">
        <w:rPr>
          <w:rFonts w:ascii="Wingdings" w:eastAsia="Wingdings" w:hAnsi="Wingdings" w:cs="Wingdings"/>
          <w:lang w:val="de-DE"/>
        </w:rPr>
        <w:t></w:t>
      </w:r>
      <w:r>
        <w:rPr>
          <w:lang w:val="de-DE"/>
        </w:rPr>
        <w:t xml:space="preserve"> </w:t>
      </w:r>
      <w:r>
        <w:rPr>
          <w:vertAlign w:val="subscript"/>
          <w:lang w:val="de-DE"/>
        </w:rPr>
        <w:t>82</w:t>
      </w:r>
      <w:r>
        <w:rPr>
          <w:vertAlign w:val="superscript"/>
          <w:lang w:val="de-DE"/>
        </w:rPr>
        <w:t>214</w:t>
      </w:r>
      <w:r>
        <w:rPr>
          <w:lang w:val="de-DE"/>
        </w:rPr>
        <w:t xml:space="preserve">Pb + </w:t>
      </w:r>
      <w:r>
        <w:rPr>
          <w:vertAlign w:val="subscript"/>
          <w:lang w:val="de-DE"/>
        </w:rPr>
        <w:t>2</w:t>
      </w:r>
      <w:r>
        <w:rPr>
          <w:vertAlign w:val="superscript"/>
          <w:lang w:val="de-DE"/>
        </w:rPr>
        <w:t>4</w:t>
      </w:r>
      <w:r>
        <w:rPr>
          <w:lang w:val="de-DE"/>
        </w:rPr>
        <w:t>He</w:t>
      </w:r>
    </w:p>
    <w:p w14:paraId="270731C5" w14:textId="54DEFC3B" w:rsidR="002C4341" w:rsidRDefault="002C4341" w:rsidP="002C4341">
      <w:pPr>
        <w:spacing w:before="240"/>
        <w:ind w:left="1440" w:hanging="1440"/>
        <w:rPr>
          <w:lang w:val="de-DE"/>
        </w:rPr>
      </w:pPr>
      <w:r>
        <w:rPr>
          <w:lang w:val="de-DE"/>
        </w:rPr>
        <w:t xml:space="preserve">β-Zerfall: </w:t>
      </w:r>
      <w:r>
        <w:rPr>
          <w:vertAlign w:val="subscript"/>
          <w:lang w:val="de-DE"/>
        </w:rPr>
        <w:t>82</w:t>
      </w:r>
      <w:r>
        <w:rPr>
          <w:vertAlign w:val="superscript"/>
          <w:lang w:val="de-DE"/>
        </w:rPr>
        <w:t>214</w:t>
      </w:r>
      <w:r>
        <w:rPr>
          <w:lang w:val="de-DE"/>
        </w:rPr>
        <w:t xml:space="preserve">Pb </w:t>
      </w:r>
      <w:r w:rsidRPr="002C4341">
        <w:rPr>
          <w:rFonts w:ascii="Wingdings" w:eastAsia="Wingdings" w:hAnsi="Wingdings" w:cs="Wingdings"/>
          <w:lang w:val="de-DE"/>
        </w:rPr>
        <w:t></w:t>
      </w:r>
      <w:r>
        <w:rPr>
          <w:lang w:val="de-DE"/>
        </w:rPr>
        <w:t xml:space="preserve"> </w:t>
      </w:r>
      <w:r>
        <w:rPr>
          <w:vertAlign w:val="subscript"/>
          <w:lang w:val="de-DE"/>
        </w:rPr>
        <w:t>83</w:t>
      </w:r>
      <w:r>
        <w:rPr>
          <w:vertAlign w:val="superscript"/>
          <w:lang w:val="de-DE"/>
        </w:rPr>
        <w:t>214</w:t>
      </w:r>
      <w:r>
        <w:rPr>
          <w:lang w:val="de-DE"/>
        </w:rPr>
        <w:t xml:space="preserve">Bi + </w:t>
      </w:r>
      <w:r>
        <w:rPr>
          <w:vertAlign w:val="subscript"/>
          <w:lang w:val="de-DE"/>
        </w:rPr>
        <w:t>-1</w:t>
      </w:r>
      <w:r>
        <w:rPr>
          <w:vertAlign w:val="superscript"/>
          <w:lang w:val="de-DE"/>
        </w:rPr>
        <w:t>0</w:t>
      </w:r>
      <w:r>
        <w:rPr>
          <w:lang w:val="de-DE"/>
        </w:rPr>
        <w:t>e</w:t>
      </w:r>
      <w:r>
        <w:rPr>
          <w:vertAlign w:val="superscript"/>
          <w:lang w:val="de-DE"/>
        </w:rPr>
        <w:t>-</w:t>
      </w:r>
    </w:p>
    <w:p w14:paraId="097F51A8" w14:textId="10257DBB" w:rsidR="002C4341" w:rsidRDefault="002C4341" w:rsidP="002C4341">
      <w:pPr>
        <w:pBdr>
          <w:top w:val="single" w:sz="4" w:space="1" w:color="auto"/>
        </w:pBdr>
        <w:spacing w:before="240"/>
        <w:rPr>
          <w:lang w:val="de-DE"/>
        </w:rPr>
      </w:pPr>
    </w:p>
    <w:p w14:paraId="09551CCB" w14:textId="28234F7A" w:rsidR="002C4341" w:rsidRDefault="00EA0376" w:rsidP="00EA0376">
      <w:pPr>
        <w:pStyle w:val="berschriftGrn"/>
      </w:pPr>
      <w:r w:rsidRPr="00EA0376">
        <w:t>Molare Masse:</w:t>
      </w:r>
    </w:p>
    <w:p w14:paraId="6DACB995" w14:textId="5BF87C80" w:rsidR="00EA0376" w:rsidRDefault="00EA0376" w:rsidP="00EA0376">
      <w:r>
        <w:t xml:space="preserve">Die </w:t>
      </w:r>
      <w:r>
        <w:rPr>
          <w:u w:val="single"/>
        </w:rPr>
        <w:t>molare Masse</w:t>
      </w:r>
      <w:r w:rsidRPr="00696BA8">
        <w:t xml:space="preserve"> </w:t>
      </w:r>
      <w:r w:rsidRPr="00696BA8">
        <w:rPr>
          <w:b/>
          <w:u w:val="single"/>
        </w:rPr>
        <w:t>M</w:t>
      </w:r>
      <w:r>
        <w:t xml:space="preserve"> ist die Masse von einem Mol eines Stoffes.</w:t>
      </w:r>
    </w:p>
    <w:p w14:paraId="66CD2605" w14:textId="72696F0F" w:rsidR="00696BA8" w:rsidRPr="00696BA8" w:rsidRDefault="00696BA8" w:rsidP="00EA0376">
      <w:r>
        <w:t xml:space="preserve">n = </w:t>
      </w:r>
      <m:oMath>
        <m:f>
          <m:fPr>
            <m:ctrlPr>
              <w:rPr>
                <w:rFonts w:ascii="Cambria Math" w:hAnsi="Cambria Math"/>
                <w:i/>
              </w:rPr>
            </m:ctrlPr>
          </m:fPr>
          <m:num>
            <m:r>
              <w:rPr>
                <w:rFonts w:ascii="Cambria Math" w:hAnsi="Cambria Math"/>
              </w:rPr>
              <m:t>m</m:t>
            </m:r>
          </m:num>
          <m:den>
            <m:r>
              <w:rPr>
                <w:rFonts w:ascii="Cambria Math" w:hAnsi="Cambria Math"/>
              </w:rPr>
              <m:t>M</m:t>
            </m:r>
          </m:den>
        </m:f>
      </m:oMath>
    </w:p>
    <w:p w14:paraId="51D6853D" w14:textId="4AD65DE0" w:rsidR="00696BA8" w:rsidRPr="00696BA8" w:rsidRDefault="002F5E57" w:rsidP="00EA0376">
      <w:r>
        <w:t xml:space="preserve">Mithilfe der </w:t>
      </w:r>
      <w:r w:rsidRPr="002F5E57">
        <w:rPr>
          <w:u w:val="single"/>
        </w:rPr>
        <w:t>molaren Masse</w:t>
      </w:r>
      <w:r>
        <w:t xml:space="preserve"> kann man die Anzahl der </w:t>
      </w:r>
      <w:r w:rsidR="00DE61DC">
        <w:t>Atome berechnen,</w:t>
      </w:r>
      <w:r>
        <w:t xml:space="preserve"> die in einer bestimmten Masse eines Elementes enthalten sind.</w:t>
      </w:r>
      <w:r w:rsidR="00DE61DC">
        <w:t xml:space="preserve"> Umgekehrt kann man auch die Masse berechnen, die man </w:t>
      </w:r>
      <w:r w:rsidR="00DE61DC" w:rsidRPr="00DE61DC">
        <w:rPr>
          <w:u w:val="single"/>
        </w:rPr>
        <w:t>einwiegen</w:t>
      </w:r>
      <w:r w:rsidR="00DE61DC">
        <w:t xml:space="preserve"> muss</w:t>
      </w:r>
      <w:r w:rsidR="0084011F">
        <w:t>,</w:t>
      </w:r>
      <w:r w:rsidR="00DE61DC">
        <w:t xml:space="preserve"> wenn darin eine bestimmte Anzahl von Atomen enthalten sein soll.</w:t>
      </w:r>
    </w:p>
    <w:p w14:paraId="2DCBECCA" w14:textId="0347CD84" w:rsidR="00047469" w:rsidRDefault="00047469" w:rsidP="00EA0376"/>
    <w:p w14:paraId="74A3E30B" w14:textId="12B5217B" w:rsidR="00047469" w:rsidRDefault="00047469" w:rsidP="00EA0376">
      <w:r>
        <w:t xml:space="preserve">Die Masse eines Atoms ist umso größer je größer die Anzahl seiner Nukleonen im Kern ist. Die Zahl oberhalb des Elementsymbols in unserem Periodensystem ist die </w:t>
      </w:r>
      <w:r>
        <w:rPr>
          <w:u w:val="single"/>
        </w:rPr>
        <w:t>relative Atommasse</w:t>
      </w:r>
      <w:r>
        <w:t xml:space="preserve">, sie gibt an wievielmal schwerer ein Atom als die </w:t>
      </w:r>
      <w:r>
        <w:rPr>
          <w:u w:val="single"/>
        </w:rPr>
        <w:t>Masseneinheit u</w:t>
      </w:r>
      <w:r>
        <w:t xml:space="preserve"> ist.</w:t>
      </w:r>
      <w:r w:rsidR="00480281">
        <w:t xml:space="preserve"> </w:t>
      </w:r>
    </w:p>
    <w:p w14:paraId="5A51D350" w14:textId="77777777" w:rsidR="00480281" w:rsidRDefault="00480281" w:rsidP="00EA0376"/>
    <w:p w14:paraId="49D22827" w14:textId="10249CA0" w:rsidR="00480281" w:rsidRDefault="00480281" w:rsidP="00EA0376">
      <w:r w:rsidRPr="00480281">
        <w:rPr>
          <w:u w:val="single"/>
        </w:rPr>
        <w:t>Ursprünglich</w:t>
      </w:r>
      <w:r>
        <w:t xml:space="preserve"> war ein </w:t>
      </w:r>
      <w:r w:rsidRPr="00480281">
        <w:rPr>
          <w:u w:val="single"/>
        </w:rPr>
        <w:t>1u (Unit)</w:t>
      </w:r>
      <w:r>
        <w:t xml:space="preserve"> definiert als die Masse eines H-Atoms.</w:t>
      </w:r>
    </w:p>
    <w:p w14:paraId="1DF46FC5" w14:textId="29990EFF" w:rsidR="006E6432" w:rsidRDefault="00480281" w:rsidP="00EA0376">
      <w:r w:rsidRPr="00480281">
        <w:rPr>
          <w:u w:val="single"/>
        </w:rPr>
        <w:t>Heute</w:t>
      </w:r>
      <w:r>
        <w:t xml:space="preserve"> ist </w:t>
      </w:r>
      <w:r w:rsidRPr="00480281">
        <w:rPr>
          <w:u w:val="single"/>
        </w:rPr>
        <w:t>1u</w:t>
      </w:r>
      <w:r>
        <w:t xml:space="preserve"> definiert als ein </w:t>
      </w:r>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 xml:space="preserve"> </m:t>
        </m:r>
      </m:oMath>
      <w:r>
        <w:t>der Masse des Kohlenstoffnuklids mit der Massenzahl 12.</w:t>
      </w:r>
    </w:p>
    <w:p w14:paraId="6FE11A2F" w14:textId="2E6C7225" w:rsidR="006E6432" w:rsidRDefault="006E6432" w:rsidP="00EA0376">
      <w:r>
        <w:t xml:space="preserve">Die </w:t>
      </w:r>
      <w:r>
        <w:rPr>
          <w:u w:val="single"/>
        </w:rPr>
        <w:t xml:space="preserve">relative </w:t>
      </w:r>
      <w:r w:rsidRPr="006E6432">
        <w:rPr>
          <w:u w:val="single"/>
        </w:rPr>
        <w:t>Masse</w:t>
      </w:r>
      <w:r>
        <w:t xml:space="preserve"> </w:t>
      </w:r>
      <w:r w:rsidRPr="006E6432">
        <w:t>im Periodensystem ist meist keine ganze Zahl weil die Nukleonen in verschiedenen Atomarten unterschiedliche Massen haben und weil die Zahl ein Durchschnittswert ist und zwar aus dem Isotopengemisch das in der Natur vorkommt.</w:t>
      </w:r>
    </w:p>
    <w:p w14:paraId="1163B9B4" w14:textId="39D7F413" w:rsidR="006E6432" w:rsidRDefault="006E6432" w:rsidP="00EA0376"/>
    <w:p w14:paraId="39815F04" w14:textId="77777777" w:rsidR="00B743FC" w:rsidRDefault="00B743FC" w:rsidP="00B743FC">
      <w:pPr>
        <w:pBdr>
          <w:top w:val="single" w:sz="4" w:space="1" w:color="auto"/>
        </w:pBdr>
        <w:rPr>
          <w:u w:val="single"/>
        </w:rPr>
      </w:pPr>
    </w:p>
    <w:p w14:paraId="2CBB53E5" w14:textId="2ACA99F7" w:rsidR="006E6432" w:rsidRDefault="006E6432" w:rsidP="00EA0376">
      <w:r>
        <w:rPr>
          <w:u w:val="single"/>
        </w:rPr>
        <w:t>Beispiel:</w:t>
      </w:r>
      <w:r>
        <w:tab/>
        <w:t>Chlor</w:t>
      </w:r>
    </w:p>
    <w:p w14:paraId="3AAD70BB" w14:textId="77777777" w:rsidR="00B743FC" w:rsidRDefault="00B743FC" w:rsidP="00EA0376"/>
    <w:p w14:paraId="1968279A" w14:textId="599F2CBF" w:rsidR="006E6432" w:rsidRDefault="006E6432" w:rsidP="00EA0376">
      <w:r>
        <w:t>Nuklide</w:t>
      </w:r>
      <w:r>
        <w:tab/>
        <w:t>relative Atommasse</w:t>
      </w:r>
      <w:r>
        <w:tab/>
        <w:t>Vorkommen in der Natur</w:t>
      </w:r>
      <w:r>
        <w:tab/>
        <w:t>Berechnung</w:t>
      </w:r>
    </w:p>
    <w:p w14:paraId="74C931EC" w14:textId="672479BF" w:rsidR="006E6432" w:rsidRDefault="006E6432" w:rsidP="00EA0376">
      <w:r>
        <w:rPr>
          <w:vertAlign w:val="superscript"/>
        </w:rPr>
        <w:t>35</w:t>
      </w:r>
      <w:r>
        <w:t>Cl</w:t>
      </w:r>
      <w:r>
        <w:tab/>
      </w:r>
      <w:r>
        <w:tab/>
        <w:t>35,97</w:t>
      </w:r>
      <w:r>
        <w:tab/>
      </w:r>
      <w:r>
        <w:tab/>
      </w:r>
      <w:r>
        <w:tab/>
      </w:r>
      <w:r>
        <w:tab/>
        <w:t>75,5%</w:t>
      </w:r>
      <w:r>
        <w:tab/>
      </w:r>
      <w:r>
        <w:tab/>
      </w:r>
      <w:r>
        <w:tab/>
        <w:t>35,97*0,755=26,40</w:t>
      </w:r>
    </w:p>
    <w:p w14:paraId="2445F5BE" w14:textId="77777777" w:rsidR="00B743FC" w:rsidRDefault="006E6432" w:rsidP="00EA0376">
      <w:r>
        <w:rPr>
          <w:vertAlign w:val="superscript"/>
        </w:rPr>
        <w:t>37</w:t>
      </w:r>
      <w:r>
        <w:t>Cl</w:t>
      </w:r>
      <w:r>
        <w:tab/>
      </w:r>
      <w:r>
        <w:tab/>
        <w:t>36,95</w:t>
      </w:r>
      <w:r>
        <w:tab/>
      </w:r>
      <w:r>
        <w:tab/>
      </w:r>
      <w:r>
        <w:tab/>
      </w:r>
      <w:r>
        <w:tab/>
        <w:t>24,5%</w:t>
      </w:r>
      <w:r>
        <w:tab/>
      </w:r>
      <w:r>
        <w:tab/>
      </w:r>
      <w:r>
        <w:tab/>
        <w:t>36,95*0,245=  9,05</w:t>
      </w:r>
      <w:r w:rsidR="00B743FC">
        <w:t xml:space="preserve"> </w:t>
      </w:r>
      <w:r>
        <w:tab/>
      </w:r>
    </w:p>
    <w:p w14:paraId="3A0E9FEF" w14:textId="77777777" w:rsidR="00B743FC" w:rsidRDefault="00B743FC" w:rsidP="00EA0376">
      <w:r>
        <w:t>M (Cl) gemäß der Isotopenverteilung in der Natur:</w:t>
      </w:r>
      <w:r w:rsidR="006E6432">
        <w:tab/>
      </w:r>
      <w:r w:rsidR="006E6432">
        <w:tab/>
      </w:r>
      <w:r w:rsidR="006E6432">
        <w:tab/>
      </w:r>
      <w:r>
        <w:t xml:space="preserve">                    </w:t>
      </w:r>
      <w:r w:rsidR="006E6432">
        <w:t>=35,45 g/mol</w:t>
      </w:r>
    </w:p>
    <w:p w14:paraId="36F963EA" w14:textId="24D40CDC" w:rsidR="00B743FC" w:rsidRDefault="00B743FC" w:rsidP="00EA0376"/>
    <w:p w14:paraId="75FE2B83" w14:textId="3B938CFC" w:rsidR="00B743FC" w:rsidRDefault="00B743FC" w:rsidP="00B743FC">
      <w:pPr>
        <w:pBdr>
          <w:top w:val="single" w:sz="4" w:space="1" w:color="auto"/>
        </w:pBdr>
      </w:pPr>
    </w:p>
    <w:p w14:paraId="047C660A" w14:textId="7F52FD09" w:rsidR="003E73E7" w:rsidRDefault="003E73E7" w:rsidP="00B743FC">
      <w:pPr>
        <w:pBdr>
          <w:top w:val="single" w:sz="4" w:space="1" w:color="auto"/>
        </w:pBdr>
      </w:pPr>
      <w:r>
        <w:rPr>
          <w:lang w:val="de-AT"/>
        </w:rPr>
        <w:t xml:space="preserve">Die </w:t>
      </w:r>
      <w:r>
        <w:rPr>
          <w:u w:val="single"/>
          <w:lang w:val="de-AT"/>
        </w:rPr>
        <w:t>molare Masse</w:t>
      </w:r>
      <w:r w:rsidRPr="003E73E7">
        <w:rPr>
          <w:u w:val="single"/>
        </w:rPr>
        <w:t xml:space="preserve"> einer Atomart</w:t>
      </w:r>
      <w:r>
        <w:t xml:space="preserve"> hat den Zahlenwert der </w:t>
      </w:r>
      <w:r>
        <w:rPr>
          <w:u w:val="single"/>
        </w:rPr>
        <w:t>relativen Atommasse</w:t>
      </w:r>
      <w:r>
        <w:t xml:space="preserve"> und die </w:t>
      </w:r>
      <w:r w:rsidRPr="003E73E7">
        <w:rPr>
          <w:u w:val="single"/>
        </w:rPr>
        <w:t>Einheit: g/mol</w:t>
      </w:r>
      <w:r>
        <w:t xml:space="preserve"> </w:t>
      </w:r>
    </w:p>
    <w:p w14:paraId="0860DA39" w14:textId="77777777" w:rsidR="00CC5C6E" w:rsidRDefault="003E73E7" w:rsidP="00B743FC">
      <w:pPr>
        <w:pBdr>
          <w:top w:val="single" w:sz="4" w:space="1" w:color="auto"/>
        </w:pBdr>
      </w:pPr>
      <w:r>
        <w:t xml:space="preserve">M (C) </w:t>
      </w:r>
      <w:r w:rsidR="00E0098B">
        <w:t>= 12,0 g/mol</w:t>
      </w:r>
      <w:r w:rsidR="00CC5C6E">
        <w:tab/>
      </w:r>
      <w:r w:rsidR="00CC5C6E">
        <w:tab/>
        <w:t xml:space="preserve">Die Zahlenwert aus dem Periodensystem der Elemente </w:t>
      </w:r>
    </w:p>
    <w:p w14:paraId="180FCFEB" w14:textId="1EE0F10B" w:rsidR="00CC5C6E" w:rsidRDefault="00CC5C6E" w:rsidP="00CC5C6E">
      <w:pPr>
        <w:pBdr>
          <w:top w:val="single" w:sz="4" w:space="1" w:color="auto"/>
        </w:pBdr>
      </w:pPr>
      <w:r>
        <w:t>M (O) = 16,0 g/mol                 Runden wir auf Zentel:</w:t>
      </w:r>
    </w:p>
    <w:p w14:paraId="368BFCF4" w14:textId="5603C17A" w:rsidR="00CC5C6E" w:rsidRPr="00573831" w:rsidRDefault="00CC5C6E" w:rsidP="00CC5C6E">
      <w:pPr>
        <w:pBdr>
          <w:top w:val="single" w:sz="4" w:space="1" w:color="auto"/>
        </w:pBdr>
        <w:rPr>
          <w:lang w:val="en-GB"/>
        </w:rPr>
      </w:pPr>
      <w:r w:rsidRPr="00573831">
        <w:rPr>
          <w:lang w:val="en-GB"/>
        </w:rPr>
        <w:t>M (H) = 1,0 g/mol</w:t>
      </w:r>
    </w:p>
    <w:p w14:paraId="69225962" w14:textId="71F72083" w:rsidR="00CC5C6E" w:rsidRPr="00573831" w:rsidRDefault="00CC5C6E" w:rsidP="00CC5C6E">
      <w:pPr>
        <w:pBdr>
          <w:top w:val="single" w:sz="4" w:space="1" w:color="auto"/>
        </w:pBdr>
        <w:rPr>
          <w:lang w:val="en-GB"/>
        </w:rPr>
      </w:pPr>
      <w:r w:rsidRPr="00573831">
        <w:rPr>
          <w:lang w:val="en-GB"/>
        </w:rPr>
        <w:t>M (S) = 32,1 g/mol</w:t>
      </w:r>
    </w:p>
    <w:p w14:paraId="6BF6D572" w14:textId="65A26967" w:rsidR="006E6432" w:rsidRDefault="006E6432" w:rsidP="00EA0376">
      <w:pPr>
        <w:rPr>
          <w:lang w:val="en-GB"/>
        </w:rPr>
      </w:pPr>
    </w:p>
    <w:p w14:paraId="73421D37" w14:textId="4764D138" w:rsidR="00573831" w:rsidRDefault="00573831" w:rsidP="00573831">
      <w:pPr>
        <w:pBdr>
          <w:top w:val="single" w:sz="4" w:space="1" w:color="auto"/>
        </w:pBdr>
        <w:rPr>
          <w:lang w:val="en-GB"/>
        </w:rPr>
      </w:pPr>
    </w:p>
    <w:p w14:paraId="01BB34A1" w14:textId="2F8FF16A" w:rsidR="00573831" w:rsidRPr="001000DF" w:rsidRDefault="00573831" w:rsidP="00573831">
      <w:pPr>
        <w:rPr>
          <w:u w:val="single"/>
          <w:lang w:val="de-DE"/>
        </w:rPr>
      </w:pPr>
      <w:r w:rsidRPr="001000DF">
        <w:rPr>
          <w:u w:val="single"/>
          <w:lang w:val="de-DE"/>
        </w:rPr>
        <w:t>Wiederholung 22.10.2019:</w:t>
      </w:r>
    </w:p>
    <w:p w14:paraId="402D3E7C" w14:textId="2B2EBC02" w:rsidR="00573831" w:rsidRPr="001000DF" w:rsidRDefault="00573831" w:rsidP="00573831">
      <w:pPr>
        <w:rPr>
          <w:lang w:val="de-DE"/>
        </w:rPr>
      </w:pPr>
      <w:r w:rsidRPr="001000DF">
        <w:rPr>
          <w:lang w:val="de-DE"/>
        </w:rPr>
        <w:t>M (N) = 14,0 g/mol</w:t>
      </w:r>
    </w:p>
    <w:p w14:paraId="3AEF654E" w14:textId="77777777" w:rsidR="00573831" w:rsidRPr="001000DF" w:rsidRDefault="00573831" w:rsidP="00573831">
      <w:pPr>
        <w:rPr>
          <w:lang w:val="de-DE"/>
        </w:rPr>
      </w:pPr>
    </w:p>
    <w:p w14:paraId="03C34F8D" w14:textId="76CF85F9" w:rsidR="00573831" w:rsidRPr="001000DF" w:rsidRDefault="00573831" w:rsidP="00173888">
      <w:pPr>
        <w:pBdr>
          <w:top w:val="single" w:sz="4" w:space="1" w:color="auto"/>
        </w:pBdr>
        <w:rPr>
          <w:lang w:val="de-DE"/>
        </w:rPr>
      </w:pPr>
    </w:p>
    <w:p w14:paraId="125392AD" w14:textId="04EEC73D" w:rsidR="00573831" w:rsidRDefault="00573831" w:rsidP="00173888">
      <w:pPr>
        <w:rPr>
          <w:lang w:val="de-DE"/>
        </w:rPr>
      </w:pPr>
      <w:r w:rsidRPr="00573831">
        <w:rPr>
          <w:lang w:val="de-DE"/>
        </w:rPr>
        <w:t xml:space="preserve">Die </w:t>
      </w:r>
      <w:r w:rsidRPr="00573831">
        <w:rPr>
          <w:u w:val="single"/>
          <w:lang w:val="de-DE"/>
        </w:rPr>
        <w:t>molare Masse einer chemischen Verbindung</w:t>
      </w:r>
      <w:r>
        <w:rPr>
          <w:lang w:val="de-DE"/>
        </w:rPr>
        <w:t xml:space="preserve"> errechnet sich aus der Summe der molaren Massen der in der Formel enthaltenen Atome. </w:t>
      </w:r>
    </w:p>
    <w:p w14:paraId="575E24CF" w14:textId="51B6F523" w:rsidR="00173888" w:rsidRDefault="00173888" w:rsidP="00173888">
      <w:pPr>
        <w:rPr>
          <w:lang w:val="de-DE"/>
        </w:rPr>
      </w:pPr>
    </w:p>
    <w:p w14:paraId="72E714AE" w14:textId="261156AA" w:rsidR="00173888" w:rsidRDefault="00173888" w:rsidP="00173888">
      <w:pPr>
        <w:pBdr>
          <w:top w:val="single" w:sz="4" w:space="1" w:color="auto"/>
        </w:pBdr>
        <w:rPr>
          <w:lang w:val="de-DE"/>
        </w:rPr>
      </w:pPr>
    </w:p>
    <w:p w14:paraId="0236908D" w14:textId="11C95E42" w:rsidR="00173888" w:rsidRDefault="00173888" w:rsidP="00173888">
      <w:pPr>
        <w:rPr>
          <w:lang w:val="de-DE"/>
        </w:rPr>
      </w:pPr>
      <w:r>
        <w:rPr>
          <w:u w:val="single"/>
          <w:lang w:val="de-DE"/>
        </w:rPr>
        <w:t>Beispiel:</w:t>
      </w:r>
    </w:p>
    <w:p w14:paraId="7531BD4D" w14:textId="10381D13" w:rsidR="00173888" w:rsidRDefault="00173888" w:rsidP="00173888">
      <w:pPr>
        <w:rPr>
          <w:lang w:val="de-DE"/>
        </w:rPr>
      </w:pPr>
    </w:p>
    <w:p w14:paraId="53C01D2B" w14:textId="36E632C9" w:rsidR="00173888" w:rsidRPr="00ED6A12" w:rsidRDefault="00173888" w:rsidP="00173888">
      <w:pPr>
        <w:rPr>
          <w:lang w:val="de-DE"/>
        </w:rPr>
      </w:pPr>
      <w:r w:rsidRPr="00ED6A12">
        <w:rPr>
          <w:lang w:val="de-DE"/>
        </w:rPr>
        <w:t xml:space="preserve">M (NaCl) = M(Na) + M(Cl) = (23,0 + 35,5) g/mol = </w:t>
      </w:r>
      <w:r w:rsidRPr="00ED6A12">
        <w:rPr>
          <w:u w:val="single"/>
          <w:lang w:val="de-DE"/>
        </w:rPr>
        <w:t>58,5 g/mol</w:t>
      </w:r>
    </w:p>
    <w:p w14:paraId="38372329" w14:textId="7B4041B8" w:rsidR="00173888" w:rsidRDefault="00173888" w:rsidP="00173888">
      <w:pPr>
        <w:rPr>
          <w:u w:val="single"/>
          <w:lang w:val="en-GB"/>
        </w:rPr>
      </w:pPr>
      <w:r>
        <w:rPr>
          <w:lang w:val="en-GB"/>
        </w:rPr>
        <w:t>M (CO</w:t>
      </w:r>
      <w:r>
        <w:rPr>
          <w:vertAlign w:val="subscript"/>
          <w:lang w:val="en-GB"/>
        </w:rPr>
        <w:t>2</w:t>
      </w:r>
      <w:r>
        <w:rPr>
          <w:lang w:val="en-GB"/>
        </w:rPr>
        <w:t xml:space="preserve">) = M(C) + 2M(O) = (12,0 + 2*16,0) g/mol = </w:t>
      </w:r>
      <w:r w:rsidRPr="00173888">
        <w:rPr>
          <w:u w:val="single"/>
          <w:lang w:val="en-GB"/>
        </w:rPr>
        <w:t>44,0 g/mol</w:t>
      </w:r>
    </w:p>
    <w:p w14:paraId="6B261AFD" w14:textId="07D707E1" w:rsidR="00173888" w:rsidRDefault="00173888" w:rsidP="00173888">
      <w:pPr>
        <w:rPr>
          <w:lang w:val="en-GB"/>
        </w:rPr>
      </w:pPr>
    </w:p>
    <w:p w14:paraId="5F55FCE2" w14:textId="77777777" w:rsidR="00173888" w:rsidRPr="00CE7D1C" w:rsidRDefault="00173888" w:rsidP="00173888">
      <w:pPr>
        <w:pBdr>
          <w:top w:val="single" w:sz="4" w:space="1" w:color="auto"/>
        </w:pBdr>
        <w:rPr>
          <w:lang w:val="en-GB"/>
        </w:rPr>
      </w:pPr>
    </w:p>
    <w:p w14:paraId="6554A4B9" w14:textId="00D34226" w:rsidR="00173888" w:rsidRDefault="00173888" w:rsidP="00173888">
      <w:pPr>
        <w:rPr>
          <w:lang w:val="de-AT"/>
        </w:rPr>
      </w:pPr>
      <w:r>
        <w:rPr>
          <w:lang w:val="de-AT"/>
        </w:rPr>
        <w:t xml:space="preserve">Die </w:t>
      </w:r>
      <w:r>
        <w:rPr>
          <w:u w:val="single"/>
          <w:lang w:val="de-AT"/>
        </w:rPr>
        <w:t>Stoffmenge n</w:t>
      </w:r>
      <w:r>
        <w:rPr>
          <w:sz w:val="20"/>
          <w:szCs w:val="20"/>
          <w:lang w:val="de-AT"/>
        </w:rPr>
        <w:t xml:space="preserve"> errechnet sich aus der Masse eines Stoffes indem man die Masse durch die </w:t>
      </w:r>
      <w:r>
        <w:rPr>
          <w:lang w:val="de-AT"/>
        </w:rPr>
        <w:t>molare Masse dividiert.</w:t>
      </w:r>
    </w:p>
    <w:p w14:paraId="439D4954" w14:textId="24C27E88" w:rsidR="00173888" w:rsidRPr="00173888" w:rsidRDefault="00173888" w:rsidP="00173888">
      <w:pPr>
        <w:rPr>
          <w:color w:val="66FF33"/>
          <w:lang w:val="de-AT"/>
        </w:rPr>
      </w:pPr>
      <w:r>
        <w:rPr>
          <w:color w:val="66FF33"/>
          <w:lang w:val="de-AT"/>
        </w:rPr>
        <w:t xml:space="preserve">Stoffmenge = </w:t>
      </w:r>
      <m:oMath>
        <m:f>
          <m:fPr>
            <m:ctrlPr>
              <w:rPr>
                <w:rFonts w:ascii="Cambria Math" w:hAnsi="Cambria Math"/>
                <w:i/>
                <w:color w:val="66FF33"/>
                <w:lang w:val="de-AT"/>
              </w:rPr>
            </m:ctrlPr>
          </m:fPr>
          <m:num>
            <m:r>
              <w:rPr>
                <w:rFonts w:ascii="Cambria Math" w:hAnsi="Cambria Math"/>
                <w:color w:val="66FF33"/>
                <w:lang w:val="de-AT"/>
              </w:rPr>
              <m:t>m</m:t>
            </m:r>
          </m:num>
          <m:den>
            <m:r>
              <w:rPr>
                <w:rFonts w:ascii="Cambria Math" w:hAnsi="Cambria Math"/>
                <w:color w:val="66FF33"/>
                <w:lang w:val="de-AT"/>
              </w:rPr>
              <m:t>M</m:t>
            </m:r>
          </m:den>
        </m:f>
      </m:oMath>
    </w:p>
    <w:p w14:paraId="547CE67F" w14:textId="56A36DBA" w:rsidR="00173888" w:rsidRDefault="00173888" w:rsidP="00173888">
      <w:pPr>
        <w:rPr>
          <w:color w:val="FF0000"/>
          <w:lang w:val="de-AT"/>
        </w:rPr>
      </w:pPr>
    </w:p>
    <w:p w14:paraId="56B55F5F" w14:textId="433712BB" w:rsidR="00173888" w:rsidRDefault="00173888" w:rsidP="001E4EC7">
      <w:pPr>
        <w:pBdr>
          <w:top w:val="single" w:sz="4" w:space="1" w:color="auto"/>
        </w:pBdr>
        <w:rPr>
          <w:color w:val="FF0000"/>
          <w:lang w:val="de-AT"/>
        </w:rPr>
      </w:pPr>
    </w:p>
    <w:p w14:paraId="32D66042" w14:textId="3A928C8B" w:rsidR="00173888" w:rsidRDefault="00173888" w:rsidP="001E4EC7">
      <w:pPr>
        <w:rPr>
          <w:lang w:val="de-AT"/>
        </w:rPr>
      </w:pPr>
      <w:r>
        <w:rPr>
          <w:u w:val="single"/>
          <w:lang w:val="de-AT"/>
        </w:rPr>
        <w:t>Übungsbeispiele:</w:t>
      </w:r>
    </w:p>
    <w:p w14:paraId="2326943A" w14:textId="0577B090" w:rsidR="00173888" w:rsidRDefault="00173888" w:rsidP="001E4EC7">
      <w:pPr>
        <w:rPr>
          <w:lang w:val="de-AT"/>
        </w:rPr>
      </w:pPr>
      <w:r>
        <w:rPr>
          <w:lang w:val="de-AT"/>
        </w:rPr>
        <w:t>Wieviel Mol Fe-Atome sind in 7 Gram Eisen enthalten?</w:t>
      </w:r>
    </w:p>
    <w:p w14:paraId="5EAC6CA0" w14:textId="17D028D8" w:rsidR="001E4EC7" w:rsidRPr="00173888" w:rsidRDefault="00173888" w:rsidP="001E4EC7">
      <w:pPr>
        <w:rPr>
          <w:lang w:val="de-AT"/>
        </w:rPr>
      </w:pPr>
      <w:r>
        <w:rPr>
          <w:lang w:val="de-AT"/>
        </w:rPr>
        <w:tab/>
        <w:t xml:space="preserve">n(Fe) = </w:t>
      </w:r>
      <m:oMath>
        <m:f>
          <m:fPr>
            <m:ctrlPr>
              <w:rPr>
                <w:rFonts w:ascii="Cambria Math" w:hAnsi="Cambria Math"/>
                <w:i/>
                <w:lang w:val="de-AT"/>
              </w:rPr>
            </m:ctrlPr>
          </m:fPr>
          <m:num>
            <m:r>
              <w:rPr>
                <w:rFonts w:ascii="Cambria Math" w:hAnsi="Cambria Math"/>
                <w:lang w:val="de-AT"/>
              </w:rPr>
              <m:t>m</m:t>
            </m:r>
            <m:d>
              <m:dPr>
                <m:ctrlPr>
                  <w:rPr>
                    <w:rFonts w:ascii="Cambria Math" w:hAnsi="Cambria Math"/>
                    <w:i/>
                    <w:lang w:val="de-AT"/>
                  </w:rPr>
                </m:ctrlPr>
              </m:dPr>
              <m:e>
                <m:r>
                  <w:rPr>
                    <w:rFonts w:ascii="Cambria Math" w:hAnsi="Cambria Math"/>
                    <w:lang w:val="de-AT"/>
                  </w:rPr>
                  <m:t>Fe</m:t>
                </m:r>
              </m:e>
            </m:d>
          </m:num>
          <m:den>
            <m:r>
              <w:rPr>
                <w:rFonts w:ascii="Cambria Math" w:hAnsi="Cambria Math"/>
                <w:lang w:val="de-AT"/>
              </w:rPr>
              <m:t>M</m:t>
            </m:r>
            <m:d>
              <m:dPr>
                <m:ctrlPr>
                  <w:rPr>
                    <w:rFonts w:ascii="Cambria Math" w:hAnsi="Cambria Math"/>
                    <w:i/>
                    <w:lang w:val="de-AT"/>
                  </w:rPr>
                </m:ctrlPr>
              </m:dPr>
              <m:e>
                <m:r>
                  <w:rPr>
                    <w:rFonts w:ascii="Cambria Math" w:hAnsi="Cambria Math"/>
                    <w:lang w:val="de-AT"/>
                  </w:rPr>
                  <m:t>Fe</m:t>
                </m:r>
              </m:e>
            </m:d>
          </m:den>
        </m:f>
      </m:oMath>
      <w:r>
        <w:rPr>
          <w:lang w:val="de-AT"/>
        </w:rPr>
        <w:t xml:space="preserve"> = </w:t>
      </w:r>
      <m:oMath>
        <m:f>
          <m:fPr>
            <m:ctrlPr>
              <w:rPr>
                <w:rFonts w:ascii="Cambria Math" w:hAnsi="Cambria Math"/>
                <w:i/>
                <w:lang w:val="de-AT"/>
              </w:rPr>
            </m:ctrlPr>
          </m:fPr>
          <m:num>
            <m:r>
              <w:rPr>
                <w:rFonts w:ascii="Cambria Math" w:hAnsi="Cambria Math"/>
                <w:lang w:val="de-AT"/>
              </w:rPr>
              <m:t>7 g</m:t>
            </m:r>
          </m:num>
          <m:den>
            <m:r>
              <w:rPr>
                <w:rFonts w:ascii="Cambria Math" w:hAnsi="Cambria Math"/>
                <w:lang w:val="de-AT"/>
              </w:rPr>
              <m:t>55,9 g/mol</m:t>
            </m:r>
          </m:den>
        </m:f>
      </m:oMath>
      <w:r>
        <w:rPr>
          <w:lang w:val="de-AT"/>
        </w:rPr>
        <w:t xml:space="preserve"> = </w:t>
      </w:r>
      <m:oMath>
        <m:f>
          <m:fPr>
            <m:ctrlPr>
              <w:rPr>
                <w:rFonts w:ascii="Cambria Math" w:hAnsi="Cambria Math"/>
                <w:i/>
                <w:lang w:val="de-AT"/>
              </w:rPr>
            </m:ctrlPr>
          </m:fPr>
          <m:num>
            <m:r>
              <w:rPr>
                <w:rFonts w:ascii="Cambria Math" w:hAnsi="Cambria Math"/>
                <w:lang w:val="de-AT"/>
              </w:rPr>
              <m:t>7</m:t>
            </m:r>
          </m:num>
          <m:den>
            <m:r>
              <w:rPr>
                <w:rFonts w:ascii="Cambria Math" w:hAnsi="Cambria Math"/>
                <w:lang w:val="de-AT"/>
              </w:rPr>
              <m:t>55,9</m:t>
            </m:r>
          </m:den>
        </m:f>
        <m:r>
          <w:rPr>
            <w:rFonts w:ascii="Cambria Math" w:hAnsi="Cambria Math"/>
            <w:lang w:val="de-AT"/>
          </w:rPr>
          <m:t>mol</m:t>
        </m:r>
      </m:oMath>
    </w:p>
    <w:p w14:paraId="66035930" w14:textId="77777777" w:rsidR="00173888" w:rsidRPr="00173888" w:rsidRDefault="00173888" w:rsidP="001E4EC7">
      <w:pPr>
        <w:rPr>
          <w:lang w:val="de-AT"/>
        </w:rPr>
      </w:pPr>
    </w:p>
    <w:p w14:paraId="2CB88226" w14:textId="27BB9D78" w:rsidR="00173888" w:rsidRDefault="00173888" w:rsidP="001E4EC7">
      <w:pPr>
        <w:pBdr>
          <w:top w:val="single" w:sz="4" w:space="1" w:color="auto"/>
        </w:pBdr>
        <w:rPr>
          <w:lang w:val="de-AT"/>
        </w:rPr>
      </w:pPr>
    </w:p>
    <w:p w14:paraId="6394C481" w14:textId="0F276A65" w:rsidR="001E4EC7" w:rsidRDefault="001E4EC7" w:rsidP="001E4EC7">
      <w:pPr>
        <w:pBdr>
          <w:top w:val="single" w:sz="4" w:space="1" w:color="auto"/>
        </w:pBdr>
        <w:rPr>
          <w:lang w:val="de-AT"/>
        </w:rPr>
      </w:pPr>
      <w:r>
        <w:rPr>
          <w:u w:val="single"/>
          <w:lang w:val="de-AT"/>
        </w:rPr>
        <w:t>Arbeitsblatt-Molare Masse:</w:t>
      </w:r>
    </w:p>
    <w:p w14:paraId="62683C54" w14:textId="06FE48EC" w:rsidR="001E4EC7" w:rsidRDefault="001E4EC7" w:rsidP="001E4EC7">
      <w:pPr>
        <w:pStyle w:val="Listenabsatz"/>
        <w:numPr>
          <w:ilvl w:val="0"/>
          <w:numId w:val="26"/>
        </w:numPr>
        <w:rPr>
          <w:lang w:val="de-AT"/>
        </w:rPr>
      </w:pPr>
      <w:r>
        <w:rPr>
          <w:lang w:val="de-AT"/>
        </w:rPr>
        <w:t>a) Berechnen Sie die molare Masse von Wasser (H</w:t>
      </w:r>
      <w:r>
        <w:rPr>
          <w:vertAlign w:val="subscript"/>
          <w:lang w:val="de-AT"/>
        </w:rPr>
        <w:t>2</w:t>
      </w:r>
      <w:r>
        <w:rPr>
          <w:lang w:val="de-AT"/>
        </w:rPr>
        <w:t>O)!</w:t>
      </w:r>
    </w:p>
    <w:p w14:paraId="431811BE" w14:textId="3CDA9271" w:rsidR="001E4EC7" w:rsidRDefault="001E4EC7" w:rsidP="001E4EC7">
      <w:pPr>
        <w:ind w:left="720" w:firstLine="720"/>
        <w:rPr>
          <w:lang w:val="en-GB"/>
        </w:rPr>
      </w:pPr>
      <w:r w:rsidRPr="001E4EC7">
        <w:rPr>
          <w:lang w:val="en-GB"/>
        </w:rPr>
        <w:t>M (H</w:t>
      </w:r>
      <w:r w:rsidRPr="001E4EC7">
        <w:rPr>
          <w:vertAlign w:val="subscript"/>
          <w:lang w:val="en-GB"/>
        </w:rPr>
        <w:t>2</w:t>
      </w:r>
      <w:r w:rsidRPr="001E4EC7">
        <w:rPr>
          <w:lang w:val="en-GB"/>
        </w:rPr>
        <w:t>O) = 2M(H) + M(O) = (2,0 + 16,0) g/mo</w:t>
      </w:r>
      <w:r>
        <w:rPr>
          <w:lang w:val="en-GB"/>
        </w:rPr>
        <w:t>l = 18,0 g/mol</w:t>
      </w:r>
    </w:p>
    <w:p w14:paraId="5FA06B14" w14:textId="15CB57F4" w:rsidR="001E4EC7" w:rsidRPr="001E4EC7" w:rsidRDefault="001E4EC7" w:rsidP="001E4EC7">
      <w:pPr>
        <w:pStyle w:val="Listenabsatz"/>
        <w:ind w:left="1440" w:hanging="720"/>
        <w:rPr>
          <w:lang w:val="de-DE"/>
        </w:rPr>
      </w:pPr>
      <w:r w:rsidRPr="001E4EC7">
        <w:rPr>
          <w:lang w:val="de-DE"/>
        </w:rPr>
        <w:lastRenderedPageBreak/>
        <w:t>b) Wieviel Mol Wasser-M</w:t>
      </w:r>
      <w:r>
        <w:rPr>
          <w:lang w:val="de-DE"/>
        </w:rPr>
        <w:t>oleküle sind in 1 Kilogramm Wasser enthalten?</w:t>
      </w:r>
      <w:r w:rsidRPr="001E4EC7">
        <w:rPr>
          <w:lang w:val="de-DE"/>
        </w:rPr>
        <w:tab/>
        <w:t>n(H</w:t>
      </w:r>
      <w:r w:rsidRPr="001E4EC7">
        <w:rPr>
          <w:vertAlign w:val="subscript"/>
          <w:lang w:val="de-DE"/>
        </w:rPr>
        <w:t>2</w:t>
      </w:r>
      <w:r w:rsidRPr="001E4EC7">
        <w:rPr>
          <w:lang w:val="de-DE"/>
        </w:rPr>
        <w:t>O)</w:t>
      </w:r>
      <w:r>
        <w:rPr>
          <w:lang w:val="de-DE"/>
        </w:rPr>
        <w:t>=</w:t>
      </w:r>
      <m:oMath>
        <m:f>
          <m:fPr>
            <m:ctrlPr>
              <w:rPr>
                <w:rFonts w:ascii="Cambria Math" w:hAnsi="Cambria Math"/>
                <w:i/>
                <w:lang w:val="de-DE"/>
              </w:rPr>
            </m:ctrlPr>
          </m:fPr>
          <m:num>
            <m:r>
              <w:rPr>
                <w:rFonts w:ascii="Cambria Math" w:hAnsi="Cambria Math"/>
                <w:lang w:val="de-DE"/>
              </w:rPr>
              <m:t>m</m:t>
            </m:r>
            <m:d>
              <m:dPr>
                <m:ctrlPr>
                  <w:rPr>
                    <w:rFonts w:ascii="Cambria Math" w:hAnsi="Cambria Math"/>
                    <w:i/>
                    <w:lang w:val="de-DE"/>
                  </w:rPr>
                </m:ctrlPr>
              </m:dPr>
              <m:e>
                <m:r>
                  <w:rPr>
                    <w:rFonts w:ascii="Cambria Math" w:hAnsi="Cambria Math"/>
                    <w:lang w:val="de-DE"/>
                  </w:rPr>
                  <m:t>H2O</m:t>
                </m:r>
              </m:e>
            </m:d>
          </m:num>
          <m:den>
            <m:r>
              <w:rPr>
                <w:rFonts w:ascii="Cambria Math" w:hAnsi="Cambria Math"/>
                <w:lang w:val="de-DE"/>
              </w:rPr>
              <m:t>M</m:t>
            </m:r>
            <m:d>
              <m:dPr>
                <m:ctrlPr>
                  <w:rPr>
                    <w:rFonts w:ascii="Cambria Math" w:hAnsi="Cambria Math"/>
                    <w:i/>
                    <w:lang w:val="de-DE"/>
                  </w:rPr>
                </m:ctrlPr>
              </m:dPr>
              <m:e>
                <m:r>
                  <w:rPr>
                    <w:rFonts w:ascii="Cambria Math" w:hAnsi="Cambria Math"/>
                    <w:lang w:val="de-DE"/>
                  </w:rPr>
                  <m:t>H2O</m:t>
                </m:r>
              </m:e>
            </m:d>
          </m:den>
        </m:f>
      </m:oMath>
      <w:r>
        <w:rPr>
          <w:lang w:val="de-DE"/>
        </w:rPr>
        <w:t xml:space="preserve"> = </w:t>
      </w:r>
      <m:oMath>
        <m:f>
          <m:fPr>
            <m:ctrlPr>
              <w:rPr>
                <w:rFonts w:ascii="Cambria Math" w:hAnsi="Cambria Math"/>
                <w:i/>
                <w:lang w:val="de-DE"/>
              </w:rPr>
            </m:ctrlPr>
          </m:fPr>
          <m:num>
            <m:r>
              <w:rPr>
                <w:rFonts w:ascii="Cambria Math" w:hAnsi="Cambria Math"/>
                <w:lang w:val="de-DE"/>
              </w:rPr>
              <m:t>1000 g</m:t>
            </m:r>
          </m:num>
          <m:den>
            <m:r>
              <w:rPr>
                <w:rFonts w:ascii="Cambria Math" w:hAnsi="Cambria Math"/>
                <w:lang w:val="de-DE"/>
              </w:rPr>
              <m:t>18,0</m:t>
            </m:r>
            <m:f>
              <m:fPr>
                <m:ctrlPr>
                  <w:rPr>
                    <w:rFonts w:ascii="Cambria Math" w:hAnsi="Cambria Math"/>
                    <w:i/>
                    <w:lang w:val="de-DE"/>
                  </w:rPr>
                </m:ctrlPr>
              </m:fPr>
              <m:num>
                <m:r>
                  <w:rPr>
                    <w:rFonts w:ascii="Cambria Math" w:hAnsi="Cambria Math"/>
                    <w:lang w:val="de-DE"/>
                  </w:rPr>
                  <m:t>g</m:t>
                </m:r>
              </m:num>
              <m:den>
                <m:r>
                  <w:rPr>
                    <w:rFonts w:ascii="Cambria Math" w:hAnsi="Cambria Math"/>
                    <w:lang w:val="de-DE"/>
                  </w:rPr>
                  <m:t>mol</m:t>
                </m:r>
              </m:den>
            </m:f>
          </m:den>
        </m:f>
      </m:oMath>
      <w:r>
        <w:rPr>
          <w:lang w:val="de-DE"/>
        </w:rPr>
        <w:t xml:space="preserve"> = </w:t>
      </w:r>
      <m:oMath>
        <m:f>
          <m:fPr>
            <m:ctrlPr>
              <w:rPr>
                <w:rFonts w:ascii="Cambria Math" w:hAnsi="Cambria Math"/>
                <w:i/>
                <w:lang w:val="de-DE"/>
              </w:rPr>
            </m:ctrlPr>
          </m:fPr>
          <m:num>
            <m:r>
              <w:rPr>
                <w:rFonts w:ascii="Cambria Math" w:hAnsi="Cambria Math"/>
                <w:lang w:val="de-DE"/>
              </w:rPr>
              <m:t>1000</m:t>
            </m:r>
          </m:num>
          <m:den>
            <m:r>
              <w:rPr>
                <w:rFonts w:ascii="Cambria Math" w:hAnsi="Cambria Math"/>
                <w:lang w:val="de-DE"/>
              </w:rPr>
              <m:t>18,0</m:t>
            </m:r>
          </m:den>
        </m:f>
        <m:r>
          <w:rPr>
            <w:rFonts w:ascii="Cambria Math" w:hAnsi="Cambria Math"/>
            <w:lang w:val="de-DE"/>
          </w:rPr>
          <m:t xml:space="preserve"> mol</m:t>
        </m:r>
      </m:oMath>
    </w:p>
    <w:p w14:paraId="34F9EF60" w14:textId="71DFCC96" w:rsidR="001E4EC7" w:rsidRPr="001E4EC7" w:rsidRDefault="001E4EC7" w:rsidP="001E4EC7">
      <w:pPr>
        <w:pStyle w:val="Listenabsatz"/>
        <w:numPr>
          <w:ilvl w:val="0"/>
          <w:numId w:val="26"/>
        </w:numPr>
        <w:rPr>
          <w:lang w:val="de-DE"/>
        </w:rPr>
      </w:pPr>
      <w:r>
        <w:rPr>
          <w:lang w:val="de-DE"/>
        </w:rPr>
        <w:t>a) Berechnen Sie die molare Masse von Butan (C</w:t>
      </w:r>
      <w:r>
        <w:rPr>
          <w:vertAlign w:val="subscript"/>
          <w:lang w:val="de-DE"/>
        </w:rPr>
        <w:t>4</w:t>
      </w:r>
      <w:r>
        <w:rPr>
          <w:lang w:val="de-DE"/>
        </w:rPr>
        <w:t>H</w:t>
      </w:r>
      <w:r>
        <w:rPr>
          <w:vertAlign w:val="subscript"/>
          <w:lang w:val="de-DE"/>
        </w:rPr>
        <w:t>10</w:t>
      </w:r>
      <w:r>
        <w:rPr>
          <w:sz w:val="24"/>
          <w:szCs w:val="24"/>
          <w:lang w:val="de-DE"/>
        </w:rPr>
        <w:t>)!</w:t>
      </w:r>
    </w:p>
    <w:p w14:paraId="31B87CB2" w14:textId="36712FC9" w:rsidR="001E4EC7" w:rsidRDefault="001E4EC7" w:rsidP="001E4EC7">
      <w:pPr>
        <w:ind w:left="1440"/>
        <w:rPr>
          <w:sz w:val="20"/>
          <w:szCs w:val="20"/>
          <w:lang w:val="en-GB"/>
        </w:rPr>
      </w:pPr>
      <w:r w:rsidRPr="00904C0E">
        <w:rPr>
          <w:lang w:val="en-GB"/>
        </w:rPr>
        <w:t>M (C</w:t>
      </w:r>
      <w:r w:rsidRPr="00904C0E">
        <w:rPr>
          <w:vertAlign w:val="subscript"/>
          <w:lang w:val="en-GB"/>
        </w:rPr>
        <w:t>4</w:t>
      </w:r>
      <w:r w:rsidRPr="00904C0E">
        <w:rPr>
          <w:lang w:val="en-GB"/>
        </w:rPr>
        <w:t>H</w:t>
      </w:r>
      <w:r w:rsidRPr="00904C0E">
        <w:rPr>
          <w:vertAlign w:val="subscript"/>
          <w:lang w:val="en-GB"/>
        </w:rPr>
        <w:t>10</w:t>
      </w:r>
      <w:r w:rsidRPr="00904C0E">
        <w:rPr>
          <w:lang w:val="en-GB"/>
        </w:rPr>
        <w:t xml:space="preserve">) = </w:t>
      </w:r>
      <w:r w:rsidR="00904C0E" w:rsidRPr="00904C0E">
        <w:rPr>
          <w:lang w:val="en-GB"/>
        </w:rPr>
        <w:t>4M</w:t>
      </w:r>
      <w:r w:rsidR="00904C0E" w:rsidRPr="00904C0E">
        <w:rPr>
          <w:sz w:val="20"/>
          <w:szCs w:val="20"/>
          <w:lang w:val="en-GB"/>
        </w:rPr>
        <w:t>(C) + 10M(H) = (48,0 + 10,0) g/mo</w:t>
      </w:r>
      <w:r w:rsidR="00904C0E">
        <w:rPr>
          <w:sz w:val="20"/>
          <w:szCs w:val="20"/>
          <w:lang w:val="en-GB"/>
        </w:rPr>
        <w:t>l = 58,0 g/mol</w:t>
      </w:r>
    </w:p>
    <w:p w14:paraId="2F4306D7" w14:textId="7CA79C62" w:rsidR="00904C0E" w:rsidRDefault="00904C0E" w:rsidP="00904C0E">
      <w:pPr>
        <w:ind w:left="720"/>
        <w:rPr>
          <w:sz w:val="20"/>
          <w:szCs w:val="20"/>
          <w:lang w:val="de-DE"/>
        </w:rPr>
      </w:pPr>
      <w:r w:rsidRPr="00904C0E">
        <w:rPr>
          <w:sz w:val="20"/>
          <w:szCs w:val="20"/>
          <w:lang w:val="de-DE"/>
        </w:rPr>
        <w:t>b) Welche Masse haben 0,2 M</w:t>
      </w:r>
      <w:r>
        <w:rPr>
          <w:sz w:val="20"/>
          <w:szCs w:val="20"/>
          <w:lang w:val="de-DE"/>
        </w:rPr>
        <w:t>ol Butan?</w:t>
      </w:r>
    </w:p>
    <w:p w14:paraId="45275C8E" w14:textId="5042E874" w:rsidR="00904C0E" w:rsidRDefault="00904C0E" w:rsidP="00904C0E">
      <w:pPr>
        <w:ind w:left="720"/>
        <w:rPr>
          <w:sz w:val="20"/>
          <w:szCs w:val="20"/>
          <w:lang w:val="de-DE"/>
        </w:rPr>
      </w:pPr>
      <w:r>
        <w:rPr>
          <w:sz w:val="20"/>
          <w:szCs w:val="20"/>
          <w:lang w:val="de-DE"/>
        </w:rPr>
        <w:tab/>
        <w:t>n (C</w:t>
      </w:r>
      <w:r>
        <w:rPr>
          <w:sz w:val="20"/>
          <w:szCs w:val="20"/>
          <w:vertAlign w:val="subscript"/>
          <w:lang w:val="de-DE"/>
        </w:rPr>
        <w:t>4</w:t>
      </w:r>
      <w:r>
        <w:rPr>
          <w:sz w:val="20"/>
          <w:szCs w:val="20"/>
          <w:lang w:val="de-DE"/>
        </w:rPr>
        <w:t>H</w:t>
      </w:r>
      <w:r>
        <w:rPr>
          <w:sz w:val="20"/>
          <w:szCs w:val="20"/>
          <w:vertAlign w:val="subscript"/>
          <w:lang w:val="de-DE"/>
        </w:rPr>
        <w:t>10</w:t>
      </w:r>
      <w:r>
        <w:rPr>
          <w:sz w:val="20"/>
          <w:szCs w:val="20"/>
          <w:lang w:val="de-DE"/>
        </w:rPr>
        <w:t xml:space="preserve">) = </w:t>
      </w:r>
      <m:oMath>
        <m:f>
          <m:fPr>
            <m:ctrlPr>
              <w:rPr>
                <w:rFonts w:ascii="Cambria Math" w:hAnsi="Cambria Math"/>
                <w:i/>
                <w:sz w:val="20"/>
                <w:szCs w:val="20"/>
                <w:lang w:val="de-DE"/>
              </w:rPr>
            </m:ctrlPr>
          </m:fPr>
          <m:num>
            <m:r>
              <w:rPr>
                <w:rFonts w:ascii="Cambria Math" w:hAnsi="Cambria Math"/>
                <w:sz w:val="20"/>
                <w:szCs w:val="20"/>
                <w:lang w:val="de-DE"/>
              </w:rPr>
              <m:t>m</m:t>
            </m:r>
            <m:d>
              <m:dPr>
                <m:ctrlPr>
                  <w:rPr>
                    <w:rFonts w:ascii="Cambria Math" w:hAnsi="Cambria Math"/>
                    <w:i/>
                    <w:sz w:val="20"/>
                    <w:szCs w:val="20"/>
                    <w:lang w:val="de-DE"/>
                  </w:rPr>
                </m:ctrlPr>
              </m:dPr>
              <m:e>
                <m:r>
                  <w:rPr>
                    <w:rFonts w:ascii="Cambria Math" w:hAnsi="Cambria Math"/>
                    <w:sz w:val="20"/>
                    <w:szCs w:val="20"/>
                    <w:lang w:val="de-DE"/>
                  </w:rPr>
                  <m:t>C4H10</m:t>
                </m:r>
              </m:e>
            </m:d>
          </m:num>
          <m:den>
            <m:r>
              <w:rPr>
                <w:rFonts w:ascii="Cambria Math" w:hAnsi="Cambria Math"/>
                <w:sz w:val="20"/>
                <w:szCs w:val="20"/>
                <w:lang w:val="de-DE"/>
              </w:rPr>
              <m:t>M</m:t>
            </m:r>
            <m:d>
              <m:dPr>
                <m:ctrlPr>
                  <w:rPr>
                    <w:rFonts w:ascii="Cambria Math" w:hAnsi="Cambria Math"/>
                    <w:i/>
                    <w:sz w:val="20"/>
                    <w:szCs w:val="20"/>
                    <w:lang w:val="de-DE"/>
                  </w:rPr>
                </m:ctrlPr>
              </m:dPr>
              <m:e>
                <m:r>
                  <w:rPr>
                    <w:rFonts w:ascii="Cambria Math" w:hAnsi="Cambria Math"/>
                    <w:sz w:val="20"/>
                    <w:szCs w:val="20"/>
                    <w:lang w:val="de-DE"/>
                  </w:rPr>
                  <m:t>C4H10</m:t>
                </m:r>
              </m:e>
            </m:d>
          </m:den>
        </m:f>
      </m:oMath>
      <w:r>
        <w:rPr>
          <w:sz w:val="20"/>
          <w:szCs w:val="20"/>
          <w:lang w:val="de-DE"/>
        </w:rPr>
        <w:t xml:space="preserve"> = </w:t>
      </w:r>
      <m:oMath>
        <m:f>
          <m:fPr>
            <m:ctrlPr>
              <w:rPr>
                <w:rFonts w:ascii="Cambria Math" w:hAnsi="Cambria Math"/>
                <w:i/>
                <w:sz w:val="20"/>
                <w:szCs w:val="20"/>
                <w:lang w:val="de-DE"/>
              </w:rPr>
            </m:ctrlPr>
          </m:fPr>
          <m:num>
            <m:r>
              <w:rPr>
                <w:rFonts w:ascii="Cambria Math" w:hAnsi="Cambria Math"/>
                <w:sz w:val="20"/>
                <w:szCs w:val="20"/>
                <w:lang w:val="de-DE"/>
              </w:rPr>
              <m:t>0,2 g</m:t>
            </m:r>
          </m:num>
          <m:den>
            <m:r>
              <w:rPr>
                <w:rFonts w:ascii="Cambria Math" w:hAnsi="Cambria Math"/>
                <w:sz w:val="20"/>
                <w:szCs w:val="20"/>
                <w:lang w:val="de-DE"/>
              </w:rPr>
              <m:t>58,0 g/mol</m:t>
            </m:r>
          </m:den>
        </m:f>
      </m:oMath>
      <w:r>
        <w:rPr>
          <w:sz w:val="20"/>
          <w:szCs w:val="20"/>
          <w:lang w:val="de-DE"/>
        </w:rPr>
        <w:t xml:space="preserve"> = 11,6 g</w:t>
      </w:r>
    </w:p>
    <w:p w14:paraId="5FA2167D" w14:textId="46E0DF9B" w:rsidR="00904C0E" w:rsidRDefault="00904C0E" w:rsidP="00904C0E">
      <w:pPr>
        <w:pStyle w:val="Listenabsatz"/>
        <w:numPr>
          <w:ilvl w:val="0"/>
          <w:numId w:val="26"/>
        </w:numPr>
        <w:rPr>
          <w:sz w:val="20"/>
          <w:szCs w:val="20"/>
          <w:lang w:val="de-DE"/>
        </w:rPr>
      </w:pPr>
      <w:r>
        <w:rPr>
          <w:sz w:val="20"/>
          <w:szCs w:val="20"/>
          <w:lang w:val="de-DE"/>
        </w:rPr>
        <w:t>a)  Berechnen Sie die molare Masse von Schwefelsäure (H</w:t>
      </w:r>
      <w:r>
        <w:rPr>
          <w:sz w:val="20"/>
          <w:szCs w:val="20"/>
          <w:vertAlign w:val="subscript"/>
          <w:lang w:val="de-DE"/>
        </w:rPr>
        <w:t>2</w:t>
      </w:r>
      <w:r>
        <w:rPr>
          <w:sz w:val="20"/>
          <w:szCs w:val="20"/>
          <w:lang w:val="de-DE"/>
        </w:rPr>
        <w:t>SO</w:t>
      </w:r>
      <w:r>
        <w:rPr>
          <w:sz w:val="20"/>
          <w:szCs w:val="20"/>
          <w:vertAlign w:val="subscript"/>
          <w:lang w:val="de-DE"/>
        </w:rPr>
        <w:t>4</w:t>
      </w:r>
      <w:r>
        <w:rPr>
          <w:sz w:val="20"/>
          <w:szCs w:val="20"/>
          <w:lang w:val="de-DE"/>
        </w:rPr>
        <w:t>)!</w:t>
      </w:r>
    </w:p>
    <w:p w14:paraId="70503BF8" w14:textId="329BFCDB" w:rsidR="00904C0E" w:rsidRDefault="00904C0E" w:rsidP="00904C0E">
      <w:pPr>
        <w:pStyle w:val="Listenabsatz"/>
        <w:ind w:left="1440"/>
        <w:rPr>
          <w:sz w:val="20"/>
          <w:szCs w:val="20"/>
          <w:lang w:val="en-GB"/>
        </w:rPr>
      </w:pPr>
      <w:r w:rsidRPr="00904C0E">
        <w:rPr>
          <w:sz w:val="20"/>
          <w:szCs w:val="20"/>
          <w:lang w:val="en-GB"/>
        </w:rPr>
        <w:t>M (H</w:t>
      </w:r>
      <w:r w:rsidRPr="00904C0E">
        <w:rPr>
          <w:sz w:val="20"/>
          <w:szCs w:val="20"/>
          <w:vertAlign w:val="subscript"/>
          <w:lang w:val="en-GB"/>
        </w:rPr>
        <w:t>2</w:t>
      </w:r>
      <w:r w:rsidRPr="00904C0E">
        <w:rPr>
          <w:sz w:val="20"/>
          <w:szCs w:val="20"/>
          <w:lang w:val="en-GB"/>
        </w:rPr>
        <w:t>SO</w:t>
      </w:r>
      <w:r w:rsidRPr="00904C0E">
        <w:rPr>
          <w:sz w:val="20"/>
          <w:szCs w:val="20"/>
          <w:vertAlign w:val="subscript"/>
          <w:lang w:val="en-GB"/>
        </w:rPr>
        <w:t>4</w:t>
      </w:r>
      <w:r w:rsidRPr="00904C0E">
        <w:rPr>
          <w:sz w:val="20"/>
          <w:szCs w:val="20"/>
          <w:lang w:val="en-GB"/>
        </w:rPr>
        <w:t>) = 2M(H) + M(S) + 4M(O</w:t>
      </w:r>
      <w:r>
        <w:rPr>
          <w:sz w:val="20"/>
          <w:szCs w:val="20"/>
          <w:lang w:val="en-GB"/>
        </w:rPr>
        <w:t>) = (2,0 + 32,1 + 48,0) = 98,1 g/mol</w:t>
      </w:r>
    </w:p>
    <w:p w14:paraId="2ECDF90C" w14:textId="77777777" w:rsidR="00904C0E" w:rsidRDefault="00904C0E" w:rsidP="00904C0E">
      <w:pPr>
        <w:rPr>
          <w:sz w:val="20"/>
          <w:szCs w:val="20"/>
          <w:lang w:val="de-DE"/>
        </w:rPr>
      </w:pPr>
      <w:r>
        <w:rPr>
          <w:sz w:val="20"/>
          <w:szCs w:val="20"/>
          <w:lang w:val="en-GB"/>
        </w:rPr>
        <w:tab/>
      </w:r>
      <w:r w:rsidRPr="00904C0E">
        <w:rPr>
          <w:sz w:val="20"/>
          <w:szCs w:val="20"/>
          <w:lang w:val="de-DE"/>
        </w:rPr>
        <w:t>b) Wieviel Mol Schwefelsäure-Mo</w:t>
      </w:r>
      <w:r>
        <w:rPr>
          <w:sz w:val="20"/>
          <w:szCs w:val="20"/>
          <w:lang w:val="de-DE"/>
        </w:rPr>
        <w:t>leküle sind in 4 Gramm Schwefelsäure enthalten?</w:t>
      </w:r>
    </w:p>
    <w:p w14:paraId="67972F63" w14:textId="78BDACFF" w:rsidR="00904C0E" w:rsidRPr="00904C0E" w:rsidRDefault="00904C0E" w:rsidP="00904C0E">
      <w:pPr>
        <w:rPr>
          <w:sz w:val="20"/>
          <w:szCs w:val="20"/>
          <w:lang w:val="de-DE"/>
        </w:rPr>
      </w:pPr>
      <w:r>
        <w:rPr>
          <w:sz w:val="20"/>
          <w:szCs w:val="20"/>
          <w:lang w:val="de-DE"/>
        </w:rPr>
        <w:tab/>
      </w:r>
      <w:r>
        <w:rPr>
          <w:sz w:val="20"/>
          <w:szCs w:val="20"/>
          <w:lang w:val="de-DE"/>
        </w:rPr>
        <w:tab/>
        <w:t>n(H</w:t>
      </w:r>
      <w:r>
        <w:rPr>
          <w:sz w:val="20"/>
          <w:szCs w:val="20"/>
          <w:vertAlign w:val="subscript"/>
          <w:lang w:val="de-DE"/>
        </w:rPr>
        <w:t>2</w:t>
      </w:r>
      <w:r>
        <w:rPr>
          <w:sz w:val="20"/>
          <w:szCs w:val="20"/>
          <w:lang w:val="de-DE"/>
        </w:rPr>
        <w:t>SO</w:t>
      </w:r>
      <w:r>
        <w:rPr>
          <w:sz w:val="20"/>
          <w:szCs w:val="20"/>
          <w:vertAlign w:val="subscript"/>
          <w:lang w:val="de-DE"/>
        </w:rPr>
        <w:t>4</w:t>
      </w:r>
      <w:r>
        <w:rPr>
          <w:sz w:val="20"/>
          <w:szCs w:val="20"/>
          <w:lang w:val="de-DE"/>
        </w:rPr>
        <w:t xml:space="preserve">) = </w:t>
      </w:r>
      <m:oMath>
        <m:f>
          <m:fPr>
            <m:ctrlPr>
              <w:rPr>
                <w:rFonts w:ascii="Cambria Math" w:hAnsi="Cambria Math"/>
                <w:i/>
                <w:sz w:val="20"/>
                <w:szCs w:val="20"/>
                <w:lang w:val="de-DE"/>
              </w:rPr>
            </m:ctrlPr>
          </m:fPr>
          <m:num>
            <m:r>
              <w:rPr>
                <w:rFonts w:ascii="Cambria Math" w:hAnsi="Cambria Math"/>
                <w:sz w:val="20"/>
                <w:szCs w:val="20"/>
                <w:lang w:val="de-DE"/>
              </w:rPr>
              <m:t>m</m:t>
            </m:r>
            <m:d>
              <m:dPr>
                <m:ctrlPr>
                  <w:rPr>
                    <w:rFonts w:ascii="Cambria Math" w:hAnsi="Cambria Math"/>
                    <w:i/>
                    <w:sz w:val="20"/>
                    <w:szCs w:val="20"/>
                    <w:lang w:val="de-DE"/>
                  </w:rPr>
                </m:ctrlPr>
              </m:dPr>
              <m:e>
                <m:r>
                  <w:rPr>
                    <w:rFonts w:ascii="Cambria Math" w:hAnsi="Cambria Math"/>
                    <w:sz w:val="20"/>
                    <w:szCs w:val="20"/>
                    <w:lang w:val="de-DE"/>
                  </w:rPr>
                  <m:t>H2SO4</m:t>
                </m:r>
              </m:e>
            </m:d>
          </m:num>
          <m:den>
            <m:r>
              <w:rPr>
                <w:rFonts w:ascii="Cambria Math" w:hAnsi="Cambria Math"/>
                <w:sz w:val="20"/>
                <w:szCs w:val="20"/>
                <w:lang w:val="de-DE"/>
              </w:rPr>
              <m:t>M</m:t>
            </m:r>
            <m:d>
              <m:dPr>
                <m:ctrlPr>
                  <w:rPr>
                    <w:rFonts w:ascii="Cambria Math" w:hAnsi="Cambria Math"/>
                    <w:i/>
                    <w:sz w:val="20"/>
                    <w:szCs w:val="20"/>
                    <w:lang w:val="de-DE"/>
                  </w:rPr>
                </m:ctrlPr>
              </m:dPr>
              <m:e>
                <m:r>
                  <w:rPr>
                    <w:rFonts w:ascii="Cambria Math" w:hAnsi="Cambria Math"/>
                    <w:sz w:val="20"/>
                    <w:szCs w:val="20"/>
                    <w:lang w:val="de-DE"/>
                  </w:rPr>
                  <m:t>H2SO4</m:t>
                </m:r>
              </m:e>
            </m:d>
          </m:den>
        </m:f>
      </m:oMath>
      <w:r>
        <w:rPr>
          <w:sz w:val="20"/>
          <w:szCs w:val="20"/>
          <w:lang w:val="de-DE"/>
        </w:rPr>
        <w:t xml:space="preserve"> = </w:t>
      </w:r>
      <m:oMath>
        <m:f>
          <m:fPr>
            <m:ctrlPr>
              <w:rPr>
                <w:rFonts w:ascii="Cambria Math" w:hAnsi="Cambria Math"/>
                <w:i/>
                <w:sz w:val="20"/>
                <w:szCs w:val="20"/>
                <w:lang w:val="de-DE"/>
              </w:rPr>
            </m:ctrlPr>
          </m:fPr>
          <m:num>
            <m:r>
              <w:rPr>
                <w:rFonts w:ascii="Cambria Math" w:hAnsi="Cambria Math"/>
                <w:sz w:val="20"/>
                <w:szCs w:val="20"/>
                <w:lang w:val="de-DE"/>
              </w:rPr>
              <m:t>4 g</m:t>
            </m:r>
          </m:num>
          <m:den>
            <m:r>
              <w:rPr>
                <w:rFonts w:ascii="Cambria Math" w:hAnsi="Cambria Math"/>
                <w:sz w:val="20"/>
                <w:szCs w:val="20"/>
                <w:lang w:val="de-DE"/>
              </w:rPr>
              <m:t>98,1</m:t>
            </m:r>
            <m:f>
              <m:fPr>
                <m:ctrlPr>
                  <w:rPr>
                    <w:rFonts w:ascii="Cambria Math" w:hAnsi="Cambria Math"/>
                    <w:i/>
                    <w:sz w:val="20"/>
                    <w:szCs w:val="20"/>
                    <w:lang w:val="de-DE"/>
                  </w:rPr>
                </m:ctrlPr>
              </m:fPr>
              <m:num>
                <m:r>
                  <w:rPr>
                    <w:rFonts w:ascii="Cambria Math" w:hAnsi="Cambria Math"/>
                    <w:sz w:val="20"/>
                    <w:szCs w:val="20"/>
                    <w:lang w:val="de-DE"/>
                  </w:rPr>
                  <m:t>g</m:t>
                </m:r>
              </m:num>
              <m:den>
                <m:r>
                  <w:rPr>
                    <w:rFonts w:ascii="Cambria Math" w:hAnsi="Cambria Math"/>
                    <w:sz w:val="20"/>
                    <w:szCs w:val="20"/>
                    <w:lang w:val="de-DE"/>
                  </w:rPr>
                  <m:t>mol</m:t>
                </m:r>
              </m:den>
            </m:f>
          </m:den>
        </m:f>
      </m:oMath>
      <w:r>
        <w:rPr>
          <w:sz w:val="20"/>
          <w:szCs w:val="20"/>
          <w:lang w:val="de-DE"/>
        </w:rPr>
        <w:t xml:space="preserve"> = </w:t>
      </w:r>
      <m:oMath>
        <m:f>
          <m:fPr>
            <m:ctrlPr>
              <w:rPr>
                <w:rFonts w:ascii="Cambria Math" w:hAnsi="Cambria Math"/>
                <w:i/>
                <w:sz w:val="20"/>
                <w:szCs w:val="20"/>
                <w:lang w:val="de-DE"/>
              </w:rPr>
            </m:ctrlPr>
          </m:fPr>
          <m:num>
            <m:r>
              <w:rPr>
                <w:rFonts w:ascii="Cambria Math" w:hAnsi="Cambria Math"/>
                <w:sz w:val="20"/>
                <w:szCs w:val="20"/>
                <w:lang w:val="de-DE"/>
              </w:rPr>
              <m:t>4</m:t>
            </m:r>
          </m:num>
          <m:den>
            <m:r>
              <w:rPr>
                <w:rFonts w:ascii="Cambria Math" w:hAnsi="Cambria Math"/>
                <w:sz w:val="20"/>
                <w:szCs w:val="20"/>
                <w:lang w:val="de-DE"/>
              </w:rPr>
              <m:t>98,1</m:t>
            </m:r>
          </m:den>
        </m:f>
        <m:r>
          <w:rPr>
            <w:rFonts w:ascii="Cambria Math" w:hAnsi="Cambria Math"/>
            <w:sz w:val="20"/>
            <w:szCs w:val="20"/>
            <w:lang w:val="de-DE"/>
          </w:rPr>
          <m:t xml:space="preserve"> mol</m:t>
        </m:r>
      </m:oMath>
    </w:p>
    <w:p w14:paraId="588809D9" w14:textId="3BA398A5" w:rsidR="00904C0E" w:rsidRDefault="00904C0E" w:rsidP="00904C0E">
      <w:pPr>
        <w:rPr>
          <w:sz w:val="20"/>
          <w:szCs w:val="20"/>
          <w:lang w:val="de-DE"/>
        </w:rPr>
      </w:pPr>
    </w:p>
    <w:p w14:paraId="0E23BD53" w14:textId="0C22C24B" w:rsidR="009C4646" w:rsidRDefault="009C4646" w:rsidP="009C4646">
      <w:pPr>
        <w:pBdr>
          <w:top w:val="single" w:sz="4" w:space="1" w:color="auto"/>
        </w:pBdr>
        <w:rPr>
          <w:sz w:val="20"/>
          <w:szCs w:val="20"/>
          <w:lang w:val="de-DE"/>
        </w:rPr>
      </w:pPr>
    </w:p>
    <w:p w14:paraId="43A48B72" w14:textId="040F3C43" w:rsidR="00904C0E" w:rsidRDefault="002F4DCF" w:rsidP="00904C0E">
      <w:r>
        <w:rPr>
          <w:sz w:val="20"/>
          <w:szCs w:val="20"/>
          <w:u w:val="single"/>
          <w:lang w:val="de-DE"/>
        </w:rPr>
        <w:t>Wiederholung 23.10.2019:</w:t>
      </w:r>
    </w:p>
    <w:p w14:paraId="57877A87" w14:textId="037482FC" w:rsidR="002F4DCF" w:rsidRDefault="002F4DCF" w:rsidP="00904C0E"/>
    <w:p w14:paraId="27D1AD47" w14:textId="7EC031BC" w:rsidR="002F4DCF" w:rsidRPr="00CE7D1C" w:rsidRDefault="002F4DCF" w:rsidP="00904C0E">
      <w:pPr>
        <w:rPr>
          <w:lang w:val="de-DE"/>
        </w:rPr>
      </w:pPr>
      <w:r w:rsidRPr="00CE7D1C">
        <w:rPr>
          <w:lang w:val="de-DE"/>
        </w:rPr>
        <w:t>M (NH</w:t>
      </w:r>
      <w:r w:rsidRPr="00CE7D1C">
        <w:rPr>
          <w:vertAlign w:val="subscript"/>
          <w:lang w:val="de-DE"/>
        </w:rPr>
        <w:t>3</w:t>
      </w:r>
      <w:r w:rsidRPr="00CE7D1C">
        <w:rPr>
          <w:lang w:val="de-DE"/>
        </w:rPr>
        <w:t>) = M(N) + 3(H) = (14,0 + 3,0) g/mol = 17,0 g/mol</w:t>
      </w:r>
    </w:p>
    <w:p w14:paraId="2E410736" w14:textId="77777777" w:rsidR="002F4DCF" w:rsidRPr="00CE7D1C" w:rsidRDefault="002F4DCF" w:rsidP="00904C0E">
      <w:pPr>
        <w:rPr>
          <w:lang w:val="de-DE"/>
        </w:rPr>
      </w:pPr>
    </w:p>
    <w:p w14:paraId="6BFC7716" w14:textId="4C2E6FBD" w:rsidR="002F4DCF" w:rsidRDefault="002F4DCF" w:rsidP="00904C0E">
      <w:pPr>
        <w:rPr>
          <w:lang w:val="de-DE"/>
        </w:rPr>
      </w:pPr>
      <w:r w:rsidRPr="002F4DCF">
        <w:rPr>
          <w:lang w:val="de-DE"/>
        </w:rPr>
        <w:t>Wieviel Mol NH</w:t>
      </w:r>
      <w:r w:rsidRPr="002F4DCF">
        <w:rPr>
          <w:vertAlign w:val="subscript"/>
          <w:lang w:val="de-DE"/>
        </w:rPr>
        <w:t>3</w:t>
      </w:r>
      <w:r w:rsidRPr="002F4DCF">
        <w:rPr>
          <w:lang w:val="de-DE"/>
        </w:rPr>
        <w:t>-Moleküle sin</w:t>
      </w:r>
      <w:r>
        <w:rPr>
          <w:lang w:val="de-DE"/>
        </w:rPr>
        <w:t>d in 50 Gramm Ammoniak enthalten?</w:t>
      </w:r>
    </w:p>
    <w:p w14:paraId="2C817DB4" w14:textId="2FEC1BEF" w:rsidR="002F4DCF" w:rsidRDefault="002F4DCF" w:rsidP="00904C0E">
      <w:pPr>
        <w:rPr>
          <w:lang w:val="de-DE"/>
        </w:rPr>
      </w:pPr>
      <w:r>
        <w:rPr>
          <w:lang w:val="de-DE"/>
        </w:rPr>
        <w:t xml:space="preserve">n = </w:t>
      </w:r>
      <m:oMath>
        <m:f>
          <m:fPr>
            <m:ctrlPr>
              <w:rPr>
                <w:rFonts w:ascii="Cambria Math" w:hAnsi="Cambria Math"/>
                <w:i/>
                <w:lang w:val="de-DE"/>
              </w:rPr>
            </m:ctrlPr>
          </m:fPr>
          <m:num>
            <m:r>
              <w:rPr>
                <w:rFonts w:ascii="Cambria Math" w:hAnsi="Cambria Math"/>
                <w:lang w:val="de-DE"/>
              </w:rPr>
              <m:t>50 g</m:t>
            </m:r>
          </m:num>
          <m:den>
            <m:r>
              <w:rPr>
                <w:rFonts w:ascii="Cambria Math" w:hAnsi="Cambria Math"/>
                <w:lang w:val="de-DE"/>
              </w:rPr>
              <m:t>17,0</m:t>
            </m:r>
            <m:f>
              <m:fPr>
                <m:ctrlPr>
                  <w:rPr>
                    <w:rFonts w:ascii="Cambria Math" w:hAnsi="Cambria Math"/>
                    <w:i/>
                    <w:lang w:val="de-DE"/>
                  </w:rPr>
                </m:ctrlPr>
              </m:fPr>
              <m:num>
                <m:r>
                  <w:rPr>
                    <w:rFonts w:ascii="Cambria Math" w:hAnsi="Cambria Math"/>
                    <w:lang w:val="de-DE"/>
                  </w:rPr>
                  <m:t>g</m:t>
                </m:r>
              </m:num>
              <m:den>
                <m:r>
                  <w:rPr>
                    <w:rFonts w:ascii="Cambria Math" w:hAnsi="Cambria Math"/>
                    <w:lang w:val="de-DE"/>
                  </w:rPr>
                  <m:t>mol</m:t>
                </m:r>
              </m:den>
            </m:f>
          </m:den>
        </m:f>
      </m:oMath>
      <w:r>
        <w:rPr>
          <w:lang w:val="de-DE"/>
        </w:rPr>
        <w:t xml:space="preserve"> = </w:t>
      </w:r>
      <m:oMath>
        <m:f>
          <m:fPr>
            <m:ctrlPr>
              <w:rPr>
                <w:rFonts w:ascii="Cambria Math" w:hAnsi="Cambria Math"/>
                <w:i/>
                <w:lang w:val="de-DE"/>
              </w:rPr>
            </m:ctrlPr>
          </m:fPr>
          <m:num>
            <m:r>
              <w:rPr>
                <w:rFonts w:ascii="Cambria Math" w:hAnsi="Cambria Math"/>
                <w:lang w:val="de-DE"/>
              </w:rPr>
              <m:t>50</m:t>
            </m:r>
          </m:num>
          <m:den>
            <m:r>
              <w:rPr>
                <w:rFonts w:ascii="Cambria Math" w:hAnsi="Cambria Math"/>
                <w:lang w:val="de-DE"/>
              </w:rPr>
              <m:t>17,0</m:t>
            </m:r>
          </m:den>
        </m:f>
        <m:r>
          <w:rPr>
            <w:rFonts w:ascii="Cambria Math" w:hAnsi="Cambria Math"/>
            <w:lang w:val="de-DE"/>
          </w:rPr>
          <m:t xml:space="preserve"> mol</m:t>
        </m:r>
      </m:oMath>
    </w:p>
    <w:p w14:paraId="0FF8600B" w14:textId="77777777" w:rsidR="002F4DCF" w:rsidRPr="002F4DCF" w:rsidRDefault="002F4DCF" w:rsidP="00904C0E">
      <w:pPr>
        <w:rPr>
          <w:lang w:val="de-DE"/>
        </w:rPr>
      </w:pPr>
    </w:p>
    <w:p w14:paraId="468D2F9A" w14:textId="46892CA9" w:rsidR="002F4DCF" w:rsidRDefault="002F4DCF" w:rsidP="002F4DCF">
      <w:pPr>
        <w:pBdr>
          <w:top w:val="single" w:sz="4" w:space="1" w:color="auto"/>
          <w:bar w:val="single" w:sz="4" w:color="auto"/>
        </w:pBdr>
        <w:rPr>
          <w:lang w:val="de-DE"/>
        </w:rPr>
      </w:pPr>
    </w:p>
    <w:p w14:paraId="17831EBF" w14:textId="5E0462EE" w:rsidR="002F4DCF" w:rsidRDefault="00F46ED8" w:rsidP="002F4DCF">
      <w:pPr>
        <w:pBdr>
          <w:top w:val="single" w:sz="4" w:space="1" w:color="auto"/>
          <w:bar w:val="single" w:sz="4" w:color="auto"/>
        </w:pBdr>
        <w:rPr>
          <w:lang w:val="de-DE"/>
        </w:rPr>
      </w:pPr>
      <w:r>
        <w:rPr>
          <w:u w:val="single"/>
          <w:lang w:val="de-DE"/>
        </w:rPr>
        <w:t>Atommodell von Bohr:</w:t>
      </w:r>
    </w:p>
    <w:p w14:paraId="366506E1" w14:textId="0A7B4769" w:rsidR="00F46ED8" w:rsidRDefault="00F46ED8" w:rsidP="002F4DCF">
      <w:pPr>
        <w:pBdr>
          <w:top w:val="single" w:sz="4" w:space="1" w:color="auto"/>
          <w:bar w:val="single" w:sz="4" w:color="auto"/>
        </w:pBdr>
        <w:rPr>
          <w:lang w:val="de-DE"/>
        </w:rPr>
      </w:pPr>
      <w:r>
        <w:rPr>
          <w:u w:val="single"/>
          <w:lang w:val="de-DE"/>
        </w:rPr>
        <w:t>E:</w:t>
      </w:r>
      <w:r>
        <w:rPr>
          <w:lang w:val="de-DE"/>
        </w:rPr>
        <w:t xml:space="preserve"> Li färbt die Flamme rot.</w:t>
      </w:r>
    </w:p>
    <w:p w14:paraId="366F39B9" w14:textId="4E3D4727" w:rsidR="00F46ED8" w:rsidRDefault="00F46ED8" w:rsidP="002F4DCF">
      <w:pPr>
        <w:pBdr>
          <w:top w:val="single" w:sz="4" w:space="1" w:color="auto"/>
          <w:bar w:val="single" w:sz="4" w:color="auto"/>
        </w:pBdr>
        <w:rPr>
          <w:lang w:val="de-DE"/>
        </w:rPr>
      </w:pPr>
      <w:r>
        <w:rPr>
          <w:lang w:val="de-DE"/>
        </w:rPr>
        <w:t xml:space="preserve">    Na färbt die Flamme gelb.</w:t>
      </w:r>
    </w:p>
    <w:p w14:paraId="1FDF8926" w14:textId="5A4390C6" w:rsidR="00F46ED8" w:rsidRDefault="00F46ED8" w:rsidP="002F4DCF">
      <w:pPr>
        <w:pBdr>
          <w:top w:val="single" w:sz="4" w:space="1" w:color="auto"/>
          <w:bar w:val="single" w:sz="4" w:color="auto"/>
        </w:pBdr>
        <w:rPr>
          <w:lang w:val="de-DE"/>
        </w:rPr>
      </w:pPr>
      <w:r>
        <w:rPr>
          <w:lang w:val="de-DE"/>
        </w:rPr>
        <w:t xml:space="preserve">    Cu färbt die Flamme grün.</w:t>
      </w:r>
    </w:p>
    <w:p w14:paraId="6D15DA0A" w14:textId="38C06C25" w:rsidR="00F46ED8" w:rsidRDefault="00F46ED8" w:rsidP="002F4DCF">
      <w:pPr>
        <w:pBdr>
          <w:top w:val="single" w:sz="4" w:space="1" w:color="auto"/>
          <w:bar w:val="single" w:sz="4" w:color="auto"/>
        </w:pBdr>
        <w:rPr>
          <w:lang w:val="de-DE"/>
        </w:rPr>
      </w:pPr>
    </w:p>
    <w:p w14:paraId="4901AB05" w14:textId="38F0A96E" w:rsidR="002626DD" w:rsidRDefault="00CE7D1C" w:rsidP="002F4DCF">
      <w:pPr>
        <w:pBdr>
          <w:top w:val="single" w:sz="4" w:space="1" w:color="auto"/>
          <w:bar w:val="single" w:sz="4" w:color="auto"/>
        </w:pBdr>
        <w:rPr>
          <w:lang w:val="de-DE"/>
        </w:rPr>
      </w:pPr>
      <w:r>
        <w:rPr>
          <w:noProof/>
        </w:rPr>
        <w:drawing>
          <wp:inline distT="0" distB="0" distL="0" distR="0" wp14:anchorId="03A0B735" wp14:editId="7D15DEA1">
            <wp:extent cx="5733416" cy="2405380"/>
            <wp:effectExtent l="0" t="0" r="635" b="0"/>
            <wp:docPr id="1694681896" name="Grafik 78" descr="Ein Bild, das Objekt, Antenn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8"/>
                    <pic:cNvPicPr/>
                  </pic:nvPicPr>
                  <pic:blipFill>
                    <a:blip r:embed="rId12">
                      <a:extLst>
                        <a:ext uri="{28A0092B-C50C-407E-A947-70E740481C1C}">
                          <a14:useLocalDpi xmlns:a14="http://schemas.microsoft.com/office/drawing/2010/main" val="0"/>
                        </a:ext>
                      </a:extLst>
                    </a:blip>
                    <a:stretch>
                      <a:fillRect/>
                    </a:stretch>
                  </pic:blipFill>
                  <pic:spPr>
                    <a:xfrm>
                      <a:off x="0" y="0"/>
                      <a:ext cx="5733416" cy="2405380"/>
                    </a:xfrm>
                    <a:prstGeom prst="rect">
                      <a:avLst/>
                    </a:prstGeom>
                  </pic:spPr>
                </pic:pic>
              </a:graphicData>
            </a:graphic>
          </wp:inline>
        </w:drawing>
      </w:r>
    </w:p>
    <w:p w14:paraId="1738B563" w14:textId="7593609E" w:rsidR="000934F8" w:rsidRDefault="000934F8" w:rsidP="002F4DCF">
      <w:pPr>
        <w:pBdr>
          <w:top w:val="single" w:sz="4" w:space="1" w:color="auto"/>
          <w:bar w:val="single" w:sz="4" w:color="auto"/>
        </w:pBdr>
        <w:rPr>
          <w:lang w:val="de-DE"/>
        </w:rPr>
      </w:pPr>
    </w:p>
    <w:p w14:paraId="31EE7C72" w14:textId="2838FB71" w:rsidR="000934F8" w:rsidRDefault="000934F8" w:rsidP="002F4DCF">
      <w:pPr>
        <w:pBdr>
          <w:top w:val="single" w:sz="4" w:space="1" w:color="auto"/>
          <w:bar w:val="single" w:sz="4" w:color="auto"/>
        </w:pBdr>
        <w:rPr>
          <w:lang w:val="de-DE"/>
        </w:rPr>
      </w:pPr>
      <w:r>
        <w:rPr>
          <w:lang w:val="de-DE"/>
        </w:rPr>
        <w:t xml:space="preserve">Ein </w:t>
      </w:r>
      <w:r>
        <w:rPr>
          <w:u w:val="single"/>
          <w:lang w:val="de-DE"/>
        </w:rPr>
        <w:t>Gas</w:t>
      </w:r>
      <w:r>
        <w:rPr>
          <w:lang w:val="de-DE"/>
        </w:rPr>
        <w:t>, dass zum Leuchten angeregt wird, liefert bestimmte Farblinien (</w:t>
      </w:r>
      <w:r>
        <w:rPr>
          <w:u w:val="single"/>
          <w:lang w:val="de-DE"/>
        </w:rPr>
        <w:t>Linienspektrum</w:t>
      </w:r>
      <w:r>
        <w:rPr>
          <w:lang w:val="de-DE"/>
        </w:rPr>
        <w:t>).</w:t>
      </w:r>
    </w:p>
    <w:p w14:paraId="2D12F8A5" w14:textId="77777777" w:rsidR="00490317" w:rsidRDefault="00490317" w:rsidP="002F4DCF">
      <w:pPr>
        <w:pBdr>
          <w:top w:val="single" w:sz="4" w:space="1" w:color="auto"/>
          <w:bar w:val="single" w:sz="4" w:color="auto"/>
        </w:pBdr>
        <w:rPr>
          <w:lang w:val="de-DE"/>
        </w:rPr>
      </w:pPr>
    </w:p>
    <w:p w14:paraId="3D678842" w14:textId="2A02DDEF" w:rsidR="000934F8" w:rsidRDefault="000934F8" w:rsidP="002F4DCF">
      <w:pPr>
        <w:pBdr>
          <w:top w:val="single" w:sz="4" w:space="1" w:color="auto"/>
          <w:bar w:val="single" w:sz="4" w:color="auto"/>
        </w:pBdr>
        <w:rPr>
          <w:lang w:val="de-DE"/>
        </w:rPr>
      </w:pPr>
      <w:r>
        <w:rPr>
          <w:lang w:val="de-DE"/>
        </w:rPr>
        <w:t xml:space="preserve">Der Wissenschaftler </w:t>
      </w:r>
      <w:r>
        <w:rPr>
          <w:u w:val="single"/>
          <w:lang w:val="de-DE"/>
        </w:rPr>
        <w:t>Niels Bohr</w:t>
      </w:r>
      <w:r>
        <w:rPr>
          <w:lang w:val="de-DE"/>
        </w:rPr>
        <w:t xml:space="preserve"> </w:t>
      </w:r>
      <w:r w:rsidR="004E52F8">
        <w:rPr>
          <w:lang w:val="de-DE"/>
        </w:rPr>
        <w:t xml:space="preserve">konnte die Entstehung von Linienspektren mit seinem Atommodell und mithilfe der </w:t>
      </w:r>
      <w:r w:rsidR="004E52F8" w:rsidRPr="002626DD">
        <w:rPr>
          <w:u w:val="single"/>
          <w:lang w:val="de-DE"/>
        </w:rPr>
        <w:t>Quantentheorie</w:t>
      </w:r>
      <w:r w:rsidR="004E52F8">
        <w:rPr>
          <w:lang w:val="de-DE"/>
        </w:rPr>
        <w:t xml:space="preserve"> erklären. </w:t>
      </w:r>
    </w:p>
    <w:p w14:paraId="4B08D8B0" w14:textId="2FC09299" w:rsidR="002626DD" w:rsidRDefault="002626DD" w:rsidP="002F4DCF">
      <w:pPr>
        <w:pBdr>
          <w:top w:val="single" w:sz="4" w:space="1" w:color="auto"/>
          <w:bar w:val="single" w:sz="4" w:color="auto"/>
        </w:pBdr>
        <w:rPr>
          <w:lang w:val="de-DE"/>
        </w:rPr>
      </w:pPr>
      <w:r>
        <w:rPr>
          <w:u w:val="single"/>
          <w:lang w:val="de-DE"/>
        </w:rPr>
        <w:t>Quantentheorie:</w:t>
      </w:r>
      <w:r>
        <w:rPr>
          <w:lang w:val="de-DE"/>
        </w:rPr>
        <w:t xml:space="preserve"> Licht wird in </w:t>
      </w:r>
      <w:r w:rsidRPr="00D92DD2">
        <w:rPr>
          <w:u w:val="single"/>
          <w:lang w:val="de-DE"/>
        </w:rPr>
        <w:t>kleinsten</w:t>
      </w:r>
      <w:r w:rsidR="00D92DD2">
        <w:rPr>
          <w:u w:val="single"/>
          <w:lang w:val="de-DE"/>
        </w:rPr>
        <w:t xml:space="preserve"> </w:t>
      </w:r>
      <w:r w:rsidRPr="002626DD">
        <w:rPr>
          <w:u w:val="single"/>
          <w:lang w:val="de-DE"/>
        </w:rPr>
        <w:t>Portionen (Quanten)</w:t>
      </w:r>
      <w:r>
        <w:rPr>
          <w:lang w:val="de-DE"/>
        </w:rPr>
        <w:t xml:space="preserve"> übertragen. Jeder Farbe des Lichtes entspricht ein bestimmter Energiebetrag seiner Quanten.</w:t>
      </w:r>
    </w:p>
    <w:p w14:paraId="003ECD31" w14:textId="77777777" w:rsidR="00A6567E" w:rsidRDefault="002626DD" w:rsidP="002F4DCF">
      <w:pPr>
        <w:pBdr>
          <w:top w:val="single" w:sz="4" w:space="1" w:color="auto"/>
          <w:bar w:val="single" w:sz="4" w:color="auto"/>
        </w:pBdr>
        <w:rPr>
          <w:lang w:val="de-DE"/>
        </w:rPr>
      </w:pPr>
      <w:r>
        <w:rPr>
          <w:u w:val="single"/>
          <w:lang w:val="de-DE"/>
        </w:rPr>
        <w:lastRenderedPageBreak/>
        <w:t>Atommodell von Bohr:</w:t>
      </w:r>
      <w:r>
        <w:rPr>
          <w:lang w:val="de-DE"/>
        </w:rPr>
        <w:t xml:space="preserve"> Die Elektronen bewegen sich auf </w:t>
      </w:r>
      <w:r>
        <w:rPr>
          <w:u w:val="single"/>
          <w:lang w:val="de-DE"/>
        </w:rPr>
        <w:t>kugelschalenförmigen Flächen</w:t>
      </w:r>
      <w:r>
        <w:rPr>
          <w:lang w:val="de-DE"/>
        </w:rPr>
        <w:t xml:space="preserve"> mit verschiedenen Abständen zum Kern. </w:t>
      </w:r>
      <w:r w:rsidR="005B0D39">
        <w:rPr>
          <w:lang w:val="de-DE"/>
        </w:rPr>
        <w:t xml:space="preserve">Diese Flächen werden als </w:t>
      </w:r>
      <w:r w:rsidR="005B0D39" w:rsidRPr="005B0D39">
        <w:rPr>
          <w:u w:val="single"/>
          <w:lang w:val="de-DE"/>
        </w:rPr>
        <w:t>Schalen</w:t>
      </w:r>
      <w:r w:rsidR="005B0D39">
        <w:rPr>
          <w:u w:val="single"/>
          <w:lang w:val="de-DE"/>
        </w:rPr>
        <w:t xml:space="preserve"> (K-Q)</w:t>
      </w:r>
      <w:r w:rsidR="005B0D39">
        <w:rPr>
          <w:lang w:val="de-DE"/>
        </w:rPr>
        <w:t xml:space="preserve"> oder als </w:t>
      </w:r>
      <w:r w:rsidR="005B0D39">
        <w:rPr>
          <w:vanish/>
          <w:u w:val="single"/>
          <w:lang w:val="de-DE"/>
        </w:rPr>
        <w:t>hhH</w:t>
      </w:r>
      <w:r w:rsidR="005B0D39">
        <w:rPr>
          <w:lang w:val="de-DE"/>
        </w:rPr>
        <w:t xml:space="preserve"> </w:t>
      </w:r>
      <w:r w:rsidR="005B0D39">
        <w:rPr>
          <w:u w:val="single"/>
          <w:lang w:val="de-DE"/>
        </w:rPr>
        <w:t>Hauptenergieniveaus (1-7)</w:t>
      </w:r>
      <w:r w:rsidR="005B0D39">
        <w:rPr>
          <w:lang w:val="de-DE"/>
        </w:rPr>
        <w:t xml:space="preserve"> bezeichnet.</w:t>
      </w:r>
    </w:p>
    <w:p w14:paraId="334EDC51" w14:textId="3DFCCD8A" w:rsidR="001E4EC7" w:rsidRDefault="00A6567E" w:rsidP="00CE7D1C">
      <w:pPr>
        <w:pBdr>
          <w:top w:val="single" w:sz="4" w:space="1" w:color="auto"/>
          <w:bar w:val="single" w:sz="4" w:color="auto"/>
        </w:pBdr>
        <w:rPr>
          <w:lang w:val="de-DE"/>
        </w:rPr>
      </w:pPr>
      <w:r>
        <w:rPr>
          <w:u w:val="single"/>
          <w:lang w:val="de-DE"/>
        </w:rPr>
        <w:t>Erklärung von Bohr:</w:t>
      </w:r>
      <w:r>
        <w:rPr>
          <w:lang w:val="de-DE"/>
        </w:rPr>
        <w:t xml:space="preserve"> Die Elektronen eines Atoms befinden sich in den </w:t>
      </w:r>
      <w:r>
        <w:rPr>
          <w:u w:val="single"/>
          <w:lang w:val="de-DE"/>
        </w:rPr>
        <w:t>kernnächsten Schalen</w:t>
      </w:r>
      <w:r>
        <w:rPr>
          <w:lang w:val="de-DE"/>
        </w:rPr>
        <w:t xml:space="preserve"> im </w:t>
      </w:r>
      <w:r>
        <w:rPr>
          <w:u w:val="single"/>
          <w:lang w:val="de-DE"/>
        </w:rPr>
        <w:t>Grundzustand</w:t>
      </w:r>
      <w:r>
        <w:rPr>
          <w:lang w:val="de-DE"/>
        </w:rPr>
        <w:t xml:space="preserve">. Wird dem Atom </w:t>
      </w:r>
      <w:r>
        <w:rPr>
          <w:u w:val="single"/>
          <w:lang w:val="de-DE"/>
        </w:rPr>
        <w:t xml:space="preserve">Energie (z.B. Wärme, elektrische </w:t>
      </w:r>
      <w:r w:rsidR="00D92DD2">
        <w:rPr>
          <w:u w:val="single"/>
          <w:lang w:val="de-DE"/>
        </w:rPr>
        <w:t>Energie)</w:t>
      </w:r>
      <w:r w:rsidR="00D92DD2">
        <w:rPr>
          <w:lang w:val="de-DE"/>
        </w:rPr>
        <w:t xml:space="preserve"> zugeführt</w:t>
      </w:r>
      <w:r>
        <w:rPr>
          <w:lang w:val="de-DE"/>
        </w:rPr>
        <w:t xml:space="preserve"> so kann ein Elektron auf eine </w:t>
      </w:r>
      <w:r>
        <w:rPr>
          <w:u w:val="single"/>
          <w:lang w:val="de-DE"/>
        </w:rPr>
        <w:t>kernfernere Schale</w:t>
      </w:r>
      <w:r>
        <w:rPr>
          <w:lang w:val="de-DE"/>
        </w:rPr>
        <w:t xml:space="preserve"> </w:t>
      </w:r>
      <w:r w:rsidR="00466E5A">
        <w:rPr>
          <w:lang w:val="de-DE"/>
        </w:rPr>
        <w:t xml:space="preserve">„angehoben“ werden, es entsteht ein </w:t>
      </w:r>
      <w:r w:rsidR="00466E5A">
        <w:rPr>
          <w:u w:val="single"/>
          <w:lang w:val="de-DE"/>
        </w:rPr>
        <w:t>angeregter Zustand</w:t>
      </w:r>
      <w:r w:rsidR="00466E5A">
        <w:rPr>
          <w:lang w:val="de-DE"/>
        </w:rPr>
        <w:t xml:space="preserve">, dieser ist nicht stabil das Elektron kehrt in den Grundzustand zurück und gibt dabei ein Lichtquant ab dessen Energiebetrag der Differenz der beiden Zustände entspricht. </w:t>
      </w:r>
    </w:p>
    <w:p w14:paraId="6D5F7C18" w14:textId="03289830" w:rsidR="00ED6A12" w:rsidRDefault="00ED6A12" w:rsidP="00CE7D1C">
      <w:pPr>
        <w:pBdr>
          <w:top w:val="single" w:sz="4" w:space="1" w:color="auto"/>
          <w:bar w:val="single" w:sz="4" w:color="auto"/>
        </w:pBdr>
        <w:rPr>
          <w:lang w:val="de-DE"/>
        </w:rPr>
      </w:pPr>
    </w:p>
    <w:p w14:paraId="47631977" w14:textId="467DA508" w:rsidR="00ED6A12" w:rsidRDefault="00AA4089" w:rsidP="00CE7D1C">
      <w:pPr>
        <w:pBdr>
          <w:top w:val="single" w:sz="4" w:space="1" w:color="auto"/>
          <w:bar w:val="single" w:sz="4" w:color="auto"/>
        </w:pBdr>
        <w:rPr>
          <w:lang w:val="de-DE"/>
        </w:rPr>
      </w:pPr>
      <w:r>
        <w:rPr>
          <w:u w:val="single"/>
          <w:lang w:val="de-DE"/>
        </w:rPr>
        <w:t>Emissionsspe</w:t>
      </w:r>
      <w:r w:rsidR="00CB6F6F">
        <w:rPr>
          <w:u w:val="single"/>
          <w:lang w:val="de-DE"/>
        </w:rPr>
        <w:t>ktren (</w:t>
      </w:r>
      <w:r w:rsidR="00A843F7">
        <w:rPr>
          <w:u w:val="single"/>
          <w:lang w:val="de-DE"/>
        </w:rPr>
        <w:t>=farbige Linien auf schwarzem Hintergrund</w:t>
      </w:r>
      <w:r w:rsidR="008E790E">
        <w:rPr>
          <w:u w:val="single"/>
          <w:lang w:val="de-DE"/>
        </w:rPr>
        <w:t xml:space="preserve">) </w:t>
      </w:r>
      <w:r w:rsidR="003E2CD8">
        <w:rPr>
          <w:lang w:val="de-DE"/>
        </w:rPr>
        <w:t>entstehen,</w:t>
      </w:r>
      <w:r w:rsidR="00525FDE">
        <w:rPr>
          <w:lang w:val="de-DE"/>
        </w:rPr>
        <w:t xml:space="preserve"> </w:t>
      </w:r>
      <w:r w:rsidR="00DC69FD">
        <w:rPr>
          <w:lang w:val="de-DE"/>
        </w:rPr>
        <w:t xml:space="preserve">wenn Atome </w:t>
      </w:r>
      <w:r w:rsidR="00FA56D6">
        <w:rPr>
          <w:lang w:val="de-DE"/>
        </w:rPr>
        <w:t xml:space="preserve">vom angeregten Zustand in den Grundzustand </w:t>
      </w:r>
      <w:r w:rsidR="005407CA">
        <w:rPr>
          <w:lang w:val="de-DE"/>
        </w:rPr>
        <w:t xml:space="preserve">zurückkehren </w:t>
      </w:r>
      <w:r w:rsidR="00093E10">
        <w:rPr>
          <w:lang w:val="de-DE"/>
        </w:rPr>
        <w:t>und dabei Lichtquanten abgeben</w:t>
      </w:r>
      <w:r w:rsidR="003E2CD8">
        <w:rPr>
          <w:lang w:val="de-DE"/>
        </w:rPr>
        <w:t>.</w:t>
      </w:r>
    </w:p>
    <w:p w14:paraId="03238AF8" w14:textId="434FBC92" w:rsidR="003E2CD8" w:rsidRDefault="009140B6" w:rsidP="00CE7D1C">
      <w:pPr>
        <w:pBdr>
          <w:top w:val="single" w:sz="4" w:space="1" w:color="auto"/>
          <w:bar w:val="single" w:sz="4" w:color="auto"/>
        </w:pBdr>
        <w:rPr>
          <w:lang w:val="de-DE"/>
        </w:rPr>
      </w:pPr>
      <w:r>
        <w:rPr>
          <w:u w:val="single"/>
          <w:lang w:val="de-DE"/>
        </w:rPr>
        <w:t>A</w:t>
      </w:r>
      <w:r w:rsidR="00471E47">
        <w:rPr>
          <w:u w:val="single"/>
          <w:lang w:val="de-DE"/>
        </w:rPr>
        <w:t>bsorptionsspektren</w:t>
      </w:r>
      <w:r w:rsidR="002347A7">
        <w:rPr>
          <w:u w:val="single"/>
          <w:lang w:val="de-DE"/>
        </w:rPr>
        <w:t xml:space="preserve"> (=</w:t>
      </w:r>
      <w:r w:rsidR="00B66711">
        <w:rPr>
          <w:u w:val="single"/>
          <w:lang w:val="de-DE"/>
        </w:rPr>
        <w:t xml:space="preserve">schwarze Linien im Spektrum </w:t>
      </w:r>
      <w:r w:rsidR="00AD4C94">
        <w:rPr>
          <w:u w:val="single"/>
          <w:lang w:val="de-DE"/>
        </w:rPr>
        <w:t xml:space="preserve">des </w:t>
      </w:r>
      <w:r w:rsidR="00334E24">
        <w:rPr>
          <w:u w:val="single"/>
          <w:lang w:val="de-DE"/>
        </w:rPr>
        <w:t>eingestrahlten</w:t>
      </w:r>
      <w:r w:rsidR="00AD4C94">
        <w:rPr>
          <w:u w:val="single"/>
          <w:lang w:val="de-DE"/>
        </w:rPr>
        <w:t xml:space="preserve"> Lichtes)</w:t>
      </w:r>
      <w:r w:rsidR="009E55FC">
        <w:rPr>
          <w:lang w:val="de-DE"/>
        </w:rPr>
        <w:t xml:space="preserve"> </w:t>
      </w:r>
      <w:r w:rsidR="00C674ED">
        <w:rPr>
          <w:lang w:val="de-DE"/>
        </w:rPr>
        <w:t>entstehen,</w:t>
      </w:r>
      <w:r w:rsidR="009E55FC">
        <w:rPr>
          <w:lang w:val="de-DE"/>
        </w:rPr>
        <w:t xml:space="preserve"> </w:t>
      </w:r>
      <w:r w:rsidR="00460B98">
        <w:rPr>
          <w:lang w:val="de-DE"/>
        </w:rPr>
        <w:t xml:space="preserve">wenn Atome </w:t>
      </w:r>
      <w:r w:rsidR="003642A8">
        <w:rPr>
          <w:lang w:val="de-DE"/>
        </w:rPr>
        <w:t xml:space="preserve">aus dem eingestallten Licht Quanten </w:t>
      </w:r>
      <w:r w:rsidR="00E243D6">
        <w:rPr>
          <w:lang w:val="de-DE"/>
        </w:rPr>
        <w:t>aufnehmen,</w:t>
      </w:r>
      <w:r w:rsidR="003642A8">
        <w:rPr>
          <w:lang w:val="de-DE"/>
        </w:rPr>
        <w:t xml:space="preserve"> um in den angeregten Zustand überzugehen.</w:t>
      </w:r>
    </w:p>
    <w:p w14:paraId="705E8358" w14:textId="42694F75" w:rsidR="008B0174" w:rsidRDefault="008B0174" w:rsidP="00CE7D1C">
      <w:pPr>
        <w:pBdr>
          <w:top w:val="single" w:sz="4" w:space="1" w:color="auto"/>
          <w:bar w:val="single" w:sz="4" w:color="auto"/>
        </w:pBdr>
        <w:rPr>
          <w:u w:val="single"/>
          <w:lang w:val="de-DE"/>
        </w:rPr>
      </w:pPr>
      <w:r>
        <w:rPr>
          <w:lang w:val="de-DE"/>
        </w:rPr>
        <w:t>Emissions -und Absorptionslinien eines Element</w:t>
      </w:r>
      <w:r w:rsidR="00B35CA8">
        <w:rPr>
          <w:lang w:val="de-DE"/>
        </w:rPr>
        <w:t xml:space="preserve">es haben </w:t>
      </w:r>
      <w:r w:rsidR="00C674ED">
        <w:rPr>
          <w:lang w:val="de-DE"/>
        </w:rPr>
        <w:t>dieselben</w:t>
      </w:r>
      <w:r w:rsidR="00B35CA8">
        <w:rPr>
          <w:lang w:val="de-DE"/>
        </w:rPr>
        <w:t xml:space="preserve"> Wellenlängen</w:t>
      </w:r>
      <w:r w:rsidR="00A44591">
        <w:rPr>
          <w:lang w:val="de-DE"/>
        </w:rPr>
        <w:t xml:space="preserve"> (eine bestimmte Wellenlänge entspricht </w:t>
      </w:r>
      <w:r w:rsidR="00F54C2F">
        <w:rPr>
          <w:lang w:val="de-DE"/>
        </w:rPr>
        <w:t>einer bestimmten Farbe)</w:t>
      </w:r>
      <w:r w:rsidR="00817C53">
        <w:rPr>
          <w:lang w:val="de-DE"/>
        </w:rPr>
        <w:t>.</w:t>
      </w:r>
      <w:r w:rsidR="006513BA">
        <w:rPr>
          <w:lang w:val="de-DE"/>
        </w:rPr>
        <w:t xml:space="preserve"> </w:t>
      </w:r>
      <w:r w:rsidR="006513BA" w:rsidRPr="006513BA">
        <w:rPr>
          <w:u w:val="single"/>
          <w:lang w:val="de-DE"/>
        </w:rPr>
        <w:t>Spektren</w:t>
      </w:r>
      <w:r w:rsidR="00C674ED">
        <w:rPr>
          <w:lang w:val="de-DE"/>
        </w:rPr>
        <w:t xml:space="preserve"> sind heute wichtig für </w:t>
      </w:r>
      <w:r w:rsidR="00C674ED">
        <w:rPr>
          <w:u w:val="single"/>
          <w:lang w:val="de-DE"/>
        </w:rPr>
        <w:t>Analysen</w:t>
      </w:r>
      <w:r w:rsidR="00C674ED">
        <w:rPr>
          <w:lang w:val="de-DE"/>
        </w:rPr>
        <w:t xml:space="preserve"> vor allem von Metallen.</w:t>
      </w:r>
      <w:r w:rsidR="00681983">
        <w:rPr>
          <w:lang w:val="de-DE"/>
        </w:rPr>
        <w:t xml:space="preserve"> Durch sehr genau Untersuchungen von Spektren</w:t>
      </w:r>
      <w:r w:rsidR="00DB34D8">
        <w:rPr>
          <w:lang w:val="de-DE"/>
        </w:rPr>
        <w:t xml:space="preserve"> stellte sich heraus </w:t>
      </w:r>
      <w:r w:rsidR="00697C07">
        <w:rPr>
          <w:lang w:val="de-DE"/>
        </w:rPr>
        <w:t>das die Hauptenergieniveaus noch weiter aufgespalten sind</w:t>
      </w:r>
      <w:r w:rsidR="008312F3">
        <w:rPr>
          <w:lang w:val="de-DE"/>
        </w:rPr>
        <w:t>, in Unterenergieniv</w:t>
      </w:r>
      <w:r w:rsidR="001230AA">
        <w:rPr>
          <w:lang w:val="de-DE"/>
        </w:rPr>
        <w:t>eaus</w:t>
      </w:r>
      <w:r w:rsidR="004C3AC1">
        <w:rPr>
          <w:lang w:val="de-DE"/>
        </w:rPr>
        <w:t xml:space="preserve">. </w:t>
      </w:r>
      <w:r w:rsidR="00D91F6B" w:rsidRPr="00D91F6B">
        <w:rPr>
          <w:u w:val="single"/>
          <w:lang w:val="de-DE"/>
        </w:rPr>
        <w:t>Unterenergieniveaus (s, p, d, f)</w:t>
      </w:r>
    </w:p>
    <w:p w14:paraId="7F1F5997" w14:textId="23D2F24F" w:rsidR="00FC7D7C" w:rsidRPr="00C674ED" w:rsidRDefault="501148B5" w:rsidP="00CE7D1C">
      <w:pPr>
        <w:pBdr>
          <w:top w:val="single" w:sz="4" w:space="1" w:color="auto"/>
          <w:bar w:val="single" w:sz="4" w:color="auto"/>
        </w:pBdr>
        <w:rPr>
          <w:lang w:val="de-DE"/>
        </w:rPr>
      </w:pPr>
      <w:r w:rsidRPr="501148B5">
        <w:rPr>
          <w:lang w:val="de-DE"/>
        </w:rPr>
        <w:lastRenderedPageBreak/>
        <w:t>0</w:t>
      </w:r>
      <w:r w:rsidR="00334E24">
        <w:rPr>
          <w:noProof/>
        </w:rPr>
        <w:drawing>
          <wp:inline distT="0" distB="0" distL="0" distR="0" wp14:anchorId="5C92E085" wp14:editId="270F625A">
            <wp:extent cx="5379722" cy="8860792"/>
            <wp:effectExtent l="0" t="0" r="0" b="0"/>
            <wp:docPr id="1120209548" name="Grafik 7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79722" cy="8860792"/>
                    </a:xfrm>
                    <a:prstGeom prst="rect">
                      <a:avLst/>
                    </a:prstGeom>
                  </pic:spPr>
                </pic:pic>
              </a:graphicData>
            </a:graphic>
          </wp:inline>
        </w:drawing>
      </w:r>
    </w:p>
    <w:p w14:paraId="35B1FD05" w14:textId="3875D4B8" w:rsidR="00173888" w:rsidRDefault="00E65E4D" w:rsidP="001E4EC7">
      <w:pPr>
        <w:rPr>
          <w:lang w:val="de-DE"/>
        </w:rPr>
      </w:pPr>
      <w:r>
        <w:rPr>
          <w:lang w:val="de-DE"/>
        </w:rPr>
        <w:lastRenderedPageBreak/>
        <w:t xml:space="preserve">Die </w:t>
      </w:r>
      <w:r>
        <w:rPr>
          <w:u w:val="single"/>
          <w:lang w:val="de-DE"/>
        </w:rPr>
        <w:t>Elektronenkofiguration</w:t>
      </w:r>
      <w:r>
        <w:rPr>
          <w:lang w:val="de-DE"/>
        </w:rPr>
        <w:t xml:space="preserve"> im Grundzustand beschreibt die Verteilung der Elektronen auf die Energieniveaus</w:t>
      </w:r>
      <w:r w:rsidR="00320E0F">
        <w:rPr>
          <w:lang w:val="de-DE"/>
        </w:rPr>
        <w:t xml:space="preserve">. Die Elektronen werden mit den </w:t>
      </w:r>
      <w:r w:rsidR="00320E0F" w:rsidRPr="00320E0F">
        <w:rPr>
          <w:u w:val="single"/>
          <w:lang w:val="de-DE"/>
        </w:rPr>
        <w:t>Ziffern des Haupt -und den Buchstaben des Unterenergieniveaus</w:t>
      </w:r>
      <w:r w:rsidR="00320E0F">
        <w:rPr>
          <w:lang w:val="de-DE"/>
        </w:rPr>
        <w:t xml:space="preserve"> beschrieben. Die Anzahl </w:t>
      </w:r>
      <w:r w:rsidR="00136C98">
        <w:rPr>
          <w:lang w:val="de-DE"/>
        </w:rPr>
        <w:t>(Anzahl der Elektronen) schreibt man als hochgestellte Zahl.</w:t>
      </w:r>
    </w:p>
    <w:p w14:paraId="1B6E72A2" w14:textId="77777777" w:rsidR="00C843EA" w:rsidRDefault="00C843EA" w:rsidP="001E4EC7">
      <w:pPr>
        <w:rPr>
          <w:lang w:val="de-DE"/>
        </w:rPr>
      </w:pPr>
    </w:p>
    <w:p w14:paraId="7D3B0AEB" w14:textId="77777777" w:rsidR="00FC7D7C" w:rsidRPr="00BA4D56" w:rsidRDefault="00136C98" w:rsidP="001E4EC7">
      <w:pPr>
        <w:rPr>
          <w:lang w:val="en-GB"/>
        </w:rPr>
      </w:pPr>
      <w:r w:rsidRPr="00BA4D56">
        <w:rPr>
          <w:u w:val="single"/>
          <w:lang w:val="en-GB"/>
        </w:rPr>
        <w:t>z.B.:</w:t>
      </w:r>
      <w:r w:rsidRPr="00BA4D56">
        <w:rPr>
          <w:lang w:val="en-GB"/>
        </w:rPr>
        <w:tab/>
      </w:r>
    </w:p>
    <w:p w14:paraId="64AF724C" w14:textId="5D1ECC62" w:rsidR="00136C98" w:rsidRPr="00BA4D56" w:rsidRDefault="00136C98" w:rsidP="001E4EC7">
      <w:pPr>
        <w:rPr>
          <w:lang w:val="en-GB"/>
        </w:rPr>
      </w:pPr>
      <w:r w:rsidRPr="00BA4D56">
        <w:rPr>
          <w:lang w:val="en-GB"/>
        </w:rPr>
        <w:t>C</w:t>
      </w:r>
      <w:r w:rsidR="00FC7D7C" w:rsidRPr="00BA4D56">
        <w:rPr>
          <w:lang w:val="en-GB"/>
        </w:rPr>
        <w:tab/>
        <w:t>1s</w:t>
      </w:r>
      <w:r w:rsidR="00FC7D7C" w:rsidRPr="00BA4D56">
        <w:rPr>
          <w:vertAlign w:val="superscript"/>
          <w:lang w:val="en-GB"/>
        </w:rPr>
        <w:t>2</w:t>
      </w:r>
      <w:r w:rsidR="00FC7D7C" w:rsidRPr="00BA4D56">
        <w:rPr>
          <w:lang w:val="en-GB"/>
        </w:rPr>
        <w:t xml:space="preserve"> 2s</w:t>
      </w:r>
      <w:r w:rsidR="00FC7D7C" w:rsidRPr="00BA4D56">
        <w:rPr>
          <w:vertAlign w:val="superscript"/>
          <w:lang w:val="en-GB"/>
        </w:rPr>
        <w:t>2</w:t>
      </w:r>
      <w:r w:rsidR="00FC7D7C" w:rsidRPr="00BA4D56">
        <w:rPr>
          <w:lang w:val="en-GB"/>
        </w:rPr>
        <w:t xml:space="preserve"> 2p</w:t>
      </w:r>
      <w:r w:rsidR="00FC7D7C" w:rsidRPr="00BA4D56">
        <w:rPr>
          <w:vertAlign w:val="superscript"/>
          <w:lang w:val="en-GB"/>
        </w:rPr>
        <w:t>2</w:t>
      </w:r>
      <w:r w:rsidR="00FC7D7C" w:rsidRPr="00BA4D56">
        <w:rPr>
          <w:lang w:val="en-GB"/>
        </w:rPr>
        <w:t xml:space="preserve"> </w:t>
      </w:r>
      <w:r w:rsidRPr="00BA4D56">
        <w:rPr>
          <w:lang w:val="en-GB"/>
        </w:rPr>
        <w:t xml:space="preserve"> </w:t>
      </w:r>
    </w:p>
    <w:p w14:paraId="0193C4EA" w14:textId="10E876EB" w:rsidR="00FC7D7C" w:rsidRPr="00BA4D56" w:rsidRDefault="00FC7D7C" w:rsidP="001E4EC7">
      <w:pPr>
        <w:rPr>
          <w:lang w:val="en-GB"/>
        </w:rPr>
      </w:pPr>
      <w:r w:rsidRPr="00BA4D56">
        <w:rPr>
          <w:lang w:val="en-GB"/>
        </w:rPr>
        <w:t>O</w:t>
      </w:r>
      <w:r w:rsidRPr="00BA4D56">
        <w:rPr>
          <w:lang w:val="en-GB"/>
        </w:rPr>
        <w:tab/>
        <w:t>1s</w:t>
      </w:r>
      <w:r w:rsidRPr="00BA4D56">
        <w:rPr>
          <w:vertAlign w:val="superscript"/>
          <w:lang w:val="en-GB"/>
        </w:rPr>
        <w:t>2</w:t>
      </w:r>
      <w:r w:rsidRPr="00BA4D56">
        <w:rPr>
          <w:lang w:val="en-GB"/>
        </w:rPr>
        <w:t xml:space="preserve"> 2s</w:t>
      </w:r>
      <w:r w:rsidRPr="00BA4D56">
        <w:rPr>
          <w:vertAlign w:val="superscript"/>
          <w:lang w:val="en-GB"/>
        </w:rPr>
        <w:t>2</w:t>
      </w:r>
      <w:r w:rsidRPr="00BA4D56">
        <w:rPr>
          <w:lang w:val="en-GB"/>
        </w:rPr>
        <w:t xml:space="preserve"> 2p</w:t>
      </w:r>
      <w:r w:rsidRPr="00BA4D56">
        <w:rPr>
          <w:vertAlign w:val="superscript"/>
          <w:lang w:val="en-GB"/>
        </w:rPr>
        <w:t>4</w:t>
      </w:r>
    </w:p>
    <w:p w14:paraId="4126D205" w14:textId="2535E975" w:rsidR="00250081" w:rsidRPr="00BA4D56" w:rsidRDefault="00250081" w:rsidP="001E4EC7">
      <w:pPr>
        <w:rPr>
          <w:lang w:val="en-GB"/>
        </w:rPr>
      </w:pPr>
      <w:r w:rsidRPr="00BA4D56">
        <w:rPr>
          <w:lang w:val="en-GB"/>
        </w:rPr>
        <w:t>Al</w:t>
      </w:r>
      <w:r w:rsidRPr="00BA4D56">
        <w:rPr>
          <w:lang w:val="en-GB"/>
        </w:rPr>
        <w:tab/>
        <w:t>1s</w:t>
      </w:r>
      <w:r w:rsidRPr="00BA4D56">
        <w:rPr>
          <w:vertAlign w:val="superscript"/>
          <w:lang w:val="en-GB"/>
        </w:rPr>
        <w:t>2</w:t>
      </w:r>
      <w:r w:rsidRPr="00BA4D56">
        <w:rPr>
          <w:lang w:val="en-GB"/>
        </w:rPr>
        <w:t xml:space="preserve"> 2s</w:t>
      </w:r>
      <w:r w:rsidRPr="00BA4D56">
        <w:rPr>
          <w:vertAlign w:val="superscript"/>
          <w:lang w:val="en-GB"/>
        </w:rPr>
        <w:t>2</w:t>
      </w:r>
      <w:r w:rsidRPr="00BA4D56">
        <w:rPr>
          <w:lang w:val="en-GB"/>
        </w:rPr>
        <w:t xml:space="preserve"> 2p</w:t>
      </w:r>
      <w:r w:rsidRPr="00BA4D56">
        <w:rPr>
          <w:vertAlign w:val="superscript"/>
          <w:lang w:val="en-GB"/>
        </w:rPr>
        <w:t>6</w:t>
      </w:r>
      <w:r w:rsidRPr="00BA4D56">
        <w:rPr>
          <w:lang w:val="en-GB"/>
        </w:rPr>
        <w:t xml:space="preserve"> 3s</w:t>
      </w:r>
      <w:r w:rsidRPr="00BA4D56">
        <w:rPr>
          <w:vertAlign w:val="superscript"/>
          <w:lang w:val="en-GB"/>
        </w:rPr>
        <w:t>2</w:t>
      </w:r>
      <w:r w:rsidRPr="00BA4D56">
        <w:rPr>
          <w:lang w:val="en-GB"/>
        </w:rPr>
        <w:t xml:space="preserve"> 3p</w:t>
      </w:r>
      <w:r w:rsidRPr="00BA4D56">
        <w:rPr>
          <w:vertAlign w:val="superscript"/>
          <w:lang w:val="en-GB"/>
        </w:rPr>
        <w:t>1</w:t>
      </w:r>
    </w:p>
    <w:p w14:paraId="1973FA70" w14:textId="177D0DA2" w:rsidR="00C843EA" w:rsidRPr="00BA4D56" w:rsidRDefault="006334CC" w:rsidP="001E4EC7">
      <w:pPr>
        <w:rPr>
          <w:lang w:val="en-GB"/>
        </w:rPr>
      </w:pPr>
      <w:r w:rsidRPr="00BA4D56">
        <w:rPr>
          <w:lang w:val="en-GB"/>
        </w:rPr>
        <w:t>Cr</w:t>
      </w:r>
      <w:r w:rsidRPr="00BA4D56">
        <w:rPr>
          <w:lang w:val="en-GB"/>
        </w:rPr>
        <w:tab/>
        <w:t>1s</w:t>
      </w:r>
      <w:r w:rsidRPr="00BA4D56">
        <w:rPr>
          <w:vertAlign w:val="superscript"/>
          <w:lang w:val="en-GB"/>
        </w:rPr>
        <w:t>2</w:t>
      </w:r>
      <w:r w:rsidRPr="00BA4D56">
        <w:rPr>
          <w:lang w:val="en-GB"/>
        </w:rPr>
        <w:t xml:space="preserve"> 2s</w:t>
      </w:r>
      <w:r w:rsidRPr="00BA4D56">
        <w:rPr>
          <w:vertAlign w:val="superscript"/>
          <w:lang w:val="en-GB"/>
        </w:rPr>
        <w:t>2</w:t>
      </w:r>
      <w:r w:rsidRPr="00BA4D56">
        <w:rPr>
          <w:lang w:val="en-GB"/>
        </w:rPr>
        <w:t xml:space="preserve"> 2p</w:t>
      </w:r>
      <w:r w:rsidRPr="00BA4D56">
        <w:rPr>
          <w:vertAlign w:val="superscript"/>
          <w:lang w:val="en-GB"/>
        </w:rPr>
        <w:t>6</w:t>
      </w:r>
      <w:r w:rsidRPr="00BA4D56">
        <w:rPr>
          <w:lang w:val="en-GB"/>
        </w:rPr>
        <w:t xml:space="preserve"> 3s</w:t>
      </w:r>
      <w:r w:rsidRPr="00BA4D56">
        <w:rPr>
          <w:vertAlign w:val="superscript"/>
          <w:lang w:val="en-GB"/>
        </w:rPr>
        <w:t>2</w:t>
      </w:r>
      <w:r w:rsidRPr="00BA4D56">
        <w:rPr>
          <w:lang w:val="en-GB"/>
        </w:rPr>
        <w:t xml:space="preserve"> 3p</w:t>
      </w:r>
      <w:r w:rsidRPr="00BA4D56">
        <w:rPr>
          <w:vertAlign w:val="superscript"/>
          <w:lang w:val="en-GB"/>
        </w:rPr>
        <w:t>6</w:t>
      </w:r>
      <w:r w:rsidRPr="00BA4D56">
        <w:rPr>
          <w:lang w:val="en-GB"/>
        </w:rPr>
        <w:t xml:space="preserve"> 4s</w:t>
      </w:r>
      <w:r w:rsidRPr="00BA4D56">
        <w:rPr>
          <w:vertAlign w:val="superscript"/>
          <w:lang w:val="en-GB"/>
        </w:rPr>
        <w:t>2</w:t>
      </w:r>
      <w:r w:rsidRPr="00BA4D56">
        <w:rPr>
          <w:lang w:val="en-GB"/>
        </w:rPr>
        <w:t xml:space="preserve"> 3d</w:t>
      </w:r>
      <w:r w:rsidRPr="00BA4D56">
        <w:rPr>
          <w:vertAlign w:val="superscript"/>
          <w:lang w:val="en-GB"/>
        </w:rPr>
        <w:t>4</w:t>
      </w:r>
    </w:p>
    <w:p w14:paraId="3380B401" w14:textId="0D3358B8" w:rsidR="00C843EA" w:rsidRDefault="000F19A4" w:rsidP="001E4EC7">
      <w:pPr>
        <w:rPr>
          <w:sz w:val="24"/>
          <w:szCs w:val="24"/>
          <w:lang w:val="en-GB"/>
        </w:rPr>
      </w:pPr>
      <w:r w:rsidRPr="000F19A4">
        <w:rPr>
          <w:lang w:val="en-GB"/>
        </w:rPr>
        <w:t>Ag</w:t>
      </w:r>
      <w:r w:rsidRPr="000F19A4">
        <w:rPr>
          <w:lang w:val="en-GB"/>
        </w:rPr>
        <w:tab/>
        <w:t>1s</w:t>
      </w:r>
      <w:r w:rsidRPr="000F19A4">
        <w:rPr>
          <w:vertAlign w:val="superscript"/>
          <w:lang w:val="en-GB"/>
        </w:rPr>
        <w:t>2</w:t>
      </w:r>
      <w:r w:rsidRPr="000F19A4">
        <w:rPr>
          <w:lang w:val="en-GB"/>
        </w:rPr>
        <w:t xml:space="preserve"> 2s</w:t>
      </w:r>
      <w:r w:rsidRPr="000F19A4">
        <w:rPr>
          <w:vertAlign w:val="superscript"/>
          <w:lang w:val="en-GB"/>
        </w:rPr>
        <w:t>2</w:t>
      </w:r>
      <w:r w:rsidRPr="000F19A4">
        <w:rPr>
          <w:lang w:val="en-GB"/>
        </w:rPr>
        <w:t xml:space="preserve"> 2p</w:t>
      </w:r>
      <w:r w:rsidRPr="000F19A4">
        <w:rPr>
          <w:vertAlign w:val="superscript"/>
          <w:lang w:val="en-GB"/>
        </w:rPr>
        <w:t>6</w:t>
      </w:r>
      <w:r w:rsidRPr="000F19A4">
        <w:rPr>
          <w:lang w:val="en-GB"/>
        </w:rPr>
        <w:t xml:space="preserve"> 3s</w:t>
      </w:r>
      <w:r w:rsidRPr="000F19A4">
        <w:rPr>
          <w:vertAlign w:val="superscript"/>
          <w:lang w:val="en-GB"/>
        </w:rPr>
        <w:t>2</w:t>
      </w:r>
      <w:r w:rsidRPr="000F19A4">
        <w:rPr>
          <w:lang w:val="en-GB"/>
        </w:rPr>
        <w:t xml:space="preserve"> 3p</w:t>
      </w:r>
      <w:r w:rsidRPr="000F19A4">
        <w:rPr>
          <w:vertAlign w:val="superscript"/>
          <w:lang w:val="en-GB"/>
        </w:rPr>
        <w:t>6</w:t>
      </w:r>
      <w:r w:rsidRPr="000F19A4">
        <w:rPr>
          <w:lang w:val="en-GB"/>
        </w:rPr>
        <w:t xml:space="preserve"> 4s</w:t>
      </w:r>
      <w:r w:rsidRPr="000F19A4">
        <w:rPr>
          <w:vertAlign w:val="superscript"/>
          <w:lang w:val="en-GB"/>
        </w:rPr>
        <w:t>2</w:t>
      </w:r>
      <w:r w:rsidRPr="000F19A4">
        <w:rPr>
          <w:lang w:val="en-GB"/>
        </w:rPr>
        <w:t xml:space="preserve"> 3d</w:t>
      </w:r>
      <w:r w:rsidRPr="000F19A4">
        <w:rPr>
          <w:vertAlign w:val="superscript"/>
          <w:lang w:val="en-GB"/>
        </w:rPr>
        <w:t>10</w:t>
      </w:r>
      <w:r w:rsidRPr="000F19A4">
        <w:rPr>
          <w:lang w:val="en-GB"/>
        </w:rPr>
        <w:t xml:space="preserve"> 4p</w:t>
      </w:r>
      <w:r>
        <w:rPr>
          <w:vertAlign w:val="superscript"/>
          <w:lang w:val="en-GB"/>
        </w:rPr>
        <w:t>6</w:t>
      </w:r>
      <w:r>
        <w:rPr>
          <w:lang w:val="en-GB"/>
        </w:rPr>
        <w:t xml:space="preserve"> 5s</w:t>
      </w:r>
      <w:r>
        <w:rPr>
          <w:vertAlign w:val="superscript"/>
          <w:lang w:val="en-GB"/>
        </w:rPr>
        <w:t>2</w:t>
      </w:r>
      <w:r>
        <w:rPr>
          <w:lang w:val="en-GB"/>
        </w:rPr>
        <w:t xml:space="preserve"> 4d</w:t>
      </w:r>
      <w:r>
        <w:rPr>
          <w:sz w:val="24"/>
          <w:szCs w:val="24"/>
          <w:vertAlign w:val="superscript"/>
          <w:lang w:val="en-GB"/>
        </w:rPr>
        <w:t>9</w:t>
      </w:r>
    </w:p>
    <w:p w14:paraId="6DEA1394" w14:textId="77777777" w:rsidR="006733F6" w:rsidRDefault="004649FC" w:rsidP="001E4EC7">
      <w:pPr>
        <w:rPr>
          <w:lang w:val="en-GB"/>
        </w:rPr>
      </w:pPr>
      <w:r w:rsidRPr="004649FC">
        <w:rPr>
          <w:lang w:val="en-GB"/>
        </w:rPr>
        <w:t>Pb</w:t>
      </w:r>
      <w:r>
        <w:rPr>
          <w:lang w:val="en-GB"/>
        </w:rPr>
        <w:tab/>
        <w:t>1s</w:t>
      </w:r>
      <w:r>
        <w:rPr>
          <w:vertAlign w:val="superscript"/>
          <w:lang w:val="en-GB"/>
        </w:rPr>
        <w:t>2</w:t>
      </w:r>
      <w:r>
        <w:rPr>
          <w:lang w:val="en-GB"/>
        </w:rPr>
        <w:t xml:space="preserve"> 2s</w:t>
      </w:r>
      <w:r>
        <w:rPr>
          <w:vertAlign w:val="superscript"/>
          <w:lang w:val="en-GB"/>
        </w:rPr>
        <w:t>2</w:t>
      </w:r>
      <w:r>
        <w:rPr>
          <w:lang w:val="en-GB"/>
        </w:rPr>
        <w:t xml:space="preserve"> 2p</w:t>
      </w:r>
      <w:r>
        <w:rPr>
          <w:vertAlign w:val="superscript"/>
          <w:lang w:val="en-GB"/>
        </w:rPr>
        <w:t>6</w:t>
      </w:r>
      <w:r>
        <w:rPr>
          <w:lang w:val="en-GB"/>
        </w:rPr>
        <w:t xml:space="preserve"> 3s</w:t>
      </w:r>
      <w:r>
        <w:rPr>
          <w:vertAlign w:val="superscript"/>
          <w:lang w:val="en-GB"/>
        </w:rPr>
        <w:t>2</w:t>
      </w:r>
      <w:r>
        <w:rPr>
          <w:lang w:val="en-GB"/>
        </w:rPr>
        <w:t xml:space="preserve"> 3p</w:t>
      </w:r>
      <w:r>
        <w:rPr>
          <w:vertAlign w:val="superscript"/>
          <w:lang w:val="en-GB"/>
        </w:rPr>
        <w:t>6</w:t>
      </w:r>
      <w:r>
        <w:rPr>
          <w:lang w:val="en-GB"/>
        </w:rPr>
        <w:t xml:space="preserve"> 4s</w:t>
      </w:r>
      <w:r>
        <w:rPr>
          <w:vertAlign w:val="superscript"/>
          <w:lang w:val="en-GB"/>
        </w:rPr>
        <w:t>2</w:t>
      </w:r>
      <w:r>
        <w:rPr>
          <w:lang w:val="en-GB"/>
        </w:rPr>
        <w:t xml:space="preserve"> 3d</w:t>
      </w:r>
      <w:r>
        <w:rPr>
          <w:vertAlign w:val="superscript"/>
          <w:lang w:val="en-GB"/>
        </w:rPr>
        <w:t>10</w:t>
      </w:r>
      <w:r>
        <w:rPr>
          <w:lang w:val="en-GB"/>
        </w:rPr>
        <w:t xml:space="preserve"> 4p</w:t>
      </w:r>
      <w:r>
        <w:rPr>
          <w:vertAlign w:val="superscript"/>
          <w:lang w:val="en-GB"/>
        </w:rPr>
        <w:t>6</w:t>
      </w:r>
      <w:r>
        <w:rPr>
          <w:lang w:val="en-GB"/>
        </w:rPr>
        <w:t xml:space="preserve"> 5s</w:t>
      </w:r>
      <w:r>
        <w:rPr>
          <w:vertAlign w:val="superscript"/>
          <w:lang w:val="en-GB"/>
        </w:rPr>
        <w:t>2</w:t>
      </w:r>
      <w:r>
        <w:rPr>
          <w:lang w:val="en-GB"/>
        </w:rPr>
        <w:t xml:space="preserve"> 4d</w:t>
      </w:r>
      <w:r>
        <w:rPr>
          <w:vertAlign w:val="superscript"/>
          <w:lang w:val="en-GB"/>
        </w:rPr>
        <w:t>10</w:t>
      </w:r>
      <w:r>
        <w:rPr>
          <w:lang w:val="en-GB"/>
        </w:rPr>
        <w:t xml:space="preserve"> 5p</w:t>
      </w:r>
      <w:r>
        <w:rPr>
          <w:vertAlign w:val="superscript"/>
          <w:lang w:val="en-GB"/>
        </w:rPr>
        <w:t>6</w:t>
      </w:r>
      <w:r>
        <w:rPr>
          <w:lang w:val="en-GB"/>
        </w:rPr>
        <w:t xml:space="preserve"> 6s</w:t>
      </w:r>
      <w:r>
        <w:rPr>
          <w:vertAlign w:val="superscript"/>
          <w:lang w:val="en-GB"/>
        </w:rPr>
        <w:t>2</w:t>
      </w:r>
      <w:r>
        <w:rPr>
          <w:lang w:val="en-GB"/>
        </w:rPr>
        <w:t xml:space="preserve"> 5d</w:t>
      </w:r>
      <w:r>
        <w:rPr>
          <w:vertAlign w:val="superscript"/>
          <w:lang w:val="en-GB"/>
        </w:rPr>
        <w:t>10</w:t>
      </w:r>
      <w:r>
        <w:rPr>
          <w:lang w:val="en-GB"/>
        </w:rPr>
        <w:t xml:space="preserve"> 6p</w:t>
      </w:r>
      <w:r>
        <w:rPr>
          <w:vertAlign w:val="superscript"/>
          <w:lang w:val="en-GB"/>
        </w:rPr>
        <w:t>2</w:t>
      </w:r>
    </w:p>
    <w:p w14:paraId="77803665" w14:textId="77777777" w:rsidR="006733F6" w:rsidRDefault="006733F6" w:rsidP="001E4EC7">
      <w:pPr>
        <w:rPr>
          <w:lang w:val="en-GB"/>
        </w:rPr>
      </w:pPr>
    </w:p>
    <w:p w14:paraId="02302534" w14:textId="77777777" w:rsidR="00A5606B" w:rsidRDefault="006733F6" w:rsidP="001E4EC7">
      <w:pPr>
        <w:rPr>
          <w:lang w:val="de-DE"/>
        </w:rPr>
      </w:pPr>
      <w:r w:rsidRPr="006733F6">
        <w:rPr>
          <w:u w:val="single"/>
          <w:lang w:val="de-DE"/>
        </w:rPr>
        <w:t>Blöcke im Periodensystem</w:t>
      </w:r>
      <w:r w:rsidRPr="006733F6">
        <w:rPr>
          <w:lang w:val="de-DE"/>
        </w:rPr>
        <w:t xml:space="preserve"> siehe </w:t>
      </w:r>
      <w:r>
        <w:rPr>
          <w:lang w:val="de-DE"/>
        </w:rPr>
        <w:t xml:space="preserve">Buch Seite 49 </w:t>
      </w:r>
      <w:r w:rsidRPr="006733F6">
        <w:rPr>
          <w:rFonts w:ascii="Wingdings" w:eastAsia="Wingdings" w:hAnsi="Wingdings" w:cs="Wingdings"/>
          <w:lang w:val="de-DE"/>
        </w:rPr>
        <w:t></w:t>
      </w:r>
      <w:r>
        <w:rPr>
          <w:lang w:val="de-DE"/>
        </w:rPr>
        <w:t xml:space="preserve"> d-Niveaus verspätet sich um eine Schale; f-Niveaus verspätet sich um zwei Schalen</w:t>
      </w:r>
    </w:p>
    <w:p w14:paraId="5A92787E" w14:textId="77777777" w:rsidR="00A5606B" w:rsidRDefault="00A5606B" w:rsidP="001E4EC7">
      <w:pPr>
        <w:rPr>
          <w:lang w:val="de-DE"/>
        </w:rPr>
      </w:pPr>
    </w:p>
    <w:p w14:paraId="1A6C16D8" w14:textId="7323B2BB" w:rsidR="00C843EA" w:rsidRPr="00342123" w:rsidRDefault="00A5606B" w:rsidP="001E4EC7">
      <w:r>
        <w:rPr>
          <w:u w:val="single"/>
        </w:rPr>
        <w:t>Valenzelektronen</w:t>
      </w:r>
      <w:r>
        <w:t xml:space="preserve"> sind die Elektronen der äußersten Schale eines Atoms. Sie sind für das chemische Verhalten wichtig.</w:t>
      </w:r>
      <w:r w:rsidR="00A67514">
        <w:t xml:space="preserve"> Ein Atom hat maximal </w:t>
      </w:r>
      <w:r w:rsidR="00A67514" w:rsidRPr="003E1E7D">
        <w:rPr>
          <w:u w:val="single"/>
        </w:rPr>
        <w:t>acht</w:t>
      </w:r>
      <w:r w:rsidR="00A67514">
        <w:rPr>
          <w:sz w:val="24"/>
          <w:szCs w:val="24"/>
          <w:u w:val="single"/>
        </w:rPr>
        <w:t xml:space="preserve"> </w:t>
      </w:r>
      <w:r w:rsidR="00A67514" w:rsidRPr="003E1E7D">
        <w:rPr>
          <w:u w:val="single"/>
        </w:rPr>
        <w:t>Valenzelektronen</w:t>
      </w:r>
      <w:r w:rsidR="00A67514">
        <w:t xml:space="preserve">. </w:t>
      </w:r>
      <w:r w:rsidR="004649FC" w:rsidRPr="006733F6">
        <w:rPr>
          <w:lang w:val="de-DE"/>
        </w:rPr>
        <w:tab/>
      </w:r>
    </w:p>
    <w:p w14:paraId="259EEA3A" w14:textId="77777777" w:rsidR="00365A83" w:rsidRPr="006733F6" w:rsidRDefault="00365A83" w:rsidP="00365A83">
      <w:pPr>
        <w:pBdr>
          <w:bottom w:val="single" w:sz="4" w:space="1" w:color="auto"/>
        </w:pBdr>
        <w:rPr>
          <w:lang w:val="de-DE"/>
        </w:rPr>
      </w:pPr>
    </w:p>
    <w:p w14:paraId="768D7608" w14:textId="2CA8ED10" w:rsidR="00C843EA" w:rsidRPr="009C107F" w:rsidRDefault="00365A83" w:rsidP="001E4EC7">
      <w:pPr>
        <w:rPr>
          <w:lang w:val="en-GB"/>
        </w:rPr>
      </w:pPr>
      <w:r w:rsidRPr="009C107F">
        <w:rPr>
          <w:b/>
          <w:bCs/>
          <w:lang w:val="en-GB"/>
        </w:rPr>
        <w:t>Wiederholung 5.11.2019:</w:t>
      </w:r>
    </w:p>
    <w:p w14:paraId="679B48EA" w14:textId="4B492B7F" w:rsidR="00365A83" w:rsidRPr="009C107F" w:rsidRDefault="00365A83" w:rsidP="001E4EC7">
      <w:pPr>
        <w:rPr>
          <w:lang w:val="en-GB"/>
        </w:rPr>
      </w:pPr>
    </w:p>
    <w:p w14:paraId="511695F4" w14:textId="3B8C9B75" w:rsidR="00365A83" w:rsidRPr="009C107F" w:rsidRDefault="00365A83" w:rsidP="001E4EC7">
      <w:pPr>
        <w:rPr>
          <w:lang w:val="en-GB"/>
        </w:rPr>
      </w:pPr>
      <w:r w:rsidRPr="009C107F">
        <w:rPr>
          <w:lang w:val="en-GB"/>
        </w:rPr>
        <w:t>S = 1s</w:t>
      </w:r>
      <w:r w:rsidRPr="009C107F">
        <w:rPr>
          <w:vertAlign w:val="superscript"/>
          <w:lang w:val="en-GB"/>
        </w:rPr>
        <w:t>2</w:t>
      </w:r>
      <w:r w:rsidRPr="009C107F">
        <w:rPr>
          <w:lang w:val="en-GB"/>
        </w:rPr>
        <w:t xml:space="preserve"> 2s</w:t>
      </w:r>
      <w:r w:rsidRPr="009C107F">
        <w:rPr>
          <w:vertAlign w:val="superscript"/>
          <w:lang w:val="en-GB"/>
        </w:rPr>
        <w:t>2</w:t>
      </w:r>
      <w:r w:rsidRPr="009C107F">
        <w:rPr>
          <w:lang w:val="en-GB"/>
        </w:rPr>
        <w:t xml:space="preserve"> 2p</w:t>
      </w:r>
      <w:r w:rsidRPr="009C107F">
        <w:rPr>
          <w:vertAlign w:val="superscript"/>
          <w:lang w:val="en-GB"/>
        </w:rPr>
        <w:t>2</w:t>
      </w:r>
      <w:r w:rsidRPr="009C107F">
        <w:rPr>
          <w:lang w:val="en-GB"/>
        </w:rPr>
        <w:t xml:space="preserve"> 3s</w:t>
      </w:r>
      <w:r w:rsidRPr="009C107F">
        <w:rPr>
          <w:vertAlign w:val="superscript"/>
          <w:lang w:val="en-GB"/>
        </w:rPr>
        <w:t>2</w:t>
      </w:r>
      <w:r w:rsidR="00342123" w:rsidRPr="009C107F">
        <w:rPr>
          <w:lang w:val="en-GB"/>
        </w:rPr>
        <w:t xml:space="preserve"> 3p</w:t>
      </w:r>
      <w:r w:rsidR="00342123" w:rsidRPr="009C107F">
        <w:rPr>
          <w:vertAlign w:val="superscript"/>
          <w:lang w:val="en-GB"/>
        </w:rPr>
        <w:t>4</w:t>
      </w:r>
    </w:p>
    <w:p w14:paraId="1C34A428" w14:textId="06E46C73" w:rsidR="00342123" w:rsidRPr="009C107F" w:rsidRDefault="00342123" w:rsidP="001E4EC7">
      <w:pPr>
        <w:rPr>
          <w:lang w:val="en-GB"/>
        </w:rPr>
      </w:pPr>
      <w:r w:rsidRPr="009C107F">
        <w:rPr>
          <w:lang w:val="en-GB"/>
        </w:rPr>
        <w:t>Ca = 1s</w:t>
      </w:r>
      <w:r w:rsidRPr="009C107F">
        <w:rPr>
          <w:vertAlign w:val="superscript"/>
          <w:lang w:val="en-GB"/>
        </w:rPr>
        <w:t>2</w:t>
      </w:r>
      <w:r w:rsidRPr="009C107F">
        <w:rPr>
          <w:lang w:val="en-GB"/>
        </w:rPr>
        <w:t xml:space="preserve"> 2s</w:t>
      </w:r>
      <w:r w:rsidRPr="009C107F">
        <w:rPr>
          <w:vertAlign w:val="superscript"/>
          <w:lang w:val="en-GB"/>
        </w:rPr>
        <w:t>2</w:t>
      </w:r>
      <w:r w:rsidRPr="009C107F">
        <w:rPr>
          <w:lang w:val="en-GB"/>
        </w:rPr>
        <w:t xml:space="preserve"> 2p</w:t>
      </w:r>
      <w:r w:rsidRPr="009C107F">
        <w:rPr>
          <w:vertAlign w:val="superscript"/>
          <w:lang w:val="en-GB"/>
        </w:rPr>
        <w:t xml:space="preserve">6 </w:t>
      </w:r>
      <w:r w:rsidRPr="009C107F">
        <w:rPr>
          <w:lang w:val="en-GB"/>
        </w:rPr>
        <w:t>3s</w:t>
      </w:r>
      <w:r w:rsidRPr="009C107F">
        <w:rPr>
          <w:vertAlign w:val="superscript"/>
          <w:lang w:val="en-GB"/>
        </w:rPr>
        <w:t>2</w:t>
      </w:r>
      <w:r w:rsidRPr="009C107F">
        <w:rPr>
          <w:lang w:val="en-GB"/>
        </w:rPr>
        <w:t xml:space="preserve"> 3p</w:t>
      </w:r>
      <w:r w:rsidRPr="009C107F">
        <w:rPr>
          <w:vertAlign w:val="superscript"/>
          <w:lang w:val="en-GB"/>
        </w:rPr>
        <w:t>6</w:t>
      </w:r>
      <w:r w:rsidRPr="009C107F">
        <w:rPr>
          <w:lang w:val="en-GB"/>
        </w:rPr>
        <w:t xml:space="preserve"> 4s</w:t>
      </w:r>
      <w:r w:rsidRPr="009C107F">
        <w:rPr>
          <w:vertAlign w:val="superscript"/>
          <w:lang w:val="en-GB"/>
        </w:rPr>
        <w:t>2</w:t>
      </w:r>
    </w:p>
    <w:p w14:paraId="4B20DE3E" w14:textId="0518AF5E" w:rsidR="002F4153" w:rsidRPr="009C107F" w:rsidRDefault="007C6FCB" w:rsidP="002F4153">
      <w:pPr>
        <w:rPr>
          <w:vertAlign w:val="superscript"/>
          <w:lang w:val="en-GB"/>
        </w:rPr>
      </w:pPr>
      <w:r w:rsidRPr="009C107F">
        <w:rPr>
          <w:lang w:val="en-GB"/>
        </w:rPr>
        <w:t>Fe = 1s</w:t>
      </w:r>
      <w:r w:rsidRPr="009C107F">
        <w:rPr>
          <w:vertAlign w:val="superscript"/>
          <w:lang w:val="en-GB"/>
        </w:rPr>
        <w:t>2</w:t>
      </w:r>
      <w:r w:rsidRPr="009C107F">
        <w:rPr>
          <w:lang w:val="en-GB"/>
        </w:rPr>
        <w:t xml:space="preserve"> 2s</w:t>
      </w:r>
      <w:r w:rsidRPr="009C107F">
        <w:rPr>
          <w:vertAlign w:val="superscript"/>
          <w:lang w:val="en-GB"/>
        </w:rPr>
        <w:t>2</w:t>
      </w:r>
      <w:r w:rsidRPr="009C107F">
        <w:rPr>
          <w:lang w:val="en-GB"/>
        </w:rPr>
        <w:t xml:space="preserve"> 2p</w:t>
      </w:r>
      <w:r w:rsidRPr="009C107F">
        <w:rPr>
          <w:vertAlign w:val="superscript"/>
          <w:lang w:val="en-GB"/>
        </w:rPr>
        <w:t xml:space="preserve">6 </w:t>
      </w:r>
      <w:r w:rsidRPr="009C107F">
        <w:rPr>
          <w:lang w:val="en-GB"/>
        </w:rPr>
        <w:t>3s</w:t>
      </w:r>
      <w:r w:rsidRPr="009C107F">
        <w:rPr>
          <w:vertAlign w:val="superscript"/>
          <w:lang w:val="en-GB"/>
        </w:rPr>
        <w:t>2</w:t>
      </w:r>
      <w:r w:rsidRPr="009C107F">
        <w:rPr>
          <w:lang w:val="en-GB"/>
        </w:rPr>
        <w:t xml:space="preserve"> 3p</w:t>
      </w:r>
      <w:r w:rsidRPr="009C107F">
        <w:rPr>
          <w:vertAlign w:val="superscript"/>
          <w:lang w:val="en-GB"/>
        </w:rPr>
        <w:t>6</w:t>
      </w:r>
      <w:r w:rsidRPr="009C107F">
        <w:rPr>
          <w:lang w:val="en-GB"/>
        </w:rPr>
        <w:t xml:space="preserve"> 4s</w:t>
      </w:r>
      <w:r w:rsidRPr="009C107F">
        <w:rPr>
          <w:vertAlign w:val="superscript"/>
          <w:lang w:val="en-GB"/>
        </w:rPr>
        <w:t>2</w:t>
      </w:r>
      <w:r w:rsidRPr="009C107F">
        <w:rPr>
          <w:lang w:val="en-GB"/>
        </w:rPr>
        <w:t xml:space="preserve"> 3d</w:t>
      </w:r>
      <w:r w:rsidRPr="009C107F">
        <w:rPr>
          <w:vertAlign w:val="superscript"/>
          <w:lang w:val="en-GB"/>
        </w:rPr>
        <w:t>6</w:t>
      </w:r>
    </w:p>
    <w:p w14:paraId="3B3504B2" w14:textId="74CBC7F9" w:rsidR="002F4153" w:rsidRPr="009C107F" w:rsidRDefault="002F4153" w:rsidP="005F3308">
      <w:pPr>
        <w:pBdr>
          <w:top w:val="single" w:sz="4" w:space="1" w:color="auto"/>
        </w:pBdr>
        <w:rPr>
          <w:lang w:val="en-GB"/>
        </w:rPr>
      </w:pPr>
    </w:p>
    <w:p w14:paraId="48C39584" w14:textId="7353ECA7" w:rsidR="005D127D" w:rsidRDefault="005D127D" w:rsidP="008865D9">
      <w:pPr>
        <w:pStyle w:val="berschriftGrn"/>
      </w:pPr>
      <w:r>
        <w:t>Periodensystem der Elemente</w:t>
      </w:r>
      <w:r w:rsidR="008865D9">
        <w:t xml:space="preserve"> </w:t>
      </w:r>
      <w:r>
        <w:t>(kurz: PSE):</w:t>
      </w:r>
    </w:p>
    <w:p w14:paraId="663A6667" w14:textId="25DA738C" w:rsidR="005D127D" w:rsidRDefault="005D127D" w:rsidP="005F3308">
      <w:pPr>
        <w:pBdr>
          <w:top w:val="single" w:sz="4" w:space="1" w:color="auto"/>
        </w:pBdr>
        <w:rPr>
          <w:bCs/>
          <w:color w:val="00FF00"/>
          <w:sz w:val="28"/>
          <w:szCs w:val="28"/>
          <w:lang w:val="de-DE"/>
        </w:rPr>
      </w:pPr>
    </w:p>
    <w:p w14:paraId="11BACB0D" w14:textId="36B7187A" w:rsidR="00A16DDA" w:rsidRDefault="501148B5" w:rsidP="005F3308">
      <w:pPr>
        <w:pBdr>
          <w:top w:val="single" w:sz="4" w:space="1" w:color="auto"/>
        </w:pBdr>
        <w:rPr>
          <w:lang w:val="de-DE"/>
        </w:rPr>
      </w:pPr>
      <w:r w:rsidRPr="501148B5">
        <w:rPr>
          <w:lang w:val="de-DE"/>
        </w:rPr>
        <w:t xml:space="preserve">Die Atomarten (Elemente) sind im PSE nach steigender Kernladungszahl geordnet. Die waagrechten Zeilen heißen </w:t>
      </w:r>
      <w:r w:rsidRPr="501148B5">
        <w:rPr>
          <w:u w:val="single"/>
          <w:lang w:val="de-DE"/>
        </w:rPr>
        <w:t>Perioden.</w:t>
      </w:r>
      <w:r w:rsidRPr="501148B5">
        <w:rPr>
          <w:lang w:val="de-DE"/>
        </w:rPr>
        <w:t xml:space="preserve"> Es gibt 7 entsprechend den Hauptenergieniveaus für die Elektronen. </w:t>
      </w:r>
      <w:r w:rsidRPr="501148B5">
        <w:rPr>
          <w:u w:val="single"/>
          <w:lang w:val="de-DE"/>
        </w:rPr>
        <w:t>Innerhalb einer Periode</w:t>
      </w:r>
      <w:r w:rsidRPr="501148B5">
        <w:rPr>
          <w:lang w:val="de-DE"/>
        </w:rPr>
        <w:t xml:space="preserve"> ändert sich die </w:t>
      </w:r>
      <w:r w:rsidRPr="501148B5">
        <w:rPr>
          <w:u w:val="single"/>
          <w:lang w:val="de-DE"/>
        </w:rPr>
        <w:t>Reaktivität</w:t>
      </w:r>
      <w:r w:rsidRPr="501148B5">
        <w:rPr>
          <w:lang w:val="de-DE"/>
        </w:rPr>
        <w:t xml:space="preserve"> der Elemente stark. In den folgenden Experimenten färbt sich der in die </w:t>
      </w:r>
      <w:r w:rsidRPr="501148B5">
        <w:rPr>
          <w:u w:val="single"/>
          <w:lang w:val="de-DE"/>
        </w:rPr>
        <w:t>Indikator</w:t>
      </w:r>
      <w:r w:rsidRPr="501148B5">
        <w:rPr>
          <w:lang w:val="de-DE"/>
        </w:rPr>
        <w:t xml:space="preserve"> Phenolphthalein Purpur, wenn eine chemische Reaktion abläuft.</w:t>
      </w:r>
    </w:p>
    <w:p w14:paraId="5AB31D97" w14:textId="4CE0CE54" w:rsidR="003A073F" w:rsidRDefault="0076550B" w:rsidP="005F3308">
      <w:pPr>
        <w:pBdr>
          <w:top w:val="single" w:sz="4" w:space="1" w:color="auto"/>
        </w:pBdr>
      </w:pPr>
      <w:r>
        <w:rPr>
          <w:bCs/>
          <w:lang w:val="de-DE"/>
        </w:rPr>
        <w:t xml:space="preserve">Ein </w:t>
      </w:r>
      <w:r>
        <w:rPr>
          <w:bCs/>
          <w:u w:val="single"/>
          <w:lang w:val="de-DE"/>
        </w:rPr>
        <w:t>Indikator</w:t>
      </w:r>
      <w:r>
        <w:t xml:space="preserve"> </w:t>
      </w:r>
      <w:r w:rsidR="000E0F6A">
        <w:t xml:space="preserve">ist </w:t>
      </w:r>
      <w:r w:rsidR="00FB662E">
        <w:t>einen Stoff,</w:t>
      </w:r>
      <w:r w:rsidR="000E0F6A">
        <w:t xml:space="preserve"> </w:t>
      </w:r>
      <w:r w:rsidR="00131B85">
        <w:t xml:space="preserve">der einen bestimmten Zustand </w:t>
      </w:r>
      <w:r w:rsidR="00863921">
        <w:t>anzeigt</w:t>
      </w:r>
      <w:r w:rsidR="00FB662E">
        <w:t>.</w:t>
      </w:r>
    </w:p>
    <w:p w14:paraId="67584740" w14:textId="77777777" w:rsidR="00136B44" w:rsidRDefault="00136B44" w:rsidP="005F3308">
      <w:pPr>
        <w:pBdr>
          <w:top w:val="single" w:sz="4" w:space="1" w:color="auto"/>
        </w:pBdr>
      </w:pPr>
    </w:p>
    <w:p w14:paraId="32B13501" w14:textId="40B2612E" w:rsidR="00FB662E" w:rsidRDefault="00FB662E" w:rsidP="005F3308">
      <w:pPr>
        <w:pBdr>
          <w:top w:val="single" w:sz="4" w:space="1" w:color="auto"/>
        </w:pBdr>
      </w:pPr>
      <w:r>
        <w:rPr>
          <w:u w:val="single"/>
        </w:rPr>
        <w:t>E:</w:t>
      </w:r>
      <w:r>
        <w:t xml:space="preserve"> Na regiert bei Raumtemperatur sehr heftig mit Wasser</w:t>
      </w:r>
      <w:r w:rsidR="00286DFC">
        <w:t>.</w:t>
      </w:r>
    </w:p>
    <w:p w14:paraId="541E746B" w14:textId="38B93622" w:rsidR="00136B44" w:rsidRDefault="00E94974" w:rsidP="005F3308">
      <w:pPr>
        <w:pBdr>
          <w:top w:val="single" w:sz="4" w:space="1" w:color="auto"/>
        </w:pBdr>
      </w:pPr>
      <w:r>
        <w:t xml:space="preserve">    Mg reagiert bei Raumtemperatur nur sehr langsam mit Wasser.</w:t>
      </w:r>
    </w:p>
    <w:p w14:paraId="345E9390" w14:textId="3C373D30" w:rsidR="00E94974" w:rsidRDefault="00E94974" w:rsidP="005F3308">
      <w:pPr>
        <w:pBdr>
          <w:top w:val="single" w:sz="4" w:space="1" w:color="auto"/>
        </w:pBdr>
      </w:pPr>
      <w:r>
        <w:t xml:space="preserve">    Al</w:t>
      </w:r>
      <w:r w:rsidR="00423737">
        <w:t xml:space="preserve"> reagiert bei Raumtemperatur nicht mit Wasser.</w:t>
      </w:r>
    </w:p>
    <w:p w14:paraId="2E331C3A" w14:textId="79CEA2FA" w:rsidR="007462D1" w:rsidRDefault="007462D1" w:rsidP="005F3308">
      <w:pPr>
        <w:pBdr>
          <w:top w:val="single" w:sz="4" w:space="1" w:color="auto"/>
        </w:pBdr>
      </w:pPr>
    </w:p>
    <w:p w14:paraId="074F3CB9" w14:textId="365E7264" w:rsidR="007462D1" w:rsidRDefault="002A551F" w:rsidP="005F3308">
      <w:pPr>
        <w:pBdr>
          <w:top w:val="single" w:sz="4" w:space="1" w:color="auto"/>
        </w:pBdr>
      </w:pPr>
      <w:r>
        <w:t xml:space="preserve">Die senkrechten Spalten heißen </w:t>
      </w:r>
      <w:r>
        <w:rPr>
          <w:u w:val="single"/>
        </w:rPr>
        <w:t>Gruppen</w:t>
      </w:r>
      <w:r w:rsidR="00C408F0">
        <w:t xml:space="preserve">.  </w:t>
      </w:r>
      <w:r w:rsidR="00293610">
        <w:t>s -und p-Block</w:t>
      </w:r>
      <w:r w:rsidR="006F4C6D">
        <w:t xml:space="preserve"> (siehe S.49) bilden die </w:t>
      </w:r>
      <w:r w:rsidR="006F4C6D" w:rsidRPr="00ED4BE5">
        <w:rPr>
          <w:u w:val="single"/>
        </w:rPr>
        <w:t>Hauptgruppen</w:t>
      </w:r>
      <w:r w:rsidR="006F4C6D">
        <w:t xml:space="preserve"> </w:t>
      </w:r>
      <w:r w:rsidR="000A7B69">
        <w:t xml:space="preserve">bei den Hauptgruppenelementen </w:t>
      </w:r>
      <w:r w:rsidR="00D27A4B">
        <w:t xml:space="preserve">entspricht </w:t>
      </w:r>
      <w:r w:rsidR="000633C9">
        <w:t xml:space="preserve">die Anzahl der Valenzelektronen </w:t>
      </w:r>
      <w:r w:rsidR="00A56047">
        <w:t xml:space="preserve">der </w:t>
      </w:r>
      <w:r w:rsidR="00A56047" w:rsidRPr="00A56047">
        <w:rPr>
          <w:u w:val="single"/>
        </w:rPr>
        <w:t>Gruppennummer</w:t>
      </w:r>
      <w:r w:rsidR="002B4A71">
        <w:rPr>
          <w:u w:val="single"/>
        </w:rPr>
        <w:t xml:space="preserve"> (</w:t>
      </w:r>
      <w:r w:rsidR="006A4062">
        <w:rPr>
          <w:u w:val="single"/>
        </w:rPr>
        <w:t>I-VIII)</w:t>
      </w:r>
      <w:r w:rsidR="00A26481">
        <w:t>.</w:t>
      </w:r>
    </w:p>
    <w:p w14:paraId="60572BC9" w14:textId="54670753" w:rsidR="00A26481" w:rsidRDefault="005B3CD4" w:rsidP="005F3308">
      <w:pPr>
        <w:pBdr>
          <w:top w:val="single" w:sz="4" w:space="1" w:color="auto"/>
        </w:pBdr>
      </w:pPr>
      <w:r>
        <w:t>I-Hauptgruppe: Wasserstoff</w:t>
      </w:r>
      <w:r w:rsidR="00D60CB2">
        <w:t xml:space="preserve"> + Alkalimetallen</w:t>
      </w:r>
    </w:p>
    <w:p w14:paraId="0F90CB67" w14:textId="6415C651" w:rsidR="00D60CB2" w:rsidRDefault="0098325D" w:rsidP="005F3308">
      <w:pPr>
        <w:pBdr>
          <w:top w:val="single" w:sz="4" w:space="1" w:color="auto"/>
        </w:pBdr>
      </w:pPr>
      <w:r>
        <w:t xml:space="preserve">II-Hauptgruppe: </w:t>
      </w:r>
      <w:r w:rsidR="005D3BA5">
        <w:t>Erdalkalimetalle</w:t>
      </w:r>
    </w:p>
    <w:p w14:paraId="32660471" w14:textId="3EB27487" w:rsidR="004A3D3D" w:rsidRDefault="004A3D3D" w:rsidP="005F3308">
      <w:pPr>
        <w:pBdr>
          <w:top w:val="single" w:sz="4" w:space="1" w:color="auto"/>
        </w:pBdr>
      </w:pPr>
      <w:r>
        <w:tab/>
        <w:t>:</w:t>
      </w:r>
    </w:p>
    <w:p w14:paraId="6C46DD1B" w14:textId="4A808FF8" w:rsidR="007C2FDD" w:rsidRDefault="004A3D3D" w:rsidP="005F3308">
      <w:pPr>
        <w:pBdr>
          <w:top w:val="single" w:sz="4" w:space="1" w:color="auto"/>
        </w:pBdr>
      </w:pPr>
      <w:r>
        <w:t>VII</w:t>
      </w:r>
      <w:r w:rsidR="005D3BA5">
        <w:t>-Hauptgrupp</w:t>
      </w:r>
      <w:r w:rsidR="007C2FDD">
        <w:t>e:</w:t>
      </w:r>
      <w:r>
        <w:t xml:space="preserve"> </w:t>
      </w:r>
      <w:r w:rsidR="007D7A78">
        <w:t>Halogene</w:t>
      </w:r>
    </w:p>
    <w:p w14:paraId="411FF356" w14:textId="762B011B" w:rsidR="007D7A78" w:rsidRDefault="00FE1702" w:rsidP="005F3308">
      <w:pPr>
        <w:pBdr>
          <w:top w:val="single" w:sz="4" w:space="1" w:color="auto"/>
        </w:pBdr>
      </w:pPr>
      <w:r>
        <w:t>VIII-Hauptgruppe: Edelgase</w:t>
      </w:r>
    </w:p>
    <w:p w14:paraId="316794DD" w14:textId="6B3166FD" w:rsidR="001243A4" w:rsidRDefault="00776154" w:rsidP="005F3308">
      <w:pPr>
        <w:pBdr>
          <w:top w:val="single" w:sz="4" w:space="1" w:color="auto"/>
        </w:pBdr>
        <w:tabs>
          <w:tab w:val="left" w:pos="3681"/>
        </w:tabs>
      </w:pPr>
      <w:r>
        <w:lastRenderedPageBreak/>
        <w:t xml:space="preserve">Der d-Block bildet die </w:t>
      </w:r>
      <w:r w:rsidRPr="004C3DF6">
        <w:rPr>
          <w:u w:val="single"/>
        </w:rPr>
        <w:t>Nebengruppen</w:t>
      </w:r>
      <w:r w:rsidR="004C3DF6">
        <w:rPr>
          <w:u w:val="single"/>
        </w:rPr>
        <w:t xml:space="preserve"> (Übergangselemente – Übergangsmetalle)</w:t>
      </w:r>
      <w:r w:rsidR="001243A4">
        <w:t>.</w:t>
      </w:r>
    </w:p>
    <w:p w14:paraId="2313EC13" w14:textId="1F291C97" w:rsidR="005F3308" w:rsidRPr="00AF7D37" w:rsidRDefault="00663E54" w:rsidP="005F3308">
      <w:pPr>
        <w:pBdr>
          <w:top w:val="single" w:sz="4" w:space="1" w:color="auto"/>
        </w:pBdr>
        <w:tabs>
          <w:tab w:val="left" w:pos="3681"/>
        </w:tabs>
      </w:pPr>
      <w:r>
        <w:t xml:space="preserve">Der f-Block bildet die </w:t>
      </w:r>
      <w:r>
        <w:rPr>
          <w:u w:val="single"/>
        </w:rPr>
        <w:t>Lanthan</w:t>
      </w:r>
      <w:r w:rsidR="00CD06A5">
        <w:rPr>
          <w:u w:val="single"/>
        </w:rPr>
        <w:t>oide (</w:t>
      </w:r>
      <w:r w:rsidR="00F6363D">
        <w:rPr>
          <w:u w:val="single"/>
        </w:rPr>
        <w:t>4f + Lu)</w:t>
      </w:r>
      <w:r w:rsidR="00537CEB">
        <w:t xml:space="preserve"> und die </w:t>
      </w:r>
      <w:r w:rsidR="003A644D">
        <w:rPr>
          <w:u w:val="single"/>
        </w:rPr>
        <w:t>Actinoide</w:t>
      </w:r>
      <w:r w:rsidR="00537CEB">
        <w:rPr>
          <w:u w:val="single"/>
        </w:rPr>
        <w:t>(5f +</w:t>
      </w:r>
      <w:r w:rsidR="003A644D">
        <w:rPr>
          <w:u w:val="single"/>
        </w:rPr>
        <w:t xml:space="preserve"> Lr)</w:t>
      </w:r>
      <w:r w:rsidR="003A644D">
        <w:t>.</w:t>
      </w:r>
    </w:p>
    <w:p w14:paraId="171294F3" w14:textId="77777777" w:rsidR="00CE79C4" w:rsidRDefault="00CE79C4" w:rsidP="005F3308">
      <w:pPr>
        <w:pBdr>
          <w:top w:val="single" w:sz="4" w:space="1" w:color="auto"/>
        </w:pBdr>
        <w:tabs>
          <w:tab w:val="left" w:pos="3681"/>
        </w:tabs>
      </w:pPr>
    </w:p>
    <w:p w14:paraId="10CF8010" w14:textId="0416B141" w:rsidR="00CE79C4" w:rsidRDefault="00CE79C4" w:rsidP="005F3308">
      <w:pPr>
        <w:pBdr>
          <w:top w:val="single" w:sz="4" w:space="1" w:color="auto"/>
        </w:pBdr>
        <w:tabs>
          <w:tab w:val="left" w:pos="3681"/>
        </w:tabs>
      </w:pPr>
      <w:r>
        <w:t>Innerhalb einer Gruppe ist die Reaktivität der Elemente ähnlich.</w:t>
      </w:r>
    </w:p>
    <w:p w14:paraId="759AABF4" w14:textId="49C3A953" w:rsidR="00B51EDF" w:rsidRDefault="00B51EDF" w:rsidP="005F3308">
      <w:pPr>
        <w:pBdr>
          <w:top w:val="single" w:sz="4" w:space="1" w:color="auto"/>
        </w:pBdr>
        <w:tabs>
          <w:tab w:val="left" w:pos="3681"/>
        </w:tabs>
      </w:pPr>
    </w:p>
    <w:p w14:paraId="7243AE64" w14:textId="19277C96" w:rsidR="00B51EDF" w:rsidRDefault="00B51EDF" w:rsidP="005F3308">
      <w:pPr>
        <w:pBdr>
          <w:top w:val="single" w:sz="4" w:space="1" w:color="auto"/>
        </w:pBdr>
        <w:tabs>
          <w:tab w:val="left" w:pos="3681"/>
        </w:tabs>
      </w:pPr>
      <w:r>
        <w:t xml:space="preserve">Die Edelgase sind alle Reaktionsträge, weil sie </w:t>
      </w:r>
      <w:r w:rsidR="00604C80">
        <w:t>eine besonders stabile Elektronen</w:t>
      </w:r>
      <w:r w:rsidR="00847BAA">
        <w:t>konfiguration</w:t>
      </w:r>
      <w:r w:rsidR="00075E9A">
        <w:t xml:space="preserve"> besitzen. (8 Valenzelektronen </w:t>
      </w:r>
      <w:r w:rsidR="00334619">
        <w:t>Ausnahme Helium: 2 Valenzelektronen)</w:t>
      </w:r>
    </w:p>
    <w:p w14:paraId="1AE343F0" w14:textId="1BB1FF91" w:rsidR="00334619" w:rsidRDefault="00334619" w:rsidP="005F3308">
      <w:pPr>
        <w:pBdr>
          <w:top w:val="single" w:sz="4" w:space="1" w:color="auto"/>
        </w:pBdr>
        <w:tabs>
          <w:tab w:val="left" w:pos="3681"/>
        </w:tabs>
      </w:pPr>
    </w:p>
    <w:p w14:paraId="16A62C0E" w14:textId="14C2ADFB" w:rsidR="00334619" w:rsidRDefault="00334619" w:rsidP="005F3308">
      <w:pPr>
        <w:pBdr>
          <w:top w:val="single" w:sz="4" w:space="1" w:color="auto"/>
        </w:pBdr>
        <w:tabs>
          <w:tab w:val="left" w:pos="3681"/>
        </w:tabs>
      </w:pPr>
      <w:r>
        <w:t xml:space="preserve">Sie werden </w:t>
      </w:r>
      <w:r w:rsidR="00E77E1B">
        <w:t xml:space="preserve">als Inertgase </w:t>
      </w:r>
      <w:r w:rsidR="000C6735">
        <w:t>in</w:t>
      </w:r>
      <w:r w:rsidR="00D710FA">
        <w:t xml:space="preserve"> z.B. der Gaschromatographie </w:t>
      </w:r>
      <w:r w:rsidR="005F3308">
        <w:t>verwendet.</w:t>
      </w:r>
    </w:p>
    <w:p w14:paraId="006E9C46" w14:textId="77777777" w:rsidR="005F3308" w:rsidRDefault="005F3308" w:rsidP="005F3308">
      <w:pPr>
        <w:pBdr>
          <w:top w:val="single" w:sz="4" w:space="1" w:color="auto"/>
        </w:pBdr>
        <w:tabs>
          <w:tab w:val="left" w:pos="3681"/>
        </w:tabs>
      </w:pPr>
    </w:p>
    <w:p w14:paraId="6307EA9C" w14:textId="6025B8C9" w:rsidR="008E6CAA" w:rsidRDefault="008E6CAA" w:rsidP="005F3308">
      <w:pPr>
        <w:pBdr>
          <w:top w:val="single" w:sz="4" w:space="1" w:color="auto"/>
        </w:pBdr>
        <w:tabs>
          <w:tab w:val="left" w:pos="3681"/>
        </w:tabs>
      </w:pPr>
      <w:r>
        <w:t xml:space="preserve">Die </w:t>
      </w:r>
      <w:r w:rsidRPr="00C5771C">
        <w:rPr>
          <w:u w:val="single"/>
        </w:rPr>
        <w:t>Halogene</w:t>
      </w:r>
      <w:r w:rsidR="00C5771C">
        <w:t xml:space="preserve"> sind sehr reaktionsfreudige Elemente</w:t>
      </w:r>
      <w:r w:rsidR="00777B59">
        <w:t xml:space="preserve">, </w:t>
      </w:r>
      <w:r w:rsidR="002746B6">
        <w:t>vor allem</w:t>
      </w:r>
      <w:r w:rsidR="00777B59">
        <w:t xml:space="preserve"> C</w:t>
      </w:r>
      <w:r w:rsidR="002746B6">
        <w:t>hlor und Iod</w:t>
      </w:r>
      <w:r>
        <w:t xml:space="preserve"> </w:t>
      </w:r>
      <w:r w:rsidR="002746B6">
        <w:t>werden als Desinfektionsmittel verwendet.</w:t>
      </w:r>
    </w:p>
    <w:p w14:paraId="222ED2E2" w14:textId="77777777" w:rsidR="007A30E8" w:rsidRDefault="007A30E8" w:rsidP="005F3308">
      <w:pPr>
        <w:pBdr>
          <w:top w:val="single" w:sz="4" w:space="1" w:color="auto"/>
        </w:pBdr>
        <w:tabs>
          <w:tab w:val="left" w:pos="3681"/>
        </w:tabs>
      </w:pPr>
    </w:p>
    <w:p w14:paraId="74D8E015" w14:textId="394FA57E" w:rsidR="00BA0676" w:rsidRDefault="00BA0676" w:rsidP="005F3308">
      <w:pPr>
        <w:pBdr>
          <w:top w:val="single" w:sz="4" w:space="1" w:color="auto"/>
        </w:pBdr>
        <w:tabs>
          <w:tab w:val="left" w:pos="3681"/>
        </w:tabs>
      </w:pPr>
      <w:r>
        <w:t xml:space="preserve">Die </w:t>
      </w:r>
      <w:r>
        <w:rPr>
          <w:u w:val="single"/>
        </w:rPr>
        <w:t>Elektronegativität</w:t>
      </w:r>
      <w:r>
        <w:t xml:space="preserve"> </w:t>
      </w:r>
      <w:r w:rsidR="007377F9">
        <w:t xml:space="preserve">gibt die Fähigkeit </w:t>
      </w:r>
      <w:r w:rsidR="00193919">
        <w:t xml:space="preserve">eines Atoms an </w:t>
      </w:r>
      <w:r w:rsidR="00E27CCA">
        <w:t>Elektronen anzuziehen.</w:t>
      </w:r>
      <w:r w:rsidR="000A6E56">
        <w:t xml:space="preserve"> </w:t>
      </w:r>
      <w:r w:rsidR="00885AC9">
        <w:t xml:space="preserve">Sie nimmt im Periodensystem </w:t>
      </w:r>
      <w:r w:rsidR="00A96575">
        <w:t xml:space="preserve">von rechts oben nach links unten ab. </w:t>
      </w:r>
      <w:r w:rsidR="005B2228">
        <w:t>Am stärksten elektronegativ sind F</w:t>
      </w:r>
      <w:r w:rsidR="002F0272">
        <w:t xml:space="preserve">, </w:t>
      </w:r>
      <w:r w:rsidR="00F774B0">
        <w:t>O, N, Cl</w:t>
      </w:r>
      <w:r w:rsidR="003153B7">
        <w:t>.</w:t>
      </w:r>
    </w:p>
    <w:p w14:paraId="3F8C97EF" w14:textId="0FAD7867" w:rsidR="003472B1" w:rsidRDefault="003472B1" w:rsidP="005F3308">
      <w:pPr>
        <w:pBdr>
          <w:top w:val="single" w:sz="4" w:space="1" w:color="auto"/>
        </w:pBdr>
        <w:tabs>
          <w:tab w:val="left" w:pos="3681"/>
        </w:tabs>
      </w:pPr>
    </w:p>
    <w:p w14:paraId="0CF0D353" w14:textId="615A7D87" w:rsidR="003472B1" w:rsidRPr="00CC6D50" w:rsidRDefault="003472B1" w:rsidP="003472B1">
      <w:pPr>
        <w:pStyle w:val="berschriftGrn"/>
        <w:rPr>
          <w:b/>
          <w:bCs/>
        </w:rPr>
      </w:pPr>
      <w:r w:rsidRPr="00CC6D50">
        <w:rPr>
          <w:b/>
          <w:bCs/>
        </w:rPr>
        <w:t>Chemische Bindungen – Strukturen</w:t>
      </w:r>
      <w:r w:rsidR="00390008" w:rsidRPr="00CC6D50">
        <w:rPr>
          <w:b/>
          <w:bCs/>
        </w:rPr>
        <w:t xml:space="preserve"> (Aufbau)</w:t>
      </w:r>
      <w:r w:rsidRPr="00CC6D50">
        <w:rPr>
          <w:b/>
          <w:bCs/>
        </w:rPr>
        <w:t xml:space="preserve"> der Materie:</w:t>
      </w:r>
    </w:p>
    <w:p w14:paraId="7083AD2B" w14:textId="06972F67" w:rsidR="003472B1" w:rsidRDefault="003472B1" w:rsidP="003472B1">
      <w:pPr>
        <w:rPr>
          <w:lang w:val="de-DE"/>
        </w:rPr>
      </w:pPr>
    </w:p>
    <w:p w14:paraId="710241BB" w14:textId="3FBDB78B" w:rsidR="003472B1" w:rsidRDefault="00CC6D50" w:rsidP="003472B1">
      <w:pPr>
        <w:rPr>
          <w:lang w:val="de-DE"/>
        </w:rPr>
      </w:pPr>
      <w:r>
        <w:rPr>
          <w:lang w:val="de-DE"/>
        </w:rPr>
        <w:t xml:space="preserve">Atome haben das Bestreben </w:t>
      </w:r>
      <w:r w:rsidR="00D73B6E">
        <w:rPr>
          <w:lang w:val="de-DE"/>
        </w:rPr>
        <w:t xml:space="preserve">einen möglichst </w:t>
      </w:r>
      <w:r w:rsidR="00646765">
        <w:rPr>
          <w:lang w:val="de-DE"/>
        </w:rPr>
        <w:t xml:space="preserve">Energiearmen Zustand </w:t>
      </w:r>
      <w:r w:rsidR="0065424F">
        <w:rPr>
          <w:lang w:val="de-DE"/>
        </w:rPr>
        <w:t xml:space="preserve">einzunehmen. </w:t>
      </w:r>
      <w:r w:rsidR="00504F9B">
        <w:rPr>
          <w:lang w:val="de-DE"/>
        </w:rPr>
        <w:t>Sie bilden Teilchenverbände</w:t>
      </w:r>
      <w:r w:rsidR="00160F41">
        <w:rPr>
          <w:lang w:val="de-DE"/>
        </w:rPr>
        <w:t>,</w:t>
      </w:r>
      <w:r w:rsidR="00504F9B">
        <w:rPr>
          <w:lang w:val="de-DE"/>
        </w:rPr>
        <w:t xml:space="preserve"> </w:t>
      </w:r>
      <w:r w:rsidR="00850B1E">
        <w:rPr>
          <w:lang w:val="de-DE"/>
        </w:rPr>
        <w:t xml:space="preserve">weil sie </w:t>
      </w:r>
      <w:r w:rsidR="003A7722">
        <w:rPr>
          <w:lang w:val="de-DE"/>
        </w:rPr>
        <w:t xml:space="preserve">nach der stabilen </w:t>
      </w:r>
      <w:r w:rsidR="00E3358C">
        <w:rPr>
          <w:lang w:val="de-DE"/>
        </w:rPr>
        <w:t xml:space="preserve">Elektronenkonfiguration </w:t>
      </w:r>
      <w:r w:rsidR="00463D4D">
        <w:rPr>
          <w:lang w:val="de-DE"/>
        </w:rPr>
        <w:t xml:space="preserve">der Edelgase streben </w:t>
      </w:r>
      <w:r w:rsidR="00D11B91">
        <w:rPr>
          <w:lang w:val="de-DE"/>
        </w:rPr>
        <w:t>(zwei Valenzelektronen in der ersten Schale</w:t>
      </w:r>
      <w:r w:rsidR="007A10A6">
        <w:rPr>
          <w:lang w:val="de-DE"/>
        </w:rPr>
        <w:t xml:space="preserve">, acht Valenzelektronen in den Übrigen). </w:t>
      </w:r>
    </w:p>
    <w:p w14:paraId="14B61A67" w14:textId="5C404521" w:rsidR="00882364" w:rsidRDefault="00882364" w:rsidP="003472B1">
      <w:pPr>
        <w:rPr>
          <w:lang w:val="de-DE"/>
        </w:rPr>
      </w:pPr>
    </w:p>
    <w:p w14:paraId="28A8F21C" w14:textId="495F0B16" w:rsidR="00160F41" w:rsidRDefault="00160F41" w:rsidP="003472B1">
      <w:pPr>
        <w:rPr>
          <w:lang w:val="de-DE"/>
        </w:rPr>
      </w:pPr>
      <w:r>
        <w:rPr>
          <w:u w:val="single"/>
          <w:lang w:val="de-DE"/>
        </w:rPr>
        <w:t>Ionenbindung – Salz:</w:t>
      </w:r>
      <w:r>
        <w:rPr>
          <w:lang w:val="de-DE"/>
        </w:rPr>
        <w:t xml:space="preserve"> </w:t>
      </w:r>
    </w:p>
    <w:p w14:paraId="5E392AE6" w14:textId="49452A76" w:rsidR="00E717AC" w:rsidRDefault="00E717AC" w:rsidP="00E717AC">
      <w:pPr>
        <w:pStyle w:val="Listenabsatz"/>
        <w:numPr>
          <w:ilvl w:val="0"/>
          <w:numId w:val="27"/>
        </w:numPr>
        <w:rPr>
          <w:lang w:val="de-DE"/>
        </w:rPr>
      </w:pPr>
      <w:r w:rsidRPr="00E717AC">
        <w:rPr>
          <w:u w:val="single"/>
          <w:lang w:val="de-DE"/>
        </w:rPr>
        <w:t>herrscht</w:t>
      </w:r>
      <w:r>
        <w:rPr>
          <w:lang w:val="de-DE"/>
        </w:rPr>
        <w:t xml:space="preserve"> zwischen Metall und Nichtmetall</w:t>
      </w:r>
    </w:p>
    <w:p w14:paraId="7D7ABAAB" w14:textId="5B344D30" w:rsidR="00E717AC" w:rsidRDefault="00DE2BF4" w:rsidP="00E717AC">
      <w:pPr>
        <w:pStyle w:val="Listenabsatz"/>
        <w:numPr>
          <w:ilvl w:val="0"/>
          <w:numId w:val="27"/>
        </w:numPr>
        <w:rPr>
          <w:lang w:val="de-DE"/>
        </w:rPr>
      </w:pPr>
      <w:r>
        <w:rPr>
          <w:lang w:val="de-DE"/>
        </w:rPr>
        <w:t>D</w:t>
      </w:r>
      <w:r w:rsidR="00CE6B6F">
        <w:rPr>
          <w:lang w:val="de-DE"/>
        </w:rPr>
        <w:t xml:space="preserve">ie Atome erreichen eine </w:t>
      </w:r>
      <w:r w:rsidR="00CE6B6F">
        <w:rPr>
          <w:u w:val="single"/>
          <w:lang w:val="de-DE"/>
        </w:rPr>
        <w:t>stabile Elektronenkonfiguration</w:t>
      </w:r>
      <w:r w:rsidR="00095288">
        <w:rPr>
          <w:lang w:val="de-DE"/>
        </w:rPr>
        <w:t xml:space="preserve"> indem die Metallatome </w:t>
      </w:r>
      <w:r w:rsidR="00F95C91">
        <w:rPr>
          <w:lang w:val="de-DE"/>
        </w:rPr>
        <w:t>Elektronen abgeben</w:t>
      </w:r>
      <w:r>
        <w:rPr>
          <w:lang w:val="de-DE"/>
        </w:rPr>
        <w:t>,</w:t>
      </w:r>
      <w:r w:rsidR="00F95C91">
        <w:rPr>
          <w:lang w:val="de-DE"/>
        </w:rPr>
        <w:t xml:space="preserve"> die die Nichtmetallatome </w:t>
      </w:r>
      <w:r>
        <w:rPr>
          <w:lang w:val="de-DE"/>
        </w:rPr>
        <w:t>aufnehmen.</w:t>
      </w:r>
    </w:p>
    <w:p w14:paraId="199F01C0" w14:textId="6F4BC5CE" w:rsidR="00DE2BF4" w:rsidRDefault="00DE2BF4" w:rsidP="00DE2BF4">
      <w:pPr>
        <w:pStyle w:val="Listenabsatz"/>
        <w:numPr>
          <w:ilvl w:val="0"/>
          <w:numId w:val="27"/>
        </w:numPr>
        <w:rPr>
          <w:lang w:val="de-DE"/>
        </w:rPr>
      </w:pPr>
      <w:r>
        <w:rPr>
          <w:lang w:val="de-DE"/>
        </w:rPr>
        <w:t xml:space="preserve">Die </w:t>
      </w:r>
      <w:r w:rsidRPr="00DE2BF4">
        <w:rPr>
          <w:u w:val="single"/>
          <w:lang w:val="de-DE"/>
        </w:rPr>
        <w:t>elektrostatische Anziehung hält</w:t>
      </w:r>
      <w:r>
        <w:rPr>
          <w:lang w:val="de-DE"/>
        </w:rPr>
        <w:t xml:space="preserve"> die entgegengesetzt geladenen Teilchen </w:t>
      </w:r>
      <w:r w:rsidRPr="00DE2BF4">
        <w:rPr>
          <w:u w:val="single"/>
          <w:lang w:val="de-DE"/>
        </w:rPr>
        <w:t>zusammen</w:t>
      </w:r>
    </w:p>
    <w:p w14:paraId="48F05297" w14:textId="7179A255" w:rsidR="008E3C5D" w:rsidRDefault="008E3C5D" w:rsidP="008E3C5D">
      <w:pPr>
        <w:rPr>
          <w:lang w:val="de-DE"/>
        </w:rPr>
      </w:pPr>
    </w:p>
    <w:p w14:paraId="5A801BF2" w14:textId="77777777" w:rsidR="00366FA3" w:rsidRDefault="000E366E" w:rsidP="008E3C5D">
      <w:pPr>
        <w:rPr>
          <w:lang w:val="de-DE"/>
        </w:rPr>
      </w:pPr>
      <w:r>
        <w:rPr>
          <w:u w:val="single"/>
          <w:lang w:val="de-DE"/>
        </w:rPr>
        <w:t>Ionen</w:t>
      </w:r>
      <w:r>
        <w:rPr>
          <w:lang w:val="de-DE"/>
        </w:rPr>
        <w:t xml:space="preserve"> sind elektrisch geladenen Teilchen</w:t>
      </w:r>
      <w:r w:rsidR="00185692">
        <w:rPr>
          <w:lang w:val="de-DE"/>
        </w:rPr>
        <w:t xml:space="preserve">. </w:t>
      </w:r>
    </w:p>
    <w:p w14:paraId="62557DC1" w14:textId="7FBD0061" w:rsidR="008E3C5D" w:rsidRDefault="00185692" w:rsidP="008E3C5D">
      <w:pPr>
        <w:rPr>
          <w:lang w:val="de-DE"/>
        </w:rPr>
      </w:pPr>
      <w:r>
        <w:rPr>
          <w:u w:val="single"/>
          <w:lang w:val="de-DE"/>
        </w:rPr>
        <w:t>Kationen</w:t>
      </w:r>
      <w:r>
        <w:rPr>
          <w:lang w:val="de-DE"/>
        </w:rPr>
        <w:t xml:space="preserve"> sind positiv geladen</w:t>
      </w:r>
      <w:r w:rsidR="00396C3B">
        <w:rPr>
          <w:lang w:val="de-DE"/>
        </w:rPr>
        <w:t xml:space="preserve">, sie werden meist </w:t>
      </w:r>
      <w:r w:rsidR="00366FA3">
        <w:rPr>
          <w:lang w:val="de-DE"/>
        </w:rPr>
        <w:t>von Metallatomen gebildet.</w:t>
      </w:r>
    </w:p>
    <w:p w14:paraId="10C497E8" w14:textId="3ADB1A50" w:rsidR="00366FA3" w:rsidRDefault="00F66926" w:rsidP="008E3C5D">
      <w:pPr>
        <w:rPr>
          <w:lang w:val="de-DE"/>
        </w:rPr>
      </w:pPr>
      <w:r>
        <w:rPr>
          <w:u w:val="single"/>
          <w:lang w:val="de-DE"/>
        </w:rPr>
        <w:t>Anionen</w:t>
      </w:r>
      <w:r>
        <w:rPr>
          <w:lang w:val="de-DE"/>
        </w:rPr>
        <w:t xml:space="preserve"> </w:t>
      </w:r>
      <w:r w:rsidR="002C1B53">
        <w:rPr>
          <w:lang w:val="de-DE"/>
        </w:rPr>
        <w:t>sind negativ geladen</w:t>
      </w:r>
      <w:r w:rsidR="00A80BA1">
        <w:rPr>
          <w:lang w:val="de-DE"/>
        </w:rPr>
        <w:t>, sie werden meist von Nichtmetallatomen gebildet.</w:t>
      </w:r>
    </w:p>
    <w:p w14:paraId="028D47EE" w14:textId="59F6ADA3" w:rsidR="0014131F" w:rsidRDefault="00A83859" w:rsidP="008E3C5D">
      <w:pPr>
        <w:rPr>
          <w:lang w:val="de-DE"/>
        </w:rPr>
      </w:pPr>
      <w:r>
        <w:rPr>
          <w:lang w:val="de-DE"/>
        </w:rPr>
        <w:t>Bei den Hauptgruppenelementen</w:t>
      </w:r>
      <w:r w:rsidR="00E87E15">
        <w:rPr>
          <w:lang w:val="de-DE"/>
        </w:rPr>
        <w:t xml:space="preserve"> kann man die Ladung der Ionen </w:t>
      </w:r>
      <w:r w:rsidR="00217B93">
        <w:rPr>
          <w:lang w:val="de-DE"/>
        </w:rPr>
        <w:t xml:space="preserve">meist </w:t>
      </w:r>
      <w:r w:rsidR="004E5EEF">
        <w:rPr>
          <w:lang w:val="de-DE"/>
        </w:rPr>
        <w:t>aus der Gruppennummer ermitteln</w:t>
      </w:r>
      <w:r w:rsidR="00C50498">
        <w:rPr>
          <w:lang w:val="de-DE"/>
        </w:rPr>
        <w:t>.</w:t>
      </w:r>
      <w:r w:rsidR="002610DD">
        <w:rPr>
          <w:lang w:val="de-DE"/>
        </w:rPr>
        <w:t xml:space="preserve"> Nebengruppenelemente</w:t>
      </w:r>
      <w:r w:rsidR="007B77FC">
        <w:rPr>
          <w:lang w:val="de-DE"/>
        </w:rPr>
        <w:t xml:space="preserve"> bilden meist </w:t>
      </w:r>
      <w:r w:rsidR="003D57CE">
        <w:rPr>
          <w:lang w:val="de-DE"/>
        </w:rPr>
        <w:t>zweifach positiv geladene Ionen</w:t>
      </w:r>
      <w:r w:rsidR="00BA7D91">
        <w:rPr>
          <w:lang w:val="de-DE"/>
        </w:rPr>
        <w:t>.</w:t>
      </w:r>
    </w:p>
    <w:p w14:paraId="67702C7D" w14:textId="5567B54A" w:rsidR="00BA7D91" w:rsidRDefault="00BA7D91" w:rsidP="008E3C5D">
      <w:pPr>
        <w:rPr>
          <w:lang w:val="de-DE"/>
        </w:rPr>
      </w:pPr>
    </w:p>
    <w:p w14:paraId="06A2B7B8" w14:textId="2B6ECD89" w:rsidR="00BA7D91" w:rsidRDefault="00BA7D91" w:rsidP="008E3C5D">
      <w:pPr>
        <w:rPr>
          <w:lang w:val="de-DE"/>
        </w:rPr>
      </w:pPr>
    </w:p>
    <w:p w14:paraId="54CFC361" w14:textId="41874C6F" w:rsidR="00BA7D91" w:rsidRDefault="00BA7D91" w:rsidP="008E3C5D">
      <w:pPr>
        <w:rPr>
          <w:lang w:val="de-DE"/>
        </w:rPr>
      </w:pPr>
    </w:p>
    <w:p w14:paraId="7E8C2340" w14:textId="613141CA" w:rsidR="00BA7D91" w:rsidRDefault="00BA7D91" w:rsidP="008E3C5D">
      <w:pPr>
        <w:rPr>
          <w:lang w:val="de-DE"/>
        </w:rPr>
      </w:pPr>
    </w:p>
    <w:p w14:paraId="39B5BFD2" w14:textId="0C8CA22D" w:rsidR="00BA7D91" w:rsidRDefault="00BA7D91" w:rsidP="008E3C5D">
      <w:pPr>
        <w:rPr>
          <w:lang w:val="de-DE"/>
        </w:rPr>
      </w:pPr>
    </w:p>
    <w:p w14:paraId="0A364562" w14:textId="5F107A72" w:rsidR="00BA7D91" w:rsidRDefault="00BA7D91" w:rsidP="008E3C5D">
      <w:pPr>
        <w:rPr>
          <w:lang w:val="de-DE"/>
        </w:rPr>
      </w:pPr>
    </w:p>
    <w:p w14:paraId="163649F3" w14:textId="3BBF9D49" w:rsidR="00BA7D91" w:rsidRDefault="00BA7D91" w:rsidP="008E3C5D">
      <w:pPr>
        <w:rPr>
          <w:lang w:val="de-DE"/>
        </w:rPr>
      </w:pPr>
    </w:p>
    <w:p w14:paraId="377F60D1" w14:textId="6CAD34CD" w:rsidR="00BA7D91" w:rsidRDefault="00BA7D91" w:rsidP="008E3C5D">
      <w:pPr>
        <w:rPr>
          <w:lang w:val="de-DE"/>
        </w:rPr>
      </w:pPr>
    </w:p>
    <w:p w14:paraId="4BCF8BAA" w14:textId="742DE7E0" w:rsidR="00BA7D91" w:rsidRDefault="00BA7D91" w:rsidP="008E3C5D">
      <w:pPr>
        <w:rPr>
          <w:lang w:val="de-DE"/>
        </w:rPr>
      </w:pPr>
    </w:p>
    <w:p w14:paraId="20256487" w14:textId="65884428" w:rsidR="00BA7D91" w:rsidRDefault="000B4105" w:rsidP="008E3C5D">
      <w:pPr>
        <w:rPr>
          <w:u w:val="single"/>
          <w:lang w:val="de-DE"/>
        </w:rPr>
      </w:pPr>
      <w:r>
        <w:rPr>
          <w:u w:val="single"/>
          <w:lang w:val="de-DE"/>
        </w:rPr>
        <w:lastRenderedPageBreak/>
        <w:t>Übungsbeispiel 22.11.2019:</w:t>
      </w:r>
    </w:p>
    <w:p w14:paraId="37AB936A" w14:textId="4E83A484" w:rsidR="000B4105" w:rsidRDefault="000B4105" w:rsidP="008E3C5D">
      <w:pPr>
        <w:rPr>
          <w:lang w:val="de-DE"/>
        </w:rPr>
      </w:pPr>
    </w:p>
    <w:tbl>
      <w:tblPr>
        <w:tblStyle w:val="Tabellenraster"/>
        <w:tblW w:w="9199" w:type="dxa"/>
        <w:tblLook w:val="04A0" w:firstRow="1" w:lastRow="0" w:firstColumn="1" w:lastColumn="0" w:noHBand="0" w:noVBand="1"/>
      </w:tblPr>
      <w:tblGrid>
        <w:gridCol w:w="1736"/>
        <w:gridCol w:w="1730"/>
        <w:gridCol w:w="1989"/>
        <w:gridCol w:w="1742"/>
        <w:gridCol w:w="2002"/>
      </w:tblGrid>
      <w:tr w:rsidR="0047646B" w14:paraId="518FB5E8" w14:textId="77777777" w:rsidTr="004C107D">
        <w:trPr>
          <w:trHeight w:val="254"/>
        </w:trPr>
        <w:tc>
          <w:tcPr>
            <w:tcW w:w="1736" w:type="dxa"/>
          </w:tcPr>
          <w:p w14:paraId="5E03A261" w14:textId="30726786" w:rsidR="000B4105" w:rsidRPr="00A91431" w:rsidRDefault="00A91431" w:rsidP="008E3C5D">
            <w:pPr>
              <w:rPr>
                <w:rStyle w:val="IntensiveHervorhebung"/>
                <w:i w:val="0"/>
                <w:iCs w:val="0"/>
                <w:color w:val="auto"/>
                <w:lang w:val="de-AT"/>
              </w:rPr>
            </w:pPr>
            <w:r>
              <w:rPr>
                <w:rStyle w:val="IntensiveHervorhebung"/>
                <w:i w:val="0"/>
                <w:iCs w:val="0"/>
                <w:color w:val="auto"/>
                <w:lang w:val="de-AT"/>
              </w:rPr>
              <w:t>Kation</w:t>
            </w:r>
          </w:p>
        </w:tc>
        <w:tc>
          <w:tcPr>
            <w:tcW w:w="1730" w:type="dxa"/>
          </w:tcPr>
          <w:p w14:paraId="4C793B6E" w14:textId="160DB317" w:rsidR="000B4105" w:rsidRPr="00A91431" w:rsidRDefault="00A91431" w:rsidP="008E3C5D">
            <w:pPr>
              <w:rPr>
                <w:rStyle w:val="IntensiveHervorhebung"/>
                <w:i w:val="0"/>
                <w:iCs w:val="0"/>
                <w:color w:val="auto"/>
                <w:lang w:val="de-AT"/>
              </w:rPr>
            </w:pPr>
            <w:r>
              <w:rPr>
                <w:rStyle w:val="IntensiveHervorhebung"/>
                <w:i w:val="0"/>
                <w:iCs w:val="0"/>
                <w:color w:val="auto"/>
                <w:lang w:val="de-AT"/>
              </w:rPr>
              <w:t>Anion</w:t>
            </w:r>
          </w:p>
        </w:tc>
        <w:tc>
          <w:tcPr>
            <w:tcW w:w="1989" w:type="dxa"/>
          </w:tcPr>
          <w:p w14:paraId="61E9BCC8" w14:textId="02DACBC5" w:rsidR="000B4105" w:rsidRPr="00A91431" w:rsidRDefault="00A91431" w:rsidP="008E3C5D">
            <w:pPr>
              <w:rPr>
                <w:rStyle w:val="IntensiveHervorhebung"/>
                <w:i w:val="0"/>
                <w:iCs w:val="0"/>
                <w:color w:val="auto"/>
                <w:lang w:val="de-AT"/>
              </w:rPr>
            </w:pPr>
            <w:r>
              <w:rPr>
                <w:rStyle w:val="IntensiveHervorhebung"/>
                <w:i w:val="0"/>
                <w:iCs w:val="0"/>
                <w:color w:val="auto"/>
                <w:lang w:val="de-AT"/>
              </w:rPr>
              <w:t>Mengenverhältnis</w:t>
            </w:r>
          </w:p>
        </w:tc>
        <w:tc>
          <w:tcPr>
            <w:tcW w:w="1742" w:type="dxa"/>
          </w:tcPr>
          <w:p w14:paraId="5EFC2BFB" w14:textId="44A80556" w:rsidR="000B4105" w:rsidRPr="00FE0003" w:rsidRDefault="00FE0003" w:rsidP="008E3C5D">
            <w:pPr>
              <w:rPr>
                <w:rStyle w:val="IntensiveHervorhebung"/>
                <w:i w:val="0"/>
                <w:iCs w:val="0"/>
                <w:color w:val="auto"/>
                <w:lang w:val="de-AT"/>
              </w:rPr>
            </w:pPr>
            <w:r>
              <w:rPr>
                <w:rStyle w:val="IntensiveHervorhebung"/>
                <w:i w:val="0"/>
                <w:iCs w:val="0"/>
                <w:color w:val="auto"/>
                <w:lang w:val="de-AT"/>
              </w:rPr>
              <w:t>Formel</w:t>
            </w:r>
          </w:p>
        </w:tc>
        <w:tc>
          <w:tcPr>
            <w:tcW w:w="2002" w:type="dxa"/>
          </w:tcPr>
          <w:p w14:paraId="0B302889" w14:textId="429EFC6E" w:rsidR="00FE0003" w:rsidRPr="000B4105" w:rsidRDefault="00FE0003" w:rsidP="008E3C5D">
            <w:pPr>
              <w:rPr>
                <w:rStyle w:val="IntensiveHervorhebung"/>
                <w:i w:val="0"/>
                <w:iCs w:val="0"/>
                <w:color w:val="auto"/>
                <w:lang w:val="de-AT"/>
              </w:rPr>
            </w:pPr>
            <w:r>
              <w:rPr>
                <w:rStyle w:val="IntensiveHervorhebung"/>
                <w:i w:val="0"/>
                <w:iCs w:val="0"/>
                <w:color w:val="auto"/>
                <w:lang w:val="de-AT"/>
              </w:rPr>
              <w:t>Name</w:t>
            </w:r>
          </w:p>
        </w:tc>
      </w:tr>
      <w:tr w:rsidR="00FE0003" w:rsidRPr="000B4105" w14:paraId="7DCC8FF5" w14:textId="77777777" w:rsidTr="004C107D">
        <w:trPr>
          <w:trHeight w:val="254"/>
        </w:trPr>
        <w:tc>
          <w:tcPr>
            <w:tcW w:w="1736" w:type="dxa"/>
          </w:tcPr>
          <w:p w14:paraId="62F68180" w14:textId="705F6FE8" w:rsidR="00FE0003" w:rsidRPr="00FE0003" w:rsidRDefault="00FE0003" w:rsidP="003A1AEA">
            <w:pPr>
              <w:rPr>
                <w:rStyle w:val="IntensiveHervorhebung"/>
                <w:i w:val="0"/>
                <w:iCs w:val="0"/>
                <w:color w:val="auto"/>
                <w:lang w:val="de-AT"/>
              </w:rPr>
            </w:pPr>
            <w:r>
              <w:rPr>
                <w:rStyle w:val="IntensiveHervorhebung"/>
                <w:i w:val="0"/>
                <w:iCs w:val="0"/>
                <w:color w:val="auto"/>
                <w:lang w:val="de-AT"/>
              </w:rPr>
              <w:t>Na</w:t>
            </w:r>
            <w:r>
              <w:rPr>
                <w:rStyle w:val="IntensiveHervorhebung"/>
                <w:i w:val="0"/>
                <w:iCs w:val="0"/>
                <w:color w:val="auto"/>
                <w:vertAlign w:val="superscript"/>
                <w:lang w:val="de-AT"/>
              </w:rPr>
              <w:t>+</w:t>
            </w:r>
          </w:p>
        </w:tc>
        <w:tc>
          <w:tcPr>
            <w:tcW w:w="1730" w:type="dxa"/>
          </w:tcPr>
          <w:p w14:paraId="25D2E8A3" w14:textId="4D93102E" w:rsidR="00FE0003" w:rsidRPr="00FE0003" w:rsidRDefault="00FE0003" w:rsidP="003A1AEA">
            <w:pPr>
              <w:rPr>
                <w:rStyle w:val="IntensiveHervorhebung"/>
                <w:i w:val="0"/>
                <w:iCs w:val="0"/>
                <w:color w:val="auto"/>
                <w:lang w:val="de-AT"/>
              </w:rPr>
            </w:pPr>
            <w:r>
              <w:rPr>
                <w:rStyle w:val="IntensiveHervorhebung"/>
                <w:i w:val="0"/>
                <w:iCs w:val="0"/>
                <w:color w:val="auto"/>
                <w:lang w:val="de-AT"/>
              </w:rPr>
              <w:t>F</w:t>
            </w:r>
            <w:r>
              <w:rPr>
                <w:rStyle w:val="IntensiveHervorhebung"/>
                <w:i w:val="0"/>
                <w:iCs w:val="0"/>
                <w:color w:val="auto"/>
                <w:vertAlign w:val="superscript"/>
                <w:lang w:val="de-AT"/>
              </w:rPr>
              <w:t>-</w:t>
            </w:r>
            <w:r>
              <w:rPr>
                <w:rStyle w:val="IntensiveHervorhebung"/>
                <w:i w:val="0"/>
                <w:iCs w:val="0"/>
                <w:color w:val="auto"/>
                <w:vertAlign w:val="superscript"/>
                <w:lang w:val="de-AT"/>
              </w:rPr>
              <w:softHyphen/>
            </w:r>
            <w:r>
              <w:rPr>
                <w:rStyle w:val="IntensiveHervorhebung"/>
                <w:i w:val="0"/>
                <w:iCs w:val="0"/>
                <w:color w:val="auto"/>
                <w:vertAlign w:val="superscript"/>
                <w:lang w:val="de-AT"/>
              </w:rPr>
              <w:softHyphen/>
            </w:r>
          </w:p>
        </w:tc>
        <w:tc>
          <w:tcPr>
            <w:tcW w:w="1989" w:type="dxa"/>
          </w:tcPr>
          <w:p w14:paraId="27338697" w14:textId="495FDC0F" w:rsidR="00FE0003" w:rsidRPr="00A91431" w:rsidRDefault="00CA3639" w:rsidP="003A1AEA">
            <w:pPr>
              <w:rPr>
                <w:rStyle w:val="IntensiveHervorhebung"/>
                <w:i w:val="0"/>
                <w:iCs w:val="0"/>
                <w:color w:val="auto"/>
                <w:lang w:val="de-AT"/>
              </w:rPr>
            </w:pPr>
            <w:r>
              <w:rPr>
                <w:rStyle w:val="IntensiveHervorhebung"/>
                <w:i w:val="0"/>
                <w:iCs w:val="0"/>
                <w:color w:val="auto"/>
                <w:lang w:val="de-AT"/>
              </w:rPr>
              <w:t>1:1</w:t>
            </w:r>
          </w:p>
        </w:tc>
        <w:tc>
          <w:tcPr>
            <w:tcW w:w="1742" w:type="dxa"/>
          </w:tcPr>
          <w:p w14:paraId="7EBF0C5E" w14:textId="4B058DA1" w:rsidR="00FE0003" w:rsidRPr="00FE0003" w:rsidRDefault="00CA3639" w:rsidP="003A1AEA">
            <w:pPr>
              <w:rPr>
                <w:rStyle w:val="IntensiveHervorhebung"/>
                <w:i w:val="0"/>
                <w:iCs w:val="0"/>
                <w:color w:val="auto"/>
                <w:lang w:val="de-AT"/>
              </w:rPr>
            </w:pPr>
            <w:r>
              <w:rPr>
                <w:rStyle w:val="IntensiveHervorhebung"/>
                <w:i w:val="0"/>
                <w:iCs w:val="0"/>
                <w:color w:val="auto"/>
                <w:lang w:val="de-AT"/>
              </w:rPr>
              <w:t>NaF</w:t>
            </w:r>
          </w:p>
        </w:tc>
        <w:tc>
          <w:tcPr>
            <w:tcW w:w="2002" w:type="dxa"/>
          </w:tcPr>
          <w:p w14:paraId="024A773A" w14:textId="676F69B8" w:rsidR="00FE0003" w:rsidRPr="000B4105" w:rsidRDefault="00CA3639" w:rsidP="003A1AEA">
            <w:pPr>
              <w:rPr>
                <w:rStyle w:val="IntensiveHervorhebung"/>
                <w:i w:val="0"/>
                <w:iCs w:val="0"/>
                <w:color w:val="auto"/>
                <w:lang w:val="de-AT"/>
              </w:rPr>
            </w:pPr>
            <w:r>
              <w:rPr>
                <w:rStyle w:val="IntensiveHervorhebung"/>
                <w:i w:val="0"/>
                <w:iCs w:val="0"/>
                <w:color w:val="auto"/>
                <w:lang w:val="de-AT"/>
              </w:rPr>
              <w:t>Natriumflourid</w:t>
            </w:r>
          </w:p>
        </w:tc>
      </w:tr>
      <w:tr w:rsidR="00FE0003" w:rsidRPr="000B4105" w14:paraId="762EC7B6" w14:textId="77777777" w:rsidTr="004C107D">
        <w:trPr>
          <w:trHeight w:val="254"/>
        </w:trPr>
        <w:tc>
          <w:tcPr>
            <w:tcW w:w="1736" w:type="dxa"/>
          </w:tcPr>
          <w:p w14:paraId="3AD89B87" w14:textId="59995012" w:rsidR="00FE0003" w:rsidRPr="00B06192" w:rsidRDefault="00CA3639" w:rsidP="003A1AEA">
            <w:pPr>
              <w:rPr>
                <w:rStyle w:val="IntensiveHervorhebung"/>
                <w:i w:val="0"/>
                <w:iCs w:val="0"/>
                <w:color w:val="auto"/>
                <w:lang w:val="de-AT"/>
              </w:rPr>
            </w:pPr>
            <w:r>
              <w:rPr>
                <w:rStyle w:val="IntensiveHervorhebung"/>
                <w:i w:val="0"/>
                <w:iCs w:val="0"/>
                <w:color w:val="auto"/>
                <w:lang w:val="de-AT"/>
              </w:rPr>
              <w:t>Na</w:t>
            </w:r>
            <w:r w:rsidR="00B06192">
              <w:rPr>
                <w:rStyle w:val="IntensiveHervorhebung"/>
                <w:i w:val="0"/>
                <w:iCs w:val="0"/>
                <w:color w:val="auto"/>
                <w:vertAlign w:val="superscript"/>
                <w:lang w:val="de-AT"/>
              </w:rPr>
              <w:t>+</w:t>
            </w:r>
          </w:p>
        </w:tc>
        <w:tc>
          <w:tcPr>
            <w:tcW w:w="1730" w:type="dxa"/>
          </w:tcPr>
          <w:p w14:paraId="22D35A71" w14:textId="7ED62C07" w:rsidR="00FE0003" w:rsidRPr="00496139" w:rsidRDefault="00496139" w:rsidP="003A1AEA">
            <w:pPr>
              <w:rPr>
                <w:rStyle w:val="IntensiveHervorhebung"/>
                <w:i w:val="0"/>
                <w:iCs w:val="0"/>
                <w:color w:val="auto"/>
                <w:lang w:val="de-AT"/>
              </w:rPr>
            </w:pPr>
            <w:r>
              <w:rPr>
                <w:rStyle w:val="IntensiveHervorhebung"/>
                <w:i w:val="0"/>
                <w:iCs w:val="0"/>
                <w:color w:val="auto"/>
                <w:lang w:val="de-AT"/>
              </w:rPr>
              <w:t>O</w:t>
            </w:r>
            <w:r>
              <w:rPr>
                <w:rStyle w:val="IntensiveHervorhebung"/>
                <w:i w:val="0"/>
                <w:iCs w:val="0"/>
                <w:color w:val="auto"/>
                <w:vertAlign w:val="superscript"/>
                <w:lang w:val="de-AT"/>
              </w:rPr>
              <w:t>2-</w:t>
            </w:r>
          </w:p>
        </w:tc>
        <w:tc>
          <w:tcPr>
            <w:tcW w:w="1989" w:type="dxa"/>
          </w:tcPr>
          <w:p w14:paraId="21417712" w14:textId="1F93633B" w:rsidR="00FE0003" w:rsidRPr="00A91431" w:rsidRDefault="00586B02" w:rsidP="003A1AEA">
            <w:pPr>
              <w:rPr>
                <w:rStyle w:val="IntensiveHervorhebung"/>
                <w:i w:val="0"/>
                <w:iCs w:val="0"/>
                <w:color w:val="auto"/>
                <w:lang w:val="de-AT"/>
              </w:rPr>
            </w:pPr>
            <w:r>
              <w:rPr>
                <w:rStyle w:val="IntensiveHervorhebung"/>
                <w:i w:val="0"/>
                <w:iCs w:val="0"/>
                <w:color w:val="auto"/>
                <w:lang w:val="de-AT"/>
              </w:rPr>
              <w:t>2:1</w:t>
            </w:r>
          </w:p>
        </w:tc>
        <w:tc>
          <w:tcPr>
            <w:tcW w:w="1742" w:type="dxa"/>
          </w:tcPr>
          <w:p w14:paraId="6781B518" w14:textId="693B0BDC" w:rsidR="00FE0003" w:rsidRPr="0060510F" w:rsidRDefault="00586B02" w:rsidP="003A1AEA">
            <w:pPr>
              <w:rPr>
                <w:rStyle w:val="IntensiveHervorhebung"/>
                <w:i w:val="0"/>
                <w:iCs w:val="0"/>
                <w:color w:val="auto"/>
                <w:lang w:val="de-AT"/>
              </w:rPr>
            </w:pPr>
            <w:r w:rsidRPr="0060510F">
              <w:rPr>
                <w:rStyle w:val="IntensiveHervorhebung"/>
                <w:i w:val="0"/>
                <w:iCs w:val="0"/>
                <w:color w:val="auto"/>
                <w:lang w:val="de-AT"/>
              </w:rPr>
              <w:t>Na</w:t>
            </w:r>
            <w:r w:rsidR="0060510F">
              <w:rPr>
                <w:rStyle w:val="IntensiveHervorhebung"/>
                <w:i w:val="0"/>
                <w:iCs w:val="0"/>
                <w:color w:val="auto"/>
                <w:vertAlign w:val="subscript"/>
                <w:lang w:val="de-AT"/>
              </w:rPr>
              <w:t>2</w:t>
            </w:r>
            <w:r w:rsidR="0060510F">
              <w:rPr>
                <w:rStyle w:val="IntensiveHervorhebung"/>
                <w:i w:val="0"/>
                <w:iCs w:val="0"/>
                <w:color w:val="auto"/>
                <w:lang w:val="de-AT"/>
              </w:rPr>
              <w:t>O</w:t>
            </w:r>
          </w:p>
        </w:tc>
        <w:tc>
          <w:tcPr>
            <w:tcW w:w="2002" w:type="dxa"/>
          </w:tcPr>
          <w:p w14:paraId="760D4576" w14:textId="2C8A80D3" w:rsidR="00FE0003" w:rsidRPr="000B4105" w:rsidRDefault="00CA3639" w:rsidP="003A1AEA">
            <w:pPr>
              <w:rPr>
                <w:rStyle w:val="IntensiveHervorhebung"/>
                <w:i w:val="0"/>
                <w:iCs w:val="0"/>
                <w:color w:val="auto"/>
                <w:lang w:val="de-AT"/>
              </w:rPr>
            </w:pPr>
            <w:r>
              <w:rPr>
                <w:rStyle w:val="IntensiveHervorhebung"/>
                <w:i w:val="0"/>
                <w:iCs w:val="0"/>
                <w:color w:val="auto"/>
                <w:lang w:val="de-AT"/>
              </w:rPr>
              <w:t>Natriumoxid</w:t>
            </w:r>
          </w:p>
        </w:tc>
      </w:tr>
      <w:tr w:rsidR="00FE0003" w:rsidRPr="000B4105" w14:paraId="3064643D" w14:textId="77777777" w:rsidTr="004C107D">
        <w:trPr>
          <w:trHeight w:val="254"/>
        </w:trPr>
        <w:tc>
          <w:tcPr>
            <w:tcW w:w="1736" w:type="dxa"/>
          </w:tcPr>
          <w:p w14:paraId="7BB07717" w14:textId="1FA5CB2E" w:rsidR="00FE0003" w:rsidRPr="007119ED" w:rsidRDefault="0060510F" w:rsidP="003A1AEA">
            <w:pPr>
              <w:rPr>
                <w:rStyle w:val="IntensiveHervorhebung"/>
                <w:i w:val="0"/>
                <w:iCs w:val="0"/>
                <w:color w:val="auto"/>
                <w:lang w:val="de-AT"/>
              </w:rPr>
            </w:pPr>
            <w:r>
              <w:rPr>
                <w:rStyle w:val="IntensiveHervorhebung"/>
                <w:i w:val="0"/>
                <w:iCs w:val="0"/>
                <w:color w:val="auto"/>
                <w:lang w:val="de-AT"/>
              </w:rPr>
              <w:t>Ca</w:t>
            </w:r>
            <w:r w:rsidR="007119ED">
              <w:rPr>
                <w:rStyle w:val="IntensiveHervorhebung"/>
                <w:i w:val="0"/>
                <w:iCs w:val="0"/>
                <w:color w:val="auto"/>
                <w:vertAlign w:val="superscript"/>
                <w:lang w:val="de-AT"/>
              </w:rPr>
              <w:t>2+</w:t>
            </w:r>
          </w:p>
        </w:tc>
        <w:tc>
          <w:tcPr>
            <w:tcW w:w="1730" w:type="dxa"/>
          </w:tcPr>
          <w:p w14:paraId="3BD5B5CD" w14:textId="4E56C17A" w:rsidR="00FE0003" w:rsidRPr="007119ED" w:rsidRDefault="007119ED" w:rsidP="003A1AEA">
            <w:pPr>
              <w:rPr>
                <w:rStyle w:val="IntensiveHervorhebung"/>
                <w:i w:val="0"/>
                <w:iCs w:val="0"/>
                <w:color w:val="auto"/>
                <w:lang w:val="de-AT"/>
              </w:rPr>
            </w:pPr>
            <w:r>
              <w:rPr>
                <w:rStyle w:val="IntensiveHervorhebung"/>
                <w:i w:val="0"/>
                <w:iCs w:val="0"/>
                <w:color w:val="auto"/>
                <w:lang w:val="de-AT"/>
              </w:rPr>
              <w:t>F</w:t>
            </w:r>
            <w:r>
              <w:rPr>
                <w:rStyle w:val="IntensiveHervorhebung"/>
                <w:i w:val="0"/>
                <w:iCs w:val="0"/>
                <w:color w:val="auto"/>
                <w:vertAlign w:val="superscript"/>
                <w:lang w:val="de-AT"/>
              </w:rPr>
              <w:t>-</w:t>
            </w:r>
            <w:r>
              <w:rPr>
                <w:rStyle w:val="IntensiveHervorhebung"/>
                <w:i w:val="0"/>
                <w:iCs w:val="0"/>
                <w:color w:val="auto"/>
                <w:vertAlign w:val="superscript"/>
                <w:lang w:val="de-AT"/>
              </w:rPr>
              <w:softHyphen/>
            </w:r>
          </w:p>
        </w:tc>
        <w:tc>
          <w:tcPr>
            <w:tcW w:w="1989" w:type="dxa"/>
          </w:tcPr>
          <w:p w14:paraId="10AC4A79" w14:textId="6711D204" w:rsidR="00FE0003" w:rsidRPr="00A91431" w:rsidRDefault="007119ED" w:rsidP="003A1AEA">
            <w:pPr>
              <w:rPr>
                <w:rStyle w:val="IntensiveHervorhebung"/>
                <w:i w:val="0"/>
                <w:iCs w:val="0"/>
                <w:color w:val="auto"/>
                <w:lang w:val="de-AT"/>
              </w:rPr>
            </w:pPr>
            <w:r>
              <w:rPr>
                <w:rStyle w:val="IntensiveHervorhebung"/>
                <w:i w:val="0"/>
                <w:iCs w:val="0"/>
                <w:color w:val="auto"/>
                <w:lang w:val="de-AT"/>
              </w:rPr>
              <w:t>1:2</w:t>
            </w:r>
          </w:p>
        </w:tc>
        <w:tc>
          <w:tcPr>
            <w:tcW w:w="1742" w:type="dxa"/>
          </w:tcPr>
          <w:p w14:paraId="3CB1C4FF" w14:textId="158D357E" w:rsidR="00FE0003" w:rsidRPr="00B37439" w:rsidRDefault="00B37439" w:rsidP="003A1AEA">
            <w:pPr>
              <w:rPr>
                <w:rStyle w:val="IntensiveHervorhebung"/>
                <w:i w:val="0"/>
                <w:iCs w:val="0"/>
                <w:color w:val="auto"/>
                <w:lang w:val="de-AT"/>
              </w:rPr>
            </w:pPr>
            <w:r>
              <w:rPr>
                <w:rStyle w:val="IntensiveHervorhebung"/>
                <w:i w:val="0"/>
                <w:iCs w:val="0"/>
                <w:color w:val="auto"/>
                <w:lang w:val="de-AT"/>
              </w:rPr>
              <w:t>CaF</w:t>
            </w:r>
            <w:r>
              <w:rPr>
                <w:rStyle w:val="IntensiveHervorhebung"/>
                <w:i w:val="0"/>
                <w:iCs w:val="0"/>
                <w:color w:val="auto"/>
                <w:vertAlign w:val="subscript"/>
                <w:lang w:val="de-AT"/>
              </w:rPr>
              <w:t>2</w:t>
            </w:r>
          </w:p>
        </w:tc>
        <w:tc>
          <w:tcPr>
            <w:tcW w:w="2002" w:type="dxa"/>
          </w:tcPr>
          <w:p w14:paraId="0ADF3797" w14:textId="2AEABA49" w:rsidR="00FE0003" w:rsidRPr="000B4105" w:rsidRDefault="0060510F" w:rsidP="003A1AEA">
            <w:pPr>
              <w:rPr>
                <w:rStyle w:val="IntensiveHervorhebung"/>
                <w:i w:val="0"/>
                <w:iCs w:val="0"/>
                <w:color w:val="auto"/>
                <w:lang w:val="de-AT"/>
              </w:rPr>
            </w:pPr>
            <w:r>
              <w:rPr>
                <w:rStyle w:val="IntensiveHervorhebung"/>
                <w:i w:val="0"/>
                <w:iCs w:val="0"/>
                <w:color w:val="auto"/>
                <w:lang w:val="de-AT"/>
              </w:rPr>
              <w:t>Calciumflourid</w:t>
            </w:r>
          </w:p>
        </w:tc>
      </w:tr>
      <w:tr w:rsidR="00FE0003" w:rsidRPr="000B4105" w14:paraId="6B20AC87" w14:textId="77777777" w:rsidTr="004C107D">
        <w:trPr>
          <w:trHeight w:val="254"/>
        </w:trPr>
        <w:tc>
          <w:tcPr>
            <w:tcW w:w="1736" w:type="dxa"/>
          </w:tcPr>
          <w:p w14:paraId="16663D79" w14:textId="0715C9CB" w:rsidR="00FE0003" w:rsidRPr="00EA6EAC" w:rsidRDefault="00EA6EAC" w:rsidP="003A1AEA">
            <w:pPr>
              <w:rPr>
                <w:rStyle w:val="IntensiveHervorhebung"/>
                <w:i w:val="0"/>
                <w:iCs w:val="0"/>
                <w:color w:val="auto"/>
                <w:lang w:val="de-AT"/>
              </w:rPr>
            </w:pPr>
            <w:r>
              <w:rPr>
                <w:rStyle w:val="IntensiveHervorhebung"/>
                <w:i w:val="0"/>
                <w:iCs w:val="0"/>
                <w:color w:val="auto"/>
                <w:lang w:val="de-AT"/>
              </w:rPr>
              <w:t>Ca</w:t>
            </w:r>
            <w:r>
              <w:rPr>
                <w:rStyle w:val="IntensiveHervorhebung"/>
                <w:i w:val="0"/>
                <w:iCs w:val="0"/>
                <w:color w:val="auto"/>
                <w:vertAlign w:val="superscript"/>
                <w:lang w:val="de-AT"/>
              </w:rPr>
              <w:t>2+</w:t>
            </w:r>
          </w:p>
        </w:tc>
        <w:tc>
          <w:tcPr>
            <w:tcW w:w="1730" w:type="dxa"/>
          </w:tcPr>
          <w:p w14:paraId="6B50FF1B" w14:textId="0960B72F" w:rsidR="00FE0003" w:rsidRPr="00542AC0" w:rsidRDefault="00542AC0" w:rsidP="003A1AEA">
            <w:pPr>
              <w:rPr>
                <w:rStyle w:val="IntensiveHervorhebung"/>
                <w:i w:val="0"/>
                <w:iCs w:val="0"/>
                <w:color w:val="auto"/>
                <w:lang w:val="de-AT"/>
              </w:rPr>
            </w:pPr>
            <w:r>
              <w:rPr>
                <w:rStyle w:val="IntensiveHervorhebung"/>
                <w:i w:val="0"/>
                <w:iCs w:val="0"/>
                <w:color w:val="auto"/>
                <w:lang w:val="de-AT"/>
              </w:rPr>
              <w:t>O</w:t>
            </w:r>
            <w:r>
              <w:rPr>
                <w:rStyle w:val="IntensiveHervorhebung"/>
                <w:i w:val="0"/>
                <w:iCs w:val="0"/>
                <w:color w:val="auto"/>
                <w:vertAlign w:val="superscript"/>
                <w:lang w:val="de-AT"/>
              </w:rPr>
              <w:t>2-</w:t>
            </w:r>
          </w:p>
        </w:tc>
        <w:tc>
          <w:tcPr>
            <w:tcW w:w="1989" w:type="dxa"/>
          </w:tcPr>
          <w:p w14:paraId="1D5798D6" w14:textId="56D8CE83" w:rsidR="00FE0003" w:rsidRPr="00A91431" w:rsidRDefault="00A43E70" w:rsidP="003A1AEA">
            <w:pPr>
              <w:rPr>
                <w:rStyle w:val="IntensiveHervorhebung"/>
                <w:i w:val="0"/>
                <w:iCs w:val="0"/>
                <w:color w:val="auto"/>
                <w:lang w:val="de-AT"/>
              </w:rPr>
            </w:pPr>
            <w:r>
              <w:rPr>
                <w:rStyle w:val="IntensiveHervorhebung"/>
                <w:i w:val="0"/>
                <w:iCs w:val="0"/>
                <w:color w:val="auto"/>
                <w:lang w:val="de-AT"/>
              </w:rPr>
              <w:t>1:1</w:t>
            </w:r>
          </w:p>
        </w:tc>
        <w:tc>
          <w:tcPr>
            <w:tcW w:w="1742" w:type="dxa"/>
          </w:tcPr>
          <w:p w14:paraId="448EFE1E" w14:textId="00138DA0" w:rsidR="00FE0003" w:rsidRPr="00FE0003" w:rsidRDefault="00A43E70" w:rsidP="003A1AEA">
            <w:pPr>
              <w:rPr>
                <w:rStyle w:val="IntensiveHervorhebung"/>
                <w:i w:val="0"/>
                <w:iCs w:val="0"/>
                <w:color w:val="auto"/>
                <w:lang w:val="de-AT"/>
              </w:rPr>
            </w:pPr>
            <w:r>
              <w:rPr>
                <w:rStyle w:val="IntensiveHervorhebung"/>
                <w:i w:val="0"/>
                <w:iCs w:val="0"/>
                <w:color w:val="auto"/>
                <w:lang w:val="de-AT"/>
              </w:rPr>
              <w:t>CaO</w:t>
            </w:r>
          </w:p>
        </w:tc>
        <w:tc>
          <w:tcPr>
            <w:tcW w:w="2002" w:type="dxa"/>
          </w:tcPr>
          <w:p w14:paraId="3CB79D77" w14:textId="4499323D" w:rsidR="00FE0003" w:rsidRPr="000B4105" w:rsidRDefault="00A43E70" w:rsidP="003A1AEA">
            <w:pPr>
              <w:rPr>
                <w:rStyle w:val="IntensiveHervorhebung"/>
                <w:i w:val="0"/>
                <w:iCs w:val="0"/>
                <w:color w:val="auto"/>
                <w:lang w:val="de-AT"/>
              </w:rPr>
            </w:pPr>
            <w:r>
              <w:rPr>
                <w:rStyle w:val="IntensiveHervorhebung"/>
                <w:i w:val="0"/>
                <w:iCs w:val="0"/>
                <w:color w:val="auto"/>
                <w:lang w:val="de-AT"/>
              </w:rPr>
              <w:t>Calciumoxid</w:t>
            </w:r>
          </w:p>
        </w:tc>
      </w:tr>
      <w:tr w:rsidR="00FE0003" w:rsidRPr="000B4105" w14:paraId="02FEDE27" w14:textId="77777777" w:rsidTr="004C107D">
        <w:trPr>
          <w:trHeight w:val="254"/>
        </w:trPr>
        <w:tc>
          <w:tcPr>
            <w:tcW w:w="1736" w:type="dxa"/>
          </w:tcPr>
          <w:p w14:paraId="5F87B020" w14:textId="4D184FEF" w:rsidR="00FE0003" w:rsidRPr="00FF4098" w:rsidRDefault="00F333CF" w:rsidP="003A1AEA">
            <w:pPr>
              <w:rPr>
                <w:rStyle w:val="IntensiveHervorhebung"/>
                <w:i w:val="0"/>
                <w:iCs w:val="0"/>
                <w:color w:val="auto"/>
                <w:lang w:val="de-AT"/>
              </w:rPr>
            </w:pPr>
            <w:r>
              <w:rPr>
                <w:rStyle w:val="IntensiveHervorhebung"/>
                <w:i w:val="0"/>
                <w:iCs w:val="0"/>
                <w:color w:val="auto"/>
                <w:lang w:val="de-AT"/>
              </w:rPr>
              <w:t>A</w:t>
            </w:r>
            <w:r w:rsidR="00FF4098">
              <w:rPr>
                <w:rStyle w:val="IntensiveHervorhebung"/>
                <w:i w:val="0"/>
                <w:iCs w:val="0"/>
                <w:color w:val="auto"/>
                <w:lang w:val="de-AT"/>
              </w:rPr>
              <w:t>l</w:t>
            </w:r>
            <w:r w:rsidR="00FF4098">
              <w:rPr>
                <w:rStyle w:val="IntensiveHervorhebung"/>
                <w:i w:val="0"/>
                <w:iCs w:val="0"/>
                <w:color w:val="auto"/>
                <w:vertAlign w:val="superscript"/>
                <w:lang w:val="de-AT"/>
              </w:rPr>
              <w:t>3+</w:t>
            </w:r>
          </w:p>
        </w:tc>
        <w:tc>
          <w:tcPr>
            <w:tcW w:w="1730" w:type="dxa"/>
          </w:tcPr>
          <w:p w14:paraId="737CA9D7" w14:textId="4677BE80" w:rsidR="00FE0003" w:rsidRPr="001B1568" w:rsidRDefault="001B1568" w:rsidP="003A1AEA">
            <w:pPr>
              <w:rPr>
                <w:rStyle w:val="IntensiveHervorhebung"/>
                <w:i w:val="0"/>
                <w:iCs w:val="0"/>
                <w:color w:val="auto"/>
                <w:lang w:val="de-AT"/>
              </w:rPr>
            </w:pPr>
            <w:r>
              <w:rPr>
                <w:rStyle w:val="IntensiveHervorhebung"/>
                <w:i w:val="0"/>
                <w:iCs w:val="0"/>
                <w:color w:val="auto"/>
                <w:lang w:val="de-AT"/>
              </w:rPr>
              <w:t>F</w:t>
            </w:r>
            <w:r>
              <w:rPr>
                <w:rStyle w:val="IntensiveHervorhebung"/>
                <w:i w:val="0"/>
                <w:iCs w:val="0"/>
                <w:color w:val="auto"/>
                <w:vertAlign w:val="superscript"/>
                <w:lang w:val="de-AT"/>
              </w:rPr>
              <w:t>-</w:t>
            </w:r>
          </w:p>
        </w:tc>
        <w:tc>
          <w:tcPr>
            <w:tcW w:w="1989" w:type="dxa"/>
          </w:tcPr>
          <w:p w14:paraId="108CA4BB" w14:textId="63234190" w:rsidR="00FE0003" w:rsidRPr="00A91431" w:rsidRDefault="002D6E9E" w:rsidP="003A1AEA">
            <w:pPr>
              <w:rPr>
                <w:rStyle w:val="IntensiveHervorhebung"/>
                <w:i w:val="0"/>
                <w:iCs w:val="0"/>
                <w:color w:val="auto"/>
                <w:lang w:val="de-AT"/>
              </w:rPr>
            </w:pPr>
            <w:r>
              <w:rPr>
                <w:rStyle w:val="IntensiveHervorhebung"/>
                <w:i w:val="0"/>
                <w:iCs w:val="0"/>
                <w:color w:val="auto"/>
                <w:lang w:val="de-AT"/>
              </w:rPr>
              <w:t>1:3</w:t>
            </w:r>
          </w:p>
        </w:tc>
        <w:tc>
          <w:tcPr>
            <w:tcW w:w="1742" w:type="dxa"/>
          </w:tcPr>
          <w:p w14:paraId="7E9844B7" w14:textId="04AA005F" w:rsidR="00FE0003" w:rsidRPr="0075755E" w:rsidRDefault="0075755E" w:rsidP="003A1AEA">
            <w:pPr>
              <w:rPr>
                <w:rStyle w:val="IntensiveHervorhebung"/>
                <w:i w:val="0"/>
                <w:iCs w:val="0"/>
                <w:color w:val="auto"/>
                <w:lang w:val="de-AT"/>
              </w:rPr>
            </w:pPr>
            <w:r>
              <w:rPr>
                <w:rStyle w:val="IntensiveHervorhebung"/>
                <w:i w:val="0"/>
                <w:iCs w:val="0"/>
                <w:color w:val="auto"/>
                <w:lang w:val="de-AT"/>
              </w:rPr>
              <w:t>AlF</w:t>
            </w:r>
            <w:r>
              <w:rPr>
                <w:rStyle w:val="IntensiveHervorhebung"/>
                <w:i w:val="0"/>
                <w:iCs w:val="0"/>
                <w:color w:val="auto"/>
                <w:vertAlign w:val="subscript"/>
                <w:lang w:val="de-AT"/>
              </w:rPr>
              <w:t>3</w:t>
            </w:r>
          </w:p>
        </w:tc>
        <w:tc>
          <w:tcPr>
            <w:tcW w:w="2002" w:type="dxa"/>
          </w:tcPr>
          <w:p w14:paraId="329115D2" w14:textId="079A75B7" w:rsidR="00FE0003" w:rsidRPr="000B4105" w:rsidRDefault="0075755E" w:rsidP="003A1AEA">
            <w:pPr>
              <w:rPr>
                <w:rStyle w:val="IntensiveHervorhebung"/>
                <w:i w:val="0"/>
                <w:iCs w:val="0"/>
                <w:color w:val="auto"/>
                <w:lang w:val="de-AT"/>
              </w:rPr>
            </w:pPr>
            <w:r>
              <w:rPr>
                <w:rStyle w:val="IntensiveHervorhebung"/>
                <w:i w:val="0"/>
                <w:iCs w:val="0"/>
                <w:color w:val="auto"/>
                <w:lang w:val="de-AT"/>
              </w:rPr>
              <w:t>Aluminiumflourid</w:t>
            </w:r>
          </w:p>
        </w:tc>
      </w:tr>
      <w:tr w:rsidR="00A43E70" w:rsidRPr="000B4105" w14:paraId="26C70B25" w14:textId="77777777" w:rsidTr="004C107D">
        <w:trPr>
          <w:trHeight w:val="254"/>
        </w:trPr>
        <w:tc>
          <w:tcPr>
            <w:tcW w:w="1736" w:type="dxa"/>
          </w:tcPr>
          <w:p w14:paraId="48BF2002" w14:textId="4A050FBD" w:rsidR="00A43E70" w:rsidRPr="00F65266" w:rsidRDefault="00DA7CFF" w:rsidP="003A1AEA">
            <w:pPr>
              <w:rPr>
                <w:rStyle w:val="IntensiveHervorhebung"/>
                <w:i w:val="0"/>
                <w:iCs w:val="0"/>
                <w:color w:val="auto"/>
                <w:lang w:val="de-AT"/>
              </w:rPr>
            </w:pPr>
            <w:r>
              <w:rPr>
                <w:rStyle w:val="IntensiveHervorhebung"/>
                <w:i w:val="0"/>
                <w:iCs w:val="0"/>
                <w:color w:val="auto"/>
                <w:lang w:val="de-AT"/>
              </w:rPr>
              <w:t>Cu</w:t>
            </w:r>
            <w:r w:rsidR="00F65266">
              <w:rPr>
                <w:rStyle w:val="IntensiveHervorhebung"/>
                <w:i w:val="0"/>
                <w:iCs w:val="0"/>
                <w:color w:val="auto"/>
                <w:vertAlign w:val="superscript"/>
                <w:lang w:val="de-AT"/>
              </w:rPr>
              <w:t>2+</w:t>
            </w:r>
          </w:p>
        </w:tc>
        <w:tc>
          <w:tcPr>
            <w:tcW w:w="1730" w:type="dxa"/>
          </w:tcPr>
          <w:p w14:paraId="673BBDDF" w14:textId="680E7A2A" w:rsidR="00A43E70" w:rsidRPr="001063F3" w:rsidRDefault="001063F3" w:rsidP="003A1AEA">
            <w:pPr>
              <w:rPr>
                <w:rStyle w:val="IntensiveHervorhebung"/>
                <w:i w:val="0"/>
                <w:iCs w:val="0"/>
                <w:color w:val="auto"/>
                <w:lang w:val="de-AT"/>
              </w:rPr>
            </w:pPr>
            <w:r>
              <w:rPr>
                <w:rStyle w:val="IntensiveHervorhebung"/>
                <w:i w:val="0"/>
                <w:iCs w:val="0"/>
                <w:color w:val="auto"/>
                <w:lang w:val="de-AT"/>
              </w:rPr>
              <w:t>Cl</w:t>
            </w:r>
            <w:r>
              <w:rPr>
                <w:rStyle w:val="IntensiveHervorhebung"/>
                <w:i w:val="0"/>
                <w:iCs w:val="0"/>
                <w:color w:val="auto"/>
                <w:vertAlign w:val="superscript"/>
                <w:lang w:val="de-AT"/>
              </w:rPr>
              <w:softHyphen/>
              <w:t>-</w:t>
            </w:r>
          </w:p>
        </w:tc>
        <w:tc>
          <w:tcPr>
            <w:tcW w:w="1989" w:type="dxa"/>
          </w:tcPr>
          <w:p w14:paraId="79F00959" w14:textId="297A9176" w:rsidR="00A43E70" w:rsidRPr="00A91431" w:rsidRDefault="006A0858" w:rsidP="003A1AEA">
            <w:pPr>
              <w:rPr>
                <w:rStyle w:val="IntensiveHervorhebung"/>
                <w:i w:val="0"/>
                <w:iCs w:val="0"/>
                <w:color w:val="auto"/>
                <w:lang w:val="de-AT"/>
              </w:rPr>
            </w:pPr>
            <w:r>
              <w:rPr>
                <w:rStyle w:val="IntensiveHervorhebung"/>
                <w:i w:val="0"/>
                <w:iCs w:val="0"/>
                <w:color w:val="auto"/>
                <w:lang w:val="de-AT"/>
              </w:rPr>
              <w:t>1:2</w:t>
            </w:r>
          </w:p>
        </w:tc>
        <w:tc>
          <w:tcPr>
            <w:tcW w:w="1742" w:type="dxa"/>
          </w:tcPr>
          <w:p w14:paraId="08A38669" w14:textId="33E9E1F2" w:rsidR="00A43E70" w:rsidRPr="006A0858" w:rsidRDefault="006A0858" w:rsidP="003A1AEA">
            <w:pPr>
              <w:rPr>
                <w:rStyle w:val="IntensiveHervorhebung"/>
                <w:i w:val="0"/>
                <w:iCs w:val="0"/>
                <w:color w:val="auto"/>
                <w:lang w:val="de-AT"/>
              </w:rPr>
            </w:pPr>
            <w:r>
              <w:rPr>
                <w:rStyle w:val="IntensiveHervorhebung"/>
                <w:i w:val="0"/>
                <w:iCs w:val="0"/>
                <w:color w:val="auto"/>
                <w:lang w:val="de-AT"/>
              </w:rPr>
              <w:t>CuCl</w:t>
            </w:r>
            <w:r>
              <w:rPr>
                <w:rStyle w:val="IntensiveHervorhebung"/>
                <w:i w:val="0"/>
                <w:iCs w:val="0"/>
                <w:color w:val="auto"/>
                <w:vertAlign w:val="subscript"/>
                <w:lang w:val="de-AT"/>
              </w:rPr>
              <w:t>2</w:t>
            </w:r>
          </w:p>
        </w:tc>
        <w:tc>
          <w:tcPr>
            <w:tcW w:w="2002" w:type="dxa"/>
          </w:tcPr>
          <w:p w14:paraId="04680CFD" w14:textId="4F462F80" w:rsidR="00022656" w:rsidRPr="000B4105" w:rsidRDefault="00022656" w:rsidP="003A1AEA">
            <w:pPr>
              <w:rPr>
                <w:rStyle w:val="IntensiveHervorhebung"/>
                <w:i w:val="0"/>
                <w:iCs w:val="0"/>
                <w:color w:val="auto"/>
                <w:lang w:val="de-AT"/>
              </w:rPr>
            </w:pPr>
            <w:r>
              <w:rPr>
                <w:rStyle w:val="IntensiveHervorhebung"/>
                <w:i w:val="0"/>
                <w:iCs w:val="0"/>
                <w:color w:val="auto"/>
                <w:lang w:val="de-AT"/>
              </w:rPr>
              <w:t>Kupferchlorid</w:t>
            </w:r>
          </w:p>
        </w:tc>
      </w:tr>
      <w:tr w:rsidR="00A43E70" w:rsidRPr="000B4105" w14:paraId="4549F3F9" w14:textId="77777777" w:rsidTr="004C107D">
        <w:trPr>
          <w:trHeight w:val="254"/>
        </w:trPr>
        <w:tc>
          <w:tcPr>
            <w:tcW w:w="1736" w:type="dxa"/>
          </w:tcPr>
          <w:p w14:paraId="0DAB7A7D" w14:textId="09D1D18A" w:rsidR="00A43E70" w:rsidRPr="002D760B" w:rsidRDefault="002D760B" w:rsidP="003A1AEA">
            <w:pPr>
              <w:rPr>
                <w:rStyle w:val="IntensiveHervorhebung"/>
                <w:i w:val="0"/>
                <w:iCs w:val="0"/>
                <w:color w:val="auto"/>
                <w:lang w:val="de-AT"/>
              </w:rPr>
            </w:pPr>
            <w:r>
              <w:rPr>
                <w:rStyle w:val="IntensiveHervorhebung"/>
                <w:i w:val="0"/>
                <w:iCs w:val="0"/>
                <w:color w:val="auto"/>
                <w:lang w:val="de-AT"/>
              </w:rPr>
              <w:t>Zn</w:t>
            </w:r>
            <w:r>
              <w:rPr>
                <w:rStyle w:val="IntensiveHervorhebung"/>
                <w:i w:val="0"/>
                <w:iCs w:val="0"/>
                <w:color w:val="auto"/>
                <w:vertAlign w:val="superscript"/>
                <w:lang w:val="de-AT"/>
              </w:rPr>
              <w:t>2+</w:t>
            </w:r>
          </w:p>
        </w:tc>
        <w:tc>
          <w:tcPr>
            <w:tcW w:w="1730" w:type="dxa"/>
          </w:tcPr>
          <w:p w14:paraId="0686B786" w14:textId="7E05C3F2" w:rsidR="00A43E70" w:rsidRPr="0045038C" w:rsidRDefault="0045038C" w:rsidP="003A1AEA">
            <w:pPr>
              <w:rPr>
                <w:rStyle w:val="IntensiveHervorhebung"/>
                <w:i w:val="0"/>
                <w:iCs w:val="0"/>
                <w:color w:val="auto"/>
                <w:lang w:val="de-AT"/>
              </w:rPr>
            </w:pPr>
            <w:r>
              <w:rPr>
                <w:rStyle w:val="IntensiveHervorhebung"/>
                <w:i w:val="0"/>
                <w:iCs w:val="0"/>
                <w:color w:val="auto"/>
                <w:lang w:val="de-AT"/>
              </w:rPr>
              <w:t>S</w:t>
            </w:r>
            <w:r>
              <w:rPr>
                <w:rStyle w:val="IntensiveHervorhebung"/>
                <w:i w:val="0"/>
                <w:iCs w:val="0"/>
                <w:color w:val="auto"/>
                <w:vertAlign w:val="superscript"/>
                <w:lang w:val="de-AT"/>
              </w:rPr>
              <w:t>2-</w:t>
            </w:r>
          </w:p>
        </w:tc>
        <w:tc>
          <w:tcPr>
            <w:tcW w:w="1989" w:type="dxa"/>
          </w:tcPr>
          <w:p w14:paraId="793B464D" w14:textId="45A9C650" w:rsidR="00A43E70" w:rsidRPr="00A91431" w:rsidRDefault="008C1550" w:rsidP="003A1AEA">
            <w:pPr>
              <w:rPr>
                <w:rStyle w:val="IntensiveHervorhebung"/>
                <w:i w:val="0"/>
                <w:iCs w:val="0"/>
                <w:color w:val="auto"/>
                <w:lang w:val="de-AT"/>
              </w:rPr>
            </w:pPr>
            <w:r>
              <w:rPr>
                <w:rStyle w:val="IntensiveHervorhebung"/>
                <w:i w:val="0"/>
                <w:iCs w:val="0"/>
                <w:color w:val="auto"/>
                <w:lang w:val="de-AT"/>
              </w:rPr>
              <w:t>1:1</w:t>
            </w:r>
          </w:p>
        </w:tc>
        <w:tc>
          <w:tcPr>
            <w:tcW w:w="1742" w:type="dxa"/>
          </w:tcPr>
          <w:p w14:paraId="7204E1C5" w14:textId="032B7A8C" w:rsidR="00A43E70" w:rsidRPr="00FE0003" w:rsidRDefault="008C1550" w:rsidP="003A1AEA">
            <w:pPr>
              <w:rPr>
                <w:rStyle w:val="IntensiveHervorhebung"/>
                <w:i w:val="0"/>
                <w:iCs w:val="0"/>
                <w:color w:val="auto"/>
                <w:lang w:val="de-AT"/>
              </w:rPr>
            </w:pPr>
            <w:r>
              <w:rPr>
                <w:rStyle w:val="IntensiveHervorhebung"/>
                <w:i w:val="0"/>
                <w:iCs w:val="0"/>
                <w:color w:val="auto"/>
                <w:lang w:val="de-AT"/>
              </w:rPr>
              <w:t>ZnS</w:t>
            </w:r>
          </w:p>
        </w:tc>
        <w:tc>
          <w:tcPr>
            <w:tcW w:w="2002" w:type="dxa"/>
          </w:tcPr>
          <w:p w14:paraId="40562EB0" w14:textId="559EC99A" w:rsidR="0084092F" w:rsidRPr="000B4105" w:rsidRDefault="008C1550" w:rsidP="003A1AEA">
            <w:pPr>
              <w:rPr>
                <w:rStyle w:val="IntensiveHervorhebung"/>
                <w:i w:val="0"/>
                <w:iCs w:val="0"/>
                <w:color w:val="auto"/>
                <w:lang w:val="de-AT"/>
              </w:rPr>
            </w:pPr>
            <w:r>
              <w:rPr>
                <w:rStyle w:val="IntensiveHervorhebung"/>
                <w:i w:val="0"/>
                <w:iCs w:val="0"/>
                <w:color w:val="auto"/>
                <w:lang w:val="de-AT"/>
              </w:rPr>
              <w:t>Zinksulfid</w:t>
            </w:r>
          </w:p>
        </w:tc>
      </w:tr>
      <w:tr w:rsidR="0084092F" w:rsidRPr="000B4105" w14:paraId="3ECCCD0F" w14:textId="77777777" w:rsidTr="004C107D">
        <w:trPr>
          <w:trHeight w:val="254"/>
        </w:trPr>
        <w:tc>
          <w:tcPr>
            <w:tcW w:w="1736" w:type="dxa"/>
          </w:tcPr>
          <w:p w14:paraId="4771D7D1" w14:textId="1280B11D" w:rsidR="0084092F" w:rsidRPr="000A50C6" w:rsidRDefault="000A50C6" w:rsidP="003A1AEA">
            <w:pPr>
              <w:rPr>
                <w:rStyle w:val="IntensiveHervorhebung"/>
                <w:i w:val="0"/>
                <w:iCs w:val="0"/>
                <w:color w:val="auto"/>
                <w:lang w:val="de-AT"/>
              </w:rPr>
            </w:pPr>
            <w:r>
              <w:rPr>
                <w:rStyle w:val="IntensiveHervorhebung"/>
                <w:i w:val="0"/>
                <w:iCs w:val="0"/>
                <w:color w:val="auto"/>
                <w:lang w:val="de-AT"/>
              </w:rPr>
              <w:t>Mg</w:t>
            </w:r>
            <w:r>
              <w:rPr>
                <w:rStyle w:val="IntensiveHervorhebung"/>
                <w:i w:val="0"/>
                <w:iCs w:val="0"/>
                <w:color w:val="auto"/>
                <w:vertAlign w:val="superscript"/>
                <w:lang w:val="de-AT"/>
              </w:rPr>
              <w:t>2+</w:t>
            </w:r>
          </w:p>
        </w:tc>
        <w:tc>
          <w:tcPr>
            <w:tcW w:w="1730" w:type="dxa"/>
          </w:tcPr>
          <w:p w14:paraId="7571584C" w14:textId="25817D29" w:rsidR="0084092F" w:rsidRPr="000A50C6" w:rsidRDefault="000A50C6" w:rsidP="003A1AEA">
            <w:pPr>
              <w:rPr>
                <w:rStyle w:val="IntensiveHervorhebung"/>
                <w:i w:val="0"/>
                <w:iCs w:val="0"/>
                <w:color w:val="auto"/>
                <w:lang w:val="de-AT"/>
              </w:rPr>
            </w:pPr>
            <w:r>
              <w:rPr>
                <w:rStyle w:val="IntensiveHervorhebung"/>
                <w:i w:val="0"/>
                <w:iCs w:val="0"/>
                <w:color w:val="auto"/>
                <w:lang w:val="de-AT"/>
              </w:rPr>
              <w:t>Cl</w:t>
            </w:r>
            <w:r>
              <w:rPr>
                <w:rStyle w:val="IntensiveHervorhebung"/>
                <w:i w:val="0"/>
                <w:iCs w:val="0"/>
                <w:color w:val="auto"/>
                <w:vertAlign w:val="superscript"/>
                <w:lang w:val="de-AT"/>
              </w:rPr>
              <w:t>-</w:t>
            </w:r>
          </w:p>
        </w:tc>
        <w:tc>
          <w:tcPr>
            <w:tcW w:w="1989" w:type="dxa"/>
          </w:tcPr>
          <w:p w14:paraId="1855409E" w14:textId="5BB3B101" w:rsidR="0084092F" w:rsidRDefault="00A255E3" w:rsidP="003A1AEA">
            <w:pPr>
              <w:rPr>
                <w:rStyle w:val="IntensiveHervorhebung"/>
                <w:i w:val="0"/>
                <w:iCs w:val="0"/>
                <w:color w:val="auto"/>
                <w:lang w:val="de-AT"/>
              </w:rPr>
            </w:pPr>
            <w:r>
              <w:rPr>
                <w:rStyle w:val="IntensiveHervorhebung"/>
                <w:i w:val="0"/>
                <w:iCs w:val="0"/>
                <w:color w:val="auto"/>
                <w:lang w:val="de-AT"/>
              </w:rPr>
              <w:t>1:2</w:t>
            </w:r>
          </w:p>
        </w:tc>
        <w:tc>
          <w:tcPr>
            <w:tcW w:w="1742" w:type="dxa"/>
          </w:tcPr>
          <w:p w14:paraId="199C9B2F" w14:textId="0C204FD9" w:rsidR="0084092F" w:rsidRPr="00A255E3" w:rsidRDefault="00A255E3" w:rsidP="003A1AEA">
            <w:pPr>
              <w:rPr>
                <w:rStyle w:val="IntensiveHervorhebung"/>
                <w:i w:val="0"/>
                <w:iCs w:val="0"/>
                <w:color w:val="auto"/>
                <w:lang w:val="de-AT"/>
              </w:rPr>
            </w:pPr>
            <w:r>
              <w:rPr>
                <w:rStyle w:val="IntensiveHervorhebung"/>
                <w:i w:val="0"/>
                <w:iCs w:val="0"/>
                <w:color w:val="auto"/>
                <w:lang w:val="de-AT"/>
              </w:rPr>
              <w:t>MgCl</w:t>
            </w:r>
            <w:r>
              <w:rPr>
                <w:rStyle w:val="IntensiveHervorhebung"/>
                <w:i w:val="0"/>
                <w:iCs w:val="0"/>
                <w:color w:val="auto"/>
                <w:vertAlign w:val="subscript"/>
                <w:lang w:val="de-AT"/>
              </w:rPr>
              <w:t>2</w:t>
            </w:r>
          </w:p>
        </w:tc>
        <w:tc>
          <w:tcPr>
            <w:tcW w:w="2002" w:type="dxa"/>
          </w:tcPr>
          <w:p w14:paraId="27FA0CE1" w14:textId="5F584B90" w:rsidR="0084092F" w:rsidRDefault="000A50C6" w:rsidP="003A1AEA">
            <w:pPr>
              <w:rPr>
                <w:rStyle w:val="IntensiveHervorhebung"/>
                <w:i w:val="0"/>
                <w:iCs w:val="0"/>
                <w:color w:val="auto"/>
                <w:lang w:val="de-AT"/>
              </w:rPr>
            </w:pPr>
            <w:r>
              <w:rPr>
                <w:rStyle w:val="IntensiveHervorhebung"/>
                <w:i w:val="0"/>
                <w:iCs w:val="0"/>
                <w:color w:val="auto"/>
                <w:lang w:val="de-AT"/>
              </w:rPr>
              <w:t>Magnesiumchlorid</w:t>
            </w:r>
          </w:p>
        </w:tc>
      </w:tr>
      <w:tr w:rsidR="00A5683A" w:rsidRPr="000B4105" w14:paraId="5EA623B0" w14:textId="77777777" w:rsidTr="004C107D">
        <w:trPr>
          <w:trHeight w:val="254"/>
        </w:trPr>
        <w:tc>
          <w:tcPr>
            <w:tcW w:w="1736" w:type="dxa"/>
          </w:tcPr>
          <w:p w14:paraId="5A21BB9D" w14:textId="6AC01D53" w:rsidR="00A5683A" w:rsidRPr="00F87290" w:rsidRDefault="001A4932" w:rsidP="003A1AEA">
            <w:pPr>
              <w:rPr>
                <w:rStyle w:val="IntensiveHervorhebung"/>
                <w:i w:val="0"/>
                <w:iCs w:val="0"/>
                <w:color w:val="auto"/>
                <w:lang w:val="de-AT"/>
              </w:rPr>
            </w:pPr>
            <w:r>
              <w:rPr>
                <w:rStyle w:val="IntensiveHervorhebung"/>
                <w:i w:val="0"/>
                <w:iCs w:val="0"/>
                <w:color w:val="auto"/>
                <w:lang w:val="de-AT"/>
              </w:rPr>
              <w:t>Zn</w:t>
            </w:r>
            <w:r w:rsidR="00F87290">
              <w:rPr>
                <w:rStyle w:val="IntensiveHervorhebung"/>
                <w:i w:val="0"/>
                <w:iCs w:val="0"/>
                <w:color w:val="auto"/>
                <w:vertAlign w:val="superscript"/>
                <w:lang w:val="de-AT"/>
              </w:rPr>
              <w:t>2+</w:t>
            </w:r>
          </w:p>
        </w:tc>
        <w:tc>
          <w:tcPr>
            <w:tcW w:w="1730" w:type="dxa"/>
          </w:tcPr>
          <w:p w14:paraId="5B2765D4" w14:textId="7C6E83E8" w:rsidR="00A5683A" w:rsidRPr="00F87290" w:rsidRDefault="00F87290" w:rsidP="003A1AEA">
            <w:pPr>
              <w:rPr>
                <w:rStyle w:val="IntensiveHervorhebung"/>
                <w:i w:val="0"/>
                <w:iCs w:val="0"/>
                <w:color w:val="auto"/>
                <w:lang w:val="de-AT"/>
              </w:rPr>
            </w:pPr>
            <w:r>
              <w:rPr>
                <w:rStyle w:val="IntensiveHervorhebung"/>
                <w:i w:val="0"/>
                <w:iCs w:val="0"/>
                <w:color w:val="auto"/>
                <w:lang w:val="de-AT"/>
              </w:rPr>
              <w:t>O</w:t>
            </w:r>
            <w:r>
              <w:rPr>
                <w:rStyle w:val="IntensiveHervorhebung"/>
                <w:i w:val="0"/>
                <w:iCs w:val="0"/>
                <w:color w:val="auto"/>
                <w:vertAlign w:val="superscript"/>
                <w:lang w:val="de-AT"/>
              </w:rPr>
              <w:t>2-</w:t>
            </w:r>
          </w:p>
        </w:tc>
        <w:tc>
          <w:tcPr>
            <w:tcW w:w="1989" w:type="dxa"/>
          </w:tcPr>
          <w:p w14:paraId="117A5028" w14:textId="6425FD53" w:rsidR="00A5683A" w:rsidRDefault="00F87290" w:rsidP="003A1AEA">
            <w:pPr>
              <w:rPr>
                <w:rStyle w:val="IntensiveHervorhebung"/>
                <w:i w:val="0"/>
                <w:iCs w:val="0"/>
                <w:color w:val="auto"/>
                <w:lang w:val="de-AT"/>
              </w:rPr>
            </w:pPr>
            <w:r>
              <w:rPr>
                <w:rStyle w:val="IntensiveHervorhebung"/>
                <w:i w:val="0"/>
                <w:iCs w:val="0"/>
                <w:color w:val="auto"/>
                <w:lang w:val="de-AT"/>
              </w:rPr>
              <w:t>1:1</w:t>
            </w:r>
          </w:p>
        </w:tc>
        <w:tc>
          <w:tcPr>
            <w:tcW w:w="1742" w:type="dxa"/>
          </w:tcPr>
          <w:p w14:paraId="1C61D5B7" w14:textId="663F532A" w:rsidR="00A5683A" w:rsidRDefault="004F43ED" w:rsidP="003A1AEA">
            <w:pPr>
              <w:rPr>
                <w:rStyle w:val="IntensiveHervorhebung"/>
                <w:i w:val="0"/>
                <w:iCs w:val="0"/>
                <w:color w:val="auto"/>
                <w:lang w:val="de-AT"/>
              </w:rPr>
            </w:pPr>
            <w:r>
              <w:rPr>
                <w:rStyle w:val="IntensiveHervorhebung"/>
                <w:i w:val="0"/>
                <w:iCs w:val="0"/>
                <w:color w:val="auto"/>
                <w:lang w:val="de-AT"/>
              </w:rPr>
              <w:t>ZnO</w:t>
            </w:r>
          </w:p>
        </w:tc>
        <w:tc>
          <w:tcPr>
            <w:tcW w:w="2002" w:type="dxa"/>
          </w:tcPr>
          <w:p w14:paraId="70509662" w14:textId="4DE2F79F" w:rsidR="00A5683A" w:rsidRDefault="001A4932" w:rsidP="003A1AEA">
            <w:pPr>
              <w:rPr>
                <w:rStyle w:val="IntensiveHervorhebung"/>
                <w:i w:val="0"/>
                <w:iCs w:val="0"/>
                <w:color w:val="auto"/>
                <w:lang w:val="de-AT"/>
              </w:rPr>
            </w:pPr>
            <w:r>
              <w:rPr>
                <w:rStyle w:val="IntensiveHervorhebung"/>
                <w:i w:val="0"/>
                <w:iCs w:val="0"/>
                <w:color w:val="auto"/>
                <w:lang w:val="de-AT"/>
              </w:rPr>
              <w:t>Zinkoxid</w:t>
            </w:r>
          </w:p>
        </w:tc>
      </w:tr>
      <w:tr w:rsidR="00A5683A" w:rsidRPr="000B4105" w14:paraId="17B98A80" w14:textId="77777777" w:rsidTr="004C107D">
        <w:trPr>
          <w:trHeight w:val="254"/>
        </w:trPr>
        <w:tc>
          <w:tcPr>
            <w:tcW w:w="1736" w:type="dxa"/>
          </w:tcPr>
          <w:p w14:paraId="7B598C82" w14:textId="6C701A08" w:rsidR="00A5683A" w:rsidRPr="00497CE9" w:rsidRDefault="00497CE9" w:rsidP="003A1AEA">
            <w:pPr>
              <w:rPr>
                <w:rStyle w:val="IntensiveHervorhebung"/>
                <w:i w:val="0"/>
                <w:iCs w:val="0"/>
                <w:color w:val="auto"/>
                <w:lang w:val="de-AT"/>
              </w:rPr>
            </w:pPr>
            <w:r>
              <w:rPr>
                <w:rStyle w:val="IntensiveHervorhebung"/>
                <w:i w:val="0"/>
                <w:iCs w:val="0"/>
                <w:color w:val="auto"/>
                <w:lang w:val="de-AT"/>
              </w:rPr>
              <w:t>Na</w:t>
            </w:r>
            <w:r>
              <w:rPr>
                <w:rStyle w:val="IntensiveHervorhebung"/>
                <w:i w:val="0"/>
                <w:iCs w:val="0"/>
                <w:color w:val="auto"/>
                <w:vertAlign w:val="superscript"/>
                <w:lang w:val="de-AT"/>
              </w:rPr>
              <w:t>+</w:t>
            </w:r>
          </w:p>
        </w:tc>
        <w:tc>
          <w:tcPr>
            <w:tcW w:w="1730" w:type="dxa"/>
          </w:tcPr>
          <w:p w14:paraId="357050B0" w14:textId="2F110CDA" w:rsidR="00A5683A" w:rsidRPr="00F65623" w:rsidRDefault="00F65623" w:rsidP="003A1AEA">
            <w:pPr>
              <w:rPr>
                <w:rStyle w:val="IntensiveHervorhebung"/>
                <w:i w:val="0"/>
                <w:iCs w:val="0"/>
                <w:color w:val="auto"/>
                <w:lang w:val="de-AT"/>
              </w:rPr>
            </w:pPr>
            <w:r>
              <w:rPr>
                <w:rStyle w:val="IntensiveHervorhebung"/>
                <w:i w:val="0"/>
                <w:iCs w:val="0"/>
                <w:color w:val="auto"/>
                <w:lang w:val="de-AT"/>
              </w:rPr>
              <w:t>S</w:t>
            </w:r>
            <w:r>
              <w:rPr>
                <w:rStyle w:val="IntensiveHervorhebung"/>
                <w:i w:val="0"/>
                <w:iCs w:val="0"/>
                <w:color w:val="auto"/>
                <w:vertAlign w:val="superscript"/>
                <w:lang w:val="de-AT"/>
              </w:rPr>
              <w:t>2-</w:t>
            </w:r>
          </w:p>
        </w:tc>
        <w:tc>
          <w:tcPr>
            <w:tcW w:w="1989" w:type="dxa"/>
          </w:tcPr>
          <w:p w14:paraId="30D43459" w14:textId="1A4E7241" w:rsidR="00A5683A" w:rsidRDefault="00F65623" w:rsidP="003A1AEA">
            <w:pPr>
              <w:rPr>
                <w:rStyle w:val="IntensiveHervorhebung"/>
                <w:i w:val="0"/>
                <w:iCs w:val="0"/>
                <w:color w:val="auto"/>
                <w:lang w:val="de-AT"/>
              </w:rPr>
            </w:pPr>
            <w:r>
              <w:rPr>
                <w:rStyle w:val="IntensiveHervorhebung"/>
                <w:i w:val="0"/>
                <w:iCs w:val="0"/>
                <w:color w:val="auto"/>
                <w:lang w:val="de-AT"/>
              </w:rPr>
              <w:t>2:1</w:t>
            </w:r>
          </w:p>
        </w:tc>
        <w:tc>
          <w:tcPr>
            <w:tcW w:w="1742" w:type="dxa"/>
          </w:tcPr>
          <w:p w14:paraId="57E90DF3" w14:textId="2DFA4663" w:rsidR="00A5683A" w:rsidRPr="00F65623" w:rsidRDefault="00F65623" w:rsidP="003A1AEA">
            <w:pPr>
              <w:rPr>
                <w:rStyle w:val="IntensiveHervorhebung"/>
                <w:i w:val="0"/>
                <w:iCs w:val="0"/>
                <w:color w:val="auto"/>
                <w:lang w:val="de-AT"/>
              </w:rPr>
            </w:pPr>
            <w:r>
              <w:rPr>
                <w:rStyle w:val="IntensiveHervorhebung"/>
                <w:i w:val="0"/>
                <w:iCs w:val="0"/>
                <w:color w:val="auto"/>
                <w:lang w:val="de-AT"/>
              </w:rPr>
              <w:t>Na</w:t>
            </w:r>
            <w:r>
              <w:rPr>
                <w:rStyle w:val="IntensiveHervorhebung"/>
                <w:i w:val="0"/>
                <w:iCs w:val="0"/>
                <w:color w:val="auto"/>
                <w:vertAlign w:val="subscript"/>
                <w:lang w:val="de-AT"/>
              </w:rPr>
              <w:t>2</w:t>
            </w:r>
            <w:r>
              <w:rPr>
                <w:rStyle w:val="IntensiveHervorhebung"/>
                <w:i w:val="0"/>
                <w:iCs w:val="0"/>
                <w:color w:val="auto"/>
                <w:lang w:val="de-AT"/>
              </w:rPr>
              <w:t>S</w:t>
            </w:r>
          </w:p>
        </w:tc>
        <w:tc>
          <w:tcPr>
            <w:tcW w:w="2002" w:type="dxa"/>
          </w:tcPr>
          <w:p w14:paraId="22C91864" w14:textId="68B61FBD" w:rsidR="00A5683A" w:rsidRDefault="009A156B" w:rsidP="003A1AEA">
            <w:pPr>
              <w:rPr>
                <w:rStyle w:val="IntensiveHervorhebung"/>
                <w:i w:val="0"/>
                <w:iCs w:val="0"/>
                <w:color w:val="auto"/>
                <w:lang w:val="de-AT"/>
              </w:rPr>
            </w:pPr>
            <w:r>
              <w:rPr>
                <w:rStyle w:val="IntensiveHervorhebung"/>
                <w:i w:val="0"/>
                <w:iCs w:val="0"/>
                <w:color w:val="auto"/>
                <w:lang w:val="de-AT"/>
              </w:rPr>
              <w:t>Natriumsulfid</w:t>
            </w:r>
          </w:p>
        </w:tc>
      </w:tr>
    </w:tbl>
    <w:p w14:paraId="0B3455D3" w14:textId="77CA943F" w:rsidR="002F34A4" w:rsidRDefault="002F34A4" w:rsidP="043A67E5">
      <w:pPr>
        <w:rPr>
          <w:rStyle w:val="IntensiveHervorhebung"/>
          <w:lang w:val="de-AT"/>
        </w:rPr>
      </w:pPr>
    </w:p>
    <w:p w14:paraId="68DBC2E6" w14:textId="51D0E05F" w:rsidR="002F34A4" w:rsidRDefault="002F34A4" w:rsidP="00AF2C27">
      <w:pPr>
        <w:rPr>
          <w:rStyle w:val="IntensiveHervorhebung"/>
          <w:i w:val="0"/>
          <w:iCs w:val="0"/>
          <w:lang w:val="de-AT"/>
        </w:rPr>
      </w:pPr>
    </w:p>
    <w:p w14:paraId="553C8F27" w14:textId="0F4CA190" w:rsidR="002F34A4" w:rsidRDefault="002F34A4" w:rsidP="00AF2C27">
      <w:pPr>
        <w:rPr>
          <w:rStyle w:val="IntensiveHervorhebung"/>
          <w:i w:val="0"/>
          <w:iCs w:val="0"/>
          <w:lang w:val="de-AT"/>
        </w:rPr>
      </w:pPr>
    </w:p>
    <w:p w14:paraId="1A13FE75" w14:textId="6A2634F6" w:rsidR="002F34A4" w:rsidRDefault="002F34A4" w:rsidP="00AF2C27">
      <w:pPr>
        <w:rPr>
          <w:rStyle w:val="IntensiveHervorhebung"/>
          <w:i w:val="0"/>
          <w:iCs w:val="0"/>
          <w:color w:val="auto"/>
          <w:lang w:val="de-AT"/>
        </w:rPr>
      </w:pPr>
      <w:r>
        <w:rPr>
          <w:rStyle w:val="IntensiveHervorhebung"/>
          <w:i w:val="0"/>
          <w:iCs w:val="0"/>
          <w:color w:val="auto"/>
          <w:lang w:val="de-AT"/>
        </w:rPr>
        <w:t xml:space="preserve">Das Mengenverhältnis ist stehts so zu wählen </w:t>
      </w:r>
      <w:r w:rsidR="00A64935">
        <w:rPr>
          <w:rStyle w:val="IntensiveHervorhebung"/>
          <w:i w:val="0"/>
          <w:iCs w:val="0"/>
          <w:color w:val="auto"/>
          <w:lang w:val="de-AT"/>
        </w:rPr>
        <w:t xml:space="preserve">das die Anzahl </w:t>
      </w:r>
      <w:r w:rsidR="0074497A">
        <w:rPr>
          <w:rStyle w:val="IntensiveHervorhebung"/>
          <w:i w:val="0"/>
          <w:iCs w:val="0"/>
          <w:color w:val="auto"/>
          <w:lang w:val="de-AT"/>
        </w:rPr>
        <w:t>der positiven Ladungen</w:t>
      </w:r>
      <w:r w:rsidR="00812C7C">
        <w:rPr>
          <w:rStyle w:val="IntensiveHervorhebung"/>
          <w:i w:val="0"/>
          <w:iCs w:val="0"/>
          <w:color w:val="auto"/>
          <w:lang w:val="de-AT"/>
        </w:rPr>
        <w:t xml:space="preserve"> gleich der Anzahl </w:t>
      </w:r>
      <w:r w:rsidR="007D3BEC">
        <w:rPr>
          <w:rStyle w:val="IntensiveHervorhebung"/>
          <w:i w:val="0"/>
          <w:iCs w:val="0"/>
          <w:color w:val="auto"/>
          <w:lang w:val="de-AT"/>
        </w:rPr>
        <w:t xml:space="preserve">der negativen Ladungen ist. </w:t>
      </w:r>
    </w:p>
    <w:p w14:paraId="56CAC41E" w14:textId="449A61D5" w:rsidR="0062327C" w:rsidRDefault="0062327C" w:rsidP="00AF2C27">
      <w:pPr>
        <w:rPr>
          <w:rStyle w:val="IntensiveHervorhebung"/>
          <w:i w:val="0"/>
          <w:iCs w:val="0"/>
          <w:color w:val="auto"/>
          <w:lang w:val="de-AT"/>
        </w:rPr>
      </w:pPr>
    </w:p>
    <w:p w14:paraId="71A80D88" w14:textId="571BFC7C" w:rsidR="005A5E08" w:rsidRDefault="005A5E08" w:rsidP="00AF2C27">
      <w:pPr>
        <w:rPr>
          <w:rStyle w:val="IntensiveHervorhebung"/>
          <w:i w:val="0"/>
          <w:iCs w:val="0"/>
          <w:color w:val="auto"/>
          <w:lang w:val="de-AT"/>
        </w:rPr>
      </w:pPr>
    </w:p>
    <w:p w14:paraId="67B21868" w14:textId="365F352F" w:rsidR="005A5E08" w:rsidRDefault="005A5E08" w:rsidP="00AF2C27">
      <w:pPr>
        <w:rPr>
          <w:rStyle w:val="IntensiveHervorhebung"/>
          <w:i w:val="0"/>
          <w:iCs w:val="0"/>
          <w:color w:val="auto"/>
          <w:lang w:val="de-AT"/>
        </w:rPr>
      </w:pPr>
    </w:p>
    <w:p w14:paraId="7D881906" w14:textId="6934E9EC" w:rsidR="005A5E08" w:rsidRDefault="005A5E08" w:rsidP="00AF2C27">
      <w:pPr>
        <w:rPr>
          <w:rStyle w:val="IntensiveHervorhebung"/>
          <w:i w:val="0"/>
          <w:iCs w:val="0"/>
          <w:color w:val="auto"/>
          <w:lang w:val="de-AT"/>
        </w:rPr>
      </w:pPr>
    </w:p>
    <w:p w14:paraId="12CF7046" w14:textId="382802A1" w:rsidR="005A5E08" w:rsidRDefault="005A5E08" w:rsidP="00AF2C27">
      <w:pPr>
        <w:rPr>
          <w:rStyle w:val="IntensiveHervorhebung"/>
          <w:i w:val="0"/>
          <w:iCs w:val="0"/>
          <w:color w:val="auto"/>
          <w:lang w:val="de-AT"/>
        </w:rPr>
      </w:pPr>
    </w:p>
    <w:p w14:paraId="7E401E77" w14:textId="5C366CD2" w:rsidR="00E36883" w:rsidRDefault="00E36883" w:rsidP="00AF2C27">
      <w:pPr>
        <w:rPr>
          <w:rStyle w:val="IntensiveHervorhebung"/>
          <w:i w:val="0"/>
          <w:iCs w:val="0"/>
          <w:color w:val="auto"/>
          <w:lang w:val="de-AT"/>
        </w:rPr>
      </w:pPr>
      <w:r>
        <w:rPr>
          <w:rStyle w:val="IntensiveHervorhebung"/>
          <w:i w:val="0"/>
          <w:iCs w:val="0"/>
          <w:color w:val="auto"/>
          <w:u w:val="single"/>
          <w:lang w:val="de-AT"/>
        </w:rPr>
        <w:t>E: Widerstandsmessung:</w:t>
      </w:r>
    </w:p>
    <w:p w14:paraId="2EF98FED" w14:textId="203E06A3" w:rsidR="00E36883" w:rsidRDefault="00E36883" w:rsidP="00AF2C27">
      <w:pPr>
        <w:rPr>
          <w:rStyle w:val="IntensiveHervorhebung"/>
          <w:i w:val="0"/>
          <w:iCs w:val="0"/>
          <w:color w:val="auto"/>
          <w:lang w:val="de-AT"/>
        </w:rPr>
      </w:pPr>
      <w:r>
        <w:rPr>
          <w:rStyle w:val="IntensiveHervorhebung"/>
          <w:i w:val="0"/>
          <w:iCs w:val="0"/>
          <w:color w:val="auto"/>
          <w:lang w:val="de-AT"/>
        </w:rPr>
        <w:t>Kupfer oder Metall leitet sehr gut</w:t>
      </w:r>
      <w:r w:rsidR="005510D4">
        <w:rPr>
          <w:rStyle w:val="IntensiveHervorhebung"/>
          <w:i w:val="0"/>
          <w:iCs w:val="0"/>
          <w:color w:val="auto"/>
          <w:lang w:val="de-AT"/>
        </w:rPr>
        <w:t>.</w:t>
      </w:r>
    </w:p>
    <w:p w14:paraId="06916A91" w14:textId="32961110" w:rsidR="005510D4" w:rsidRDefault="005510D4" w:rsidP="00AF2C27">
      <w:pPr>
        <w:rPr>
          <w:rStyle w:val="IntensiveHervorhebung"/>
          <w:i w:val="0"/>
          <w:iCs w:val="0"/>
          <w:color w:val="auto"/>
          <w:lang w:val="de-AT"/>
        </w:rPr>
      </w:pPr>
      <w:r>
        <w:rPr>
          <w:rStyle w:val="IntensiveHervorhebung"/>
          <w:i w:val="0"/>
          <w:iCs w:val="0"/>
          <w:color w:val="auto"/>
          <w:lang w:val="de-AT"/>
        </w:rPr>
        <w:t xml:space="preserve">Fester Zucker (Sacharose) leitet </w:t>
      </w:r>
      <w:r w:rsidR="005E071D">
        <w:rPr>
          <w:rStyle w:val="IntensiveHervorhebung"/>
          <w:i w:val="0"/>
          <w:iCs w:val="0"/>
          <w:color w:val="auto"/>
          <w:lang w:val="de-AT"/>
        </w:rPr>
        <w:t>sehr schlecht.</w:t>
      </w:r>
    </w:p>
    <w:p w14:paraId="421963E3" w14:textId="57CDD0CD" w:rsidR="005E071D" w:rsidRDefault="00AA6477" w:rsidP="00AF2C27">
      <w:pPr>
        <w:rPr>
          <w:rStyle w:val="IntensiveHervorhebung"/>
          <w:i w:val="0"/>
          <w:iCs w:val="0"/>
          <w:color w:val="auto"/>
          <w:lang w:val="de-AT"/>
        </w:rPr>
      </w:pPr>
      <w:r>
        <w:rPr>
          <w:rStyle w:val="IntensiveHervorhebung"/>
          <w:i w:val="0"/>
          <w:iCs w:val="0"/>
          <w:color w:val="auto"/>
          <w:lang w:val="de-AT"/>
        </w:rPr>
        <w:t xml:space="preserve">Festes Kochsalz </w:t>
      </w:r>
      <w:r w:rsidR="00996C8C">
        <w:rPr>
          <w:rStyle w:val="IntensiveHervorhebung"/>
          <w:i w:val="0"/>
          <w:iCs w:val="0"/>
          <w:color w:val="auto"/>
          <w:lang w:val="de-AT"/>
        </w:rPr>
        <w:t>leitet sehr schlecht.</w:t>
      </w:r>
    </w:p>
    <w:p w14:paraId="0DD03CB1" w14:textId="1493DB58" w:rsidR="00996C8C" w:rsidRDefault="00362F3A" w:rsidP="00AF2C27">
      <w:pPr>
        <w:rPr>
          <w:rStyle w:val="IntensiveHervorhebung"/>
          <w:i w:val="0"/>
          <w:iCs w:val="0"/>
          <w:color w:val="auto"/>
          <w:lang w:val="de-AT"/>
        </w:rPr>
      </w:pPr>
      <w:r>
        <w:rPr>
          <w:rStyle w:val="IntensiveHervorhebung"/>
          <w:i w:val="0"/>
          <w:iCs w:val="0"/>
          <w:color w:val="auto"/>
          <w:lang w:val="de-AT"/>
        </w:rPr>
        <w:t xml:space="preserve">Destilliertes Wasser </w:t>
      </w:r>
      <w:r w:rsidR="00825D60">
        <w:rPr>
          <w:rStyle w:val="IntensiveHervorhebung"/>
          <w:i w:val="0"/>
          <w:iCs w:val="0"/>
          <w:color w:val="auto"/>
          <w:lang w:val="de-AT"/>
        </w:rPr>
        <w:t>leitet schlecht.</w:t>
      </w:r>
    </w:p>
    <w:p w14:paraId="07526CC1" w14:textId="387094F9" w:rsidR="00825D60" w:rsidRDefault="002F7002" w:rsidP="00AF2C27">
      <w:pPr>
        <w:rPr>
          <w:rStyle w:val="IntensiveHervorhebung"/>
          <w:i w:val="0"/>
          <w:iCs w:val="0"/>
          <w:color w:val="auto"/>
          <w:lang w:val="de-AT"/>
        </w:rPr>
      </w:pPr>
      <w:r>
        <w:rPr>
          <w:rStyle w:val="IntensiveHervorhebung"/>
          <w:i w:val="0"/>
          <w:iCs w:val="0"/>
          <w:color w:val="auto"/>
          <w:lang w:val="de-AT"/>
        </w:rPr>
        <w:t xml:space="preserve">Destilliertes Wasser + Zucker </w:t>
      </w:r>
      <w:r w:rsidR="00085093">
        <w:rPr>
          <w:rStyle w:val="IntensiveHervorhebung"/>
          <w:i w:val="0"/>
          <w:iCs w:val="0"/>
          <w:color w:val="auto"/>
          <w:lang w:val="de-AT"/>
        </w:rPr>
        <w:t>leitet schlecht.</w:t>
      </w:r>
    </w:p>
    <w:p w14:paraId="63FFCCC4" w14:textId="386BE22D" w:rsidR="004D0D56" w:rsidRDefault="004774BF" w:rsidP="00AF2C27">
      <w:pPr>
        <w:rPr>
          <w:rStyle w:val="IntensiveHervorhebung"/>
          <w:i w:val="0"/>
          <w:iCs w:val="0"/>
          <w:color w:val="auto"/>
          <w:lang w:val="de-AT"/>
        </w:rPr>
      </w:pPr>
      <w:r>
        <w:rPr>
          <w:rStyle w:val="IntensiveHervorhebung"/>
          <w:i w:val="0"/>
          <w:iCs w:val="0"/>
          <w:color w:val="auto"/>
          <w:lang w:val="de-AT"/>
        </w:rPr>
        <w:t xml:space="preserve">Destilliertes Wasser + Zucker + </w:t>
      </w:r>
      <w:r w:rsidR="004D0D56">
        <w:rPr>
          <w:rStyle w:val="IntensiveHervorhebung"/>
          <w:i w:val="0"/>
          <w:iCs w:val="0"/>
          <w:color w:val="auto"/>
          <w:lang w:val="de-AT"/>
        </w:rPr>
        <w:t>Kochsalz leitet gut.</w:t>
      </w:r>
    </w:p>
    <w:p w14:paraId="1DD09F15" w14:textId="6773AE16" w:rsidR="00184DCF" w:rsidRDefault="00184DCF" w:rsidP="00AF2C27">
      <w:pPr>
        <w:rPr>
          <w:rStyle w:val="IntensiveHervorhebung"/>
          <w:i w:val="0"/>
          <w:iCs w:val="0"/>
          <w:color w:val="auto"/>
          <w:lang w:val="de-AT"/>
        </w:rPr>
      </w:pPr>
    </w:p>
    <w:p w14:paraId="5BEA6A71" w14:textId="61F70EE8" w:rsidR="00184DCF" w:rsidRDefault="00184DCF" w:rsidP="00AF2C27">
      <w:r>
        <w:rPr>
          <w:rStyle w:val="IntensiveHervorhebung"/>
          <w:i w:val="0"/>
          <w:iCs w:val="0"/>
          <w:color w:val="auto"/>
          <w:u w:val="single"/>
          <w:lang w:val="de-AT"/>
        </w:rPr>
        <w:t>Eigenschaften von Salzen:</w:t>
      </w:r>
    </w:p>
    <w:p w14:paraId="594954F3" w14:textId="69A6DF3A" w:rsidR="00DF2F10" w:rsidRDefault="003156D2" w:rsidP="003156D2">
      <w:pPr>
        <w:pStyle w:val="Listenabsatz"/>
        <w:numPr>
          <w:ilvl w:val="0"/>
          <w:numId w:val="28"/>
        </w:numPr>
      </w:pPr>
      <w:r>
        <w:t xml:space="preserve">Salze haben hohe </w:t>
      </w:r>
      <w:r w:rsidR="00041E21">
        <w:rPr>
          <w:u w:val="single"/>
        </w:rPr>
        <w:t>Schmelzpunkte</w:t>
      </w:r>
    </w:p>
    <w:p w14:paraId="41CEA6F0" w14:textId="4C018A0A" w:rsidR="00DD2BA0" w:rsidRDefault="00BD1BDA" w:rsidP="003156D2">
      <w:pPr>
        <w:pStyle w:val="Listenabsatz"/>
        <w:numPr>
          <w:ilvl w:val="0"/>
          <w:numId w:val="28"/>
        </w:numPr>
      </w:pPr>
      <w:r>
        <w:t xml:space="preserve">Feste Salze sind schlechte </w:t>
      </w:r>
      <w:r w:rsidRPr="00A263F2">
        <w:rPr>
          <w:u w:val="single"/>
        </w:rPr>
        <w:t>elektrische Leiter</w:t>
      </w:r>
      <w:r w:rsidR="00230FF7">
        <w:rPr>
          <w:u w:val="single"/>
        </w:rPr>
        <w:t>,</w:t>
      </w:r>
      <w:r w:rsidR="00A263F2">
        <w:t xml:space="preserve"> weil die Ionen </w:t>
      </w:r>
      <w:r w:rsidR="00B305FE">
        <w:t xml:space="preserve">nicht beweglich sind, Salzschmelzen </w:t>
      </w:r>
      <w:r w:rsidR="00435D79">
        <w:t xml:space="preserve">und Salzlösungen sind </w:t>
      </w:r>
      <w:r w:rsidR="00230FF7" w:rsidRPr="00230FF7">
        <w:rPr>
          <w:u w:val="single"/>
        </w:rPr>
        <w:t>elektrische Leiter</w:t>
      </w:r>
      <w:r w:rsidR="00230FF7">
        <w:rPr>
          <w:u w:val="single"/>
        </w:rPr>
        <w:t>,</w:t>
      </w:r>
      <w:r w:rsidR="00230FF7">
        <w:t xml:space="preserve"> </w:t>
      </w:r>
      <w:r w:rsidR="006B7B5E">
        <w:t xml:space="preserve">weil </w:t>
      </w:r>
      <w:r w:rsidR="00230FF7">
        <w:t xml:space="preserve">sie </w:t>
      </w:r>
      <w:r w:rsidR="00C369C2">
        <w:t>bewegliche Ionen enthalten</w:t>
      </w:r>
      <w:r w:rsidR="00A65DCC">
        <w:t xml:space="preserve">. </w:t>
      </w:r>
    </w:p>
    <w:p w14:paraId="3A7D31AE" w14:textId="16ACB177" w:rsidR="000704E0" w:rsidRDefault="00074E60" w:rsidP="008A418E">
      <w:pPr>
        <w:pStyle w:val="Listenabsatz"/>
        <w:numPr>
          <w:ilvl w:val="0"/>
          <w:numId w:val="28"/>
        </w:numPr>
      </w:pPr>
      <w:r>
        <w:br/>
        <w:t>1.</w:t>
      </w:r>
      <w:r>
        <w:tab/>
      </w:r>
      <w:r>
        <w:tab/>
        <w:t xml:space="preserve">      2.</w:t>
      </w:r>
      <w:r>
        <w:tab/>
      </w:r>
      <w:r>
        <w:tab/>
      </w:r>
      <w:r>
        <w:tab/>
        <w:t>3.</w:t>
      </w:r>
      <w:r>
        <w:tab/>
      </w:r>
      <w:r>
        <w:tab/>
      </w:r>
      <w:r>
        <w:tab/>
      </w:r>
      <w:r>
        <w:tab/>
      </w:r>
      <w:r>
        <w:br/>
      </w:r>
      <w:r>
        <w:rPr>
          <w:noProof/>
        </w:rPr>
        <w:drawing>
          <wp:inline distT="0" distB="0" distL="0" distR="0" wp14:anchorId="62EB83B9" wp14:editId="53C10FBC">
            <wp:extent cx="1104012" cy="636422"/>
            <wp:effectExtent l="0" t="0" r="1270" b="0"/>
            <wp:docPr id="1694681857" name="Grafik 169468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81857" name="Skizze_0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44375" cy="659690"/>
                    </a:xfrm>
                    <a:prstGeom prst="rect">
                      <a:avLst/>
                    </a:prstGeom>
                  </pic:spPr>
                </pic:pic>
              </a:graphicData>
            </a:graphic>
          </wp:inline>
        </w:drawing>
      </w:r>
      <w:r>
        <w:rPr>
          <w:noProof/>
        </w:rPr>
        <w:drawing>
          <wp:inline distT="0" distB="0" distL="0" distR="0" wp14:anchorId="428FBF7C" wp14:editId="1C69C699">
            <wp:extent cx="1103923" cy="620980"/>
            <wp:effectExtent l="0" t="0" r="1270" b="8255"/>
            <wp:docPr id="1694681858" name="Grafik 169468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81858" name="Skizze_02.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58205" cy="651515"/>
                    </a:xfrm>
                    <a:prstGeom prst="rect">
                      <a:avLst/>
                    </a:prstGeom>
                  </pic:spPr>
                </pic:pic>
              </a:graphicData>
            </a:graphic>
          </wp:inline>
        </w:drawing>
      </w:r>
      <w:r>
        <w:rPr>
          <w:noProof/>
        </w:rPr>
        <w:drawing>
          <wp:inline distT="0" distB="0" distL="0" distR="0" wp14:anchorId="52D13735" wp14:editId="7352D802">
            <wp:extent cx="1111910" cy="625472"/>
            <wp:effectExtent l="0" t="0" r="0" b="3810"/>
            <wp:docPr id="1694681859" name="Grafik 169468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81859" name="Skizze_03.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66892" cy="656400"/>
                    </a:xfrm>
                    <a:prstGeom prst="rect">
                      <a:avLst/>
                    </a:prstGeom>
                  </pic:spPr>
                </pic:pic>
              </a:graphicData>
            </a:graphic>
          </wp:inline>
        </w:drawing>
      </w:r>
    </w:p>
    <w:p w14:paraId="545BD8BF" w14:textId="307D699E" w:rsidR="00EC2D9F" w:rsidRPr="000704E0" w:rsidRDefault="00EC2D9F" w:rsidP="00EC2D9F">
      <w:pPr>
        <w:pStyle w:val="Listenabsatz"/>
        <w:ind w:left="4320"/>
      </w:pPr>
      <w:r>
        <w:t>Abstoßende Kraft</w:t>
      </w:r>
    </w:p>
    <w:p w14:paraId="6655883E" w14:textId="00275623" w:rsidR="000F77DD" w:rsidRDefault="000F77DD" w:rsidP="00000C6E">
      <w:pPr>
        <w:pStyle w:val="Listenabsatz"/>
      </w:pPr>
      <w:r>
        <w:t>Ionenkristall</w:t>
      </w:r>
    </w:p>
    <w:p w14:paraId="143D52AF" w14:textId="2D34FB1C" w:rsidR="00847C6D" w:rsidRDefault="00106B68" w:rsidP="00F339E6">
      <w:pPr>
        <w:pStyle w:val="Listenabsatz"/>
      </w:pPr>
      <w:r>
        <w:t xml:space="preserve">Salze sind </w:t>
      </w:r>
      <w:r w:rsidRPr="00106B68">
        <w:rPr>
          <w:u w:val="single"/>
        </w:rPr>
        <w:t>spröde</w:t>
      </w:r>
      <w:r>
        <w:rPr>
          <w:u w:val="single"/>
        </w:rPr>
        <w:t>,</w:t>
      </w:r>
      <w:r>
        <w:t xml:space="preserve"> weil bei Verformung gleichnamig geladene Ionen nebeneinander zu liegen kommen und dadurch</w:t>
      </w:r>
      <w:r w:rsidR="00C729EF">
        <w:t xml:space="preserve"> abstoßende Kräfte wirksam werden</w:t>
      </w:r>
      <w:r w:rsidR="00411FAF">
        <w:t xml:space="preserve">. </w:t>
      </w:r>
    </w:p>
    <w:p w14:paraId="6D160546" w14:textId="44100EFC" w:rsidR="00F339E6" w:rsidRDefault="00EE2D14" w:rsidP="00DE1A2F">
      <w:pPr>
        <w:rPr>
          <w:u w:val="single"/>
        </w:rPr>
      </w:pPr>
      <w:r>
        <w:rPr>
          <w:u w:val="single"/>
        </w:rPr>
        <w:t>Metallbindung – elektrische</w:t>
      </w:r>
      <w:r w:rsidR="0040665B">
        <w:rPr>
          <w:u w:val="single"/>
        </w:rPr>
        <w:t xml:space="preserve"> Leiter</w:t>
      </w:r>
      <w:r w:rsidR="00554285">
        <w:rPr>
          <w:u w:val="single"/>
        </w:rPr>
        <w:t xml:space="preserve"> 1.Klasse:</w:t>
      </w:r>
    </w:p>
    <w:p w14:paraId="2446B361" w14:textId="7C833E3E" w:rsidR="00554285" w:rsidRDefault="00554285" w:rsidP="00554285">
      <w:pPr>
        <w:pStyle w:val="Listenabsatz"/>
        <w:numPr>
          <w:ilvl w:val="0"/>
          <w:numId w:val="29"/>
        </w:numPr>
      </w:pPr>
      <w:r>
        <w:t>Metallbindung her</w:t>
      </w:r>
      <w:r w:rsidR="00484953">
        <w:t>r</w:t>
      </w:r>
      <w:r>
        <w:t>scht zwischen</w:t>
      </w:r>
      <w:r w:rsidR="001A066A">
        <w:t xml:space="preserve"> Metallen</w:t>
      </w:r>
      <w:r>
        <w:t xml:space="preserve"> </w:t>
      </w:r>
    </w:p>
    <w:p w14:paraId="7F8E9BF5" w14:textId="6918FC8E" w:rsidR="001A066A" w:rsidRDefault="001A066A" w:rsidP="00554285">
      <w:pPr>
        <w:pStyle w:val="Listenabsatz"/>
        <w:numPr>
          <w:ilvl w:val="0"/>
          <w:numId w:val="29"/>
        </w:numPr>
      </w:pPr>
      <w:r>
        <w:lastRenderedPageBreak/>
        <w:t xml:space="preserve">Metallbindungen erreichen eine </w:t>
      </w:r>
      <w:r w:rsidRPr="001A066A">
        <w:rPr>
          <w:u w:val="single"/>
        </w:rPr>
        <w:t>stabile</w:t>
      </w:r>
      <w:r>
        <w:t xml:space="preserve"> Elektronenkonfiguration indem sie </w:t>
      </w:r>
      <w:r w:rsidR="00484953">
        <w:t>ihre Valenzelektronen abgeben</w:t>
      </w:r>
      <w:r w:rsidR="004025B3">
        <w:t xml:space="preserve"> und positive Metallionen bilden</w:t>
      </w:r>
      <w:r w:rsidR="00A74C83">
        <w:t>. Diese Kationen ordnen sich regelmäßig an – sie bilden ein Gitter</w:t>
      </w:r>
      <w:r w:rsidR="002814FE">
        <w:t xml:space="preserve">. </w:t>
      </w:r>
      <w:r w:rsidR="00A07576">
        <w:t xml:space="preserve">Die abgegebenen Elektronen </w:t>
      </w:r>
      <w:r w:rsidR="000D6440">
        <w:t xml:space="preserve">sind innerhalb des Gitters beweglich </w:t>
      </w:r>
      <w:r w:rsidR="000E29D8">
        <w:t xml:space="preserve">und werden </w:t>
      </w:r>
      <w:r w:rsidR="004104E7">
        <w:t>als „</w:t>
      </w:r>
      <w:r w:rsidR="004104E7">
        <w:rPr>
          <w:u w:val="single"/>
        </w:rPr>
        <w:t>Elektronengas“</w:t>
      </w:r>
      <w:r w:rsidR="00445DD7">
        <w:t xml:space="preserve"> bezeichnet</w:t>
      </w:r>
      <w:r w:rsidR="00C477B7">
        <w:t>.</w:t>
      </w:r>
    </w:p>
    <w:p w14:paraId="5990BB5D" w14:textId="2C0B68B7" w:rsidR="00C477B7" w:rsidRDefault="00D470B9" w:rsidP="00554285">
      <w:pPr>
        <w:pStyle w:val="Listenabsatz"/>
        <w:numPr>
          <w:ilvl w:val="0"/>
          <w:numId w:val="29"/>
        </w:numPr>
      </w:pPr>
      <w:r>
        <w:t xml:space="preserve">Das Elektronengas </w:t>
      </w:r>
      <w:r w:rsidRPr="001443F2">
        <w:rPr>
          <w:u w:val="single"/>
        </w:rPr>
        <w:t>hält</w:t>
      </w:r>
      <w:r>
        <w:t xml:space="preserve"> die Kationen </w:t>
      </w:r>
      <w:r w:rsidR="00B32A18" w:rsidRPr="001443F2">
        <w:rPr>
          <w:u w:val="single"/>
        </w:rPr>
        <w:t>zusammen</w:t>
      </w:r>
      <w:r w:rsidR="00B32A18">
        <w:t>.</w:t>
      </w:r>
    </w:p>
    <w:p w14:paraId="4CBD0E8B" w14:textId="1C849FD5" w:rsidR="00DE1A2F" w:rsidRDefault="00DE1A2F" w:rsidP="00DE1A2F">
      <w:pPr>
        <w:rPr>
          <w:u w:val="single"/>
        </w:rPr>
      </w:pPr>
      <w:r>
        <w:rPr>
          <w:u w:val="single"/>
        </w:rPr>
        <w:t>Eigenschaften von Metallen:</w:t>
      </w:r>
    </w:p>
    <w:p w14:paraId="26F46C1F" w14:textId="6F2AC9DC" w:rsidR="00DE1A2F" w:rsidRPr="00CC632C" w:rsidRDefault="00CC632C" w:rsidP="00DE1A2F">
      <w:pPr>
        <w:pStyle w:val="Listenabsatz"/>
        <w:numPr>
          <w:ilvl w:val="0"/>
          <w:numId w:val="30"/>
        </w:numPr>
        <w:rPr>
          <w:u w:val="single"/>
        </w:rPr>
      </w:pPr>
      <w:r>
        <w:t xml:space="preserve">Metalle haben relativ hohe </w:t>
      </w:r>
      <w:r>
        <w:rPr>
          <w:u w:val="single"/>
        </w:rPr>
        <w:t>Schmelzpunkte.</w:t>
      </w:r>
    </w:p>
    <w:p w14:paraId="578EE3CC" w14:textId="6B0CE43E" w:rsidR="00CC632C" w:rsidRDefault="00D809FC" w:rsidP="00DE1A2F">
      <w:pPr>
        <w:pStyle w:val="Listenabsatz"/>
        <w:numPr>
          <w:ilvl w:val="0"/>
          <w:numId w:val="30"/>
        </w:numPr>
        <w:rPr>
          <w:u w:val="single"/>
        </w:rPr>
      </w:pPr>
      <w:r>
        <w:t xml:space="preserve">Metalle sind gute </w:t>
      </w:r>
      <w:r w:rsidRPr="00D809FC">
        <w:rPr>
          <w:u w:val="single"/>
        </w:rPr>
        <w:t>elektrische Leiter</w:t>
      </w:r>
      <w:r w:rsidR="00E63597">
        <w:rPr>
          <w:u w:val="single"/>
        </w:rPr>
        <w:t>,</w:t>
      </w:r>
      <w:r w:rsidR="00E63597">
        <w:t xml:space="preserve"> weil sie </w:t>
      </w:r>
      <w:r w:rsidR="00131DA3">
        <w:t>bewegliche Elektronen enthalten.</w:t>
      </w:r>
    </w:p>
    <w:p w14:paraId="68247CD6" w14:textId="51122FB8" w:rsidR="00D809FC" w:rsidRPr="00D47145" w:rsidRDefault="00D47145" w:rsidP="00DE1A2F">
      <w:pPr>
        <w:pStyle w:val="Listenabsatz"/>
        <w:numPr>
          <w:ilvl w:val="0"/>
          <w:numId w:val="30"/>
        </w:numPr>
        <w:rPr>
          <w:u w:val="single"/>
        </w:rPr>
      </w:pPr>
      <w:r>
        <w:t>1.</w:t>
      </w:r>
      <w:r w:rsidR="00304014">
        <w:t xml:space="preserve">                            2.</w:t>
      </w:r>
    </w:p>
    <w:p w14:paraId="141D6051" w14:textId="71918FD8" w:rsidR="003309C6" w:rsidRDefault="00555508" w:rsidP="00BD709E">
      <w:pPr>
        <w:ind w:left="720"/>
      </w:pPr>
      <w:r>
        <w:rPr>
          <w:noProof/>
        </w:rPr>
        <w:drawing>
          <wp:inline distT="0" distB="0" distL="0" distR="0" wp14:anchorId="74AFB73B" wp14:editId="6750091E">
            <wp:extent cx="1177747" cy="662507"/>
            <wp:effectExtent l="0" t="0" r="3810" b="4445"/>
            <wp:docPr id="1694681860" name="Grafik 169468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81860" name="Skizze_04.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0178" cy="675125"/>
                    </a:xfrm>
                    <a:prstGeom prst="rect">
                      <a:avLst/>
                    </a:prstGeom>
                  </pic:spPr>
                </pic:pic>
              </a:graphicData>
            </a:graphic>
          </wp:inline>
        </w:drawing>
      </w:r>
      <w:r>
        <w:rPr>
          <w:noProof/>
        </w:rPr>
        <w:drawing>
          <wp:inline distT="0" distB="0" distL="0" distR="0" wp14:anchorId="78483E56" wp14:editId="2FCA9069">
            <wp:extent cx="1170407" cy="658379"/>
            <wp:effectExtent l="0" t="0" r="0" b="8890"/>
            <wp:docPr id="1694681861" name="Grafik 1694681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81861" name="Skizze_05.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8064" cy="735814"/>
                    </a:xfrm>
                    <a:prstGeom prst="rect">
                      <a:avLst/>
                    </a:prstGeom>
                  </pic:spPr>
                </pic:pic>
              </a:graphicData>
            </a:graphic>
          </wp:inline>
        </w:drawing>
      </w:r>
    </w:p>
    <w:p w14:paraId="2B2121BB" w14:textId="3EB9957B" w:rsidR="00BA3993" w:rsidRDefault="00BA3993" w:rsidP="003309C6">
      <w:r>
        <w:tab/>
        <w:t>Metallkristall</w:t>
      </w:r>
    </w:p>
    <w:p w14:paraId="0FDF2779" w14:textId="060CDDEC" w:rsidR="00572195" w:rsidRDefault="00BA3993" w:rsidP="003309C6">
      <w:r>
        <w:tab/>
        <w:t xml:space="preserve">Metalle sind </w:t>
      </w:r>
      <w:r>
        <w:rPr>
          <w:u w:val="single"/>
        </w:rPr>
        <w:t>duktil (mechanisch Verformbar)</w:t>
      </w:r>
      <w:r w:rsidR="007F1F18">
        <w:rPr>
          <w:u w:val="single"/>
        </w:rPr>
        <w:t>,</w:t>
      </w:r>
      <w:r>
        <w:t xml:space="preserve"> weil die Gitterebenen </w:t>
      </w:r>
      <w:r w:rsidR="00572195">
        <w:t xml:space="preserve">übereinander </w:t>
      </w:r>
    </w:p>
    <w:p w14:paraId="2093E898" w14:textId="5B074C4E" w:rsidR="00572195" w:rsidRDefault="00572195" w:rsidP="003309C6">
      <w:r>
        <w:tab/>
        <w:t>Gleiten können</w:t>
      </w:r>
      <w:r w:rsidR="00436041">
        <w:t>,</w:t>
      </w:r>
      <w:r>
        <w:t xml:space="preserve"> ohne </w:t>
      </w:r>
      <w:r w:rsidR="00C47FDB">
        <w:t>dass</w:t>
      </w:r>
      <w:r>
        <w:t xml:space="preserve"> sich </w:t>
      </w:r>
      <w:r w:rsidR="00B37562">
        <w:t xml:space="preserve">die Anziehungskräfte </w:t>
      </w:r>
      <w:r w:rsidR="008158F8">
        <w:t>zwischen ihnen ändern.</w:t>
      </w:r>
    </w:p>
    <w:p w14:paraId="3B79970D" w14:textId="1D923876" w:rsidR="004E5FD7" w:rsidRDefault="00536150" w:rsidP="00536150">
      <w:pPr>
        <w:pStyle w:val="Listenabsatz"/>
        <w:numPr>
          <w:ilvl w:val="0"/>
          <w:numId w:val="30"/>
        </w:numPr>
      </w:pPr>
      <w:r>
        <w:t>Metalle zeigen typischen Metallglanz</w:t>
      </w:r>
      <w:r w:rsidR="008B5D0E">
        <w:t>, alle Metall</w:t>
      </w:r>
      <w:r w:rsidR="00F37B79">
        <w:t>e</w:t>
      </w:r>
      <w:r w:rsidR="008B5D0E">
        <w:t xml:space="preserve"> sind undurchsichtig</w:t>
      </w:r>
    </w:p>
    <w:p w14:paraId="4CDCA4B4" w14:textId="07947814" w:rsidR="00536150" w:rsidRDefault="004E5FD7" w:rsidP="004E5FD7">
      <w:r>
        <w:rPr>
          <w:u w:val="single"/>
        </w:rPr>
        <w:t xml:space="preserve">Atombindung </w:t>
      </w:r>
      <w:r w:rsidR="00ED760C">
        <w:rPr>
          <w:u w:val="single"/>
        </w:rPr>
        <w:t>–</w:t>
      </w:r>
      <w:r>
        <w:rPr>
          <w:u w:val="single"/>
        </w:rPr>
        <w:t xml:space="preserve"> </w:t>
      </w:r>
      <w:r w:rsidR="00ED760C">
        <w:rPr>
          <w:u w:val="single"/>
        </w:rPr>
        <w:t xml:space="preserve">Moleküle </w:t>
      </w:r>
      <w:r w:rsidR="00496200">
        <w:rPr>
          <w:u w:val="single"/>
        </w:rPr>
        <w:t>– Atomgitter:</w:t>
      </w:r>
      <w:r w:rsidR="00536150">
        <w:t xml:space="preserve"> </w:t>
      </w:r>
    </w:p>
    <w:p w14:paraId="65CF42F2" w14:textId="5BDD8727" w:rsidR="008B27F1" w:rsidRDefault="008C2324" w:rsidP="008C2324">
      <w:pPr>
        <w:pStyle w:val="Listenabsatz"/>
        <w:numPr>
          <w:ilvl w:val="0"/>
          <w:numId w:val="34"/>
        </w:numPr>
      </w:pPr>
      <w:r>
        <w:t xml:space="preserve">Die Atombindung </w:t>
      </w:r>
      <w:r w:rsidRPr="008C2324">
        <w:rPr>
          <w:u w:val="single"/>
        </w:rPr>
        <w:t>herrscht</w:t>
      </w:r>
      <w:r>
        <w:t xml:space="preserve"> zwischen Nichtmetallatomen.</w:t>
      </w:r>
    </w:p>
    <w:p w14:paraId="5C96D030" w14:textId="671F7188" w:rsidR="008C2324" w:rsidRDefault="00872755" w:rsidP="008C2324">
      <w:pPr>
        <w:pStyle w:val="Listenabsatz"/>
        <w:numPr>
          <w:ilvl w:val="0"/>
          <w:numId w:val="34"/>
        </w:numPr>
      </w:pPr>
      <w:r>
        <w:t>Die Atom</w:t>
      </w:r>
      <w:r w:rsidR="00D76184">
        <w:t>e</w:t>
      </w:r>
      <w:r>
        <w:t xml:space="preserve"> erreichen eine </w:t>
      </w:r>
      <w:r w:rsidRPr="00D76184">
        <w:rPr>
          <w:u w:val="single"/>
        </w:rPr>
        <w:t>stabile Elektronenkonfiguration</w:t>
      </w:r>
      <w:r w:rsidR="00D76184">
        <w:t xml:space="preserve"> indem sie </w:t>
      </w:r>
      <w:r w:rsidR="005544BC">
        <w:t xml:space="preserve">eine bestimmte Anzahl </w:t>
      </w:r>
      <w:r w:rsidR="007F23AE">
        <w:t xml:space="preserve">von Elektronenpaaren </w:t>
      </w:r>
      <w:r w:rsidR="006A4702">
        <w:t xml:space="preserve">mit anderen Atomen </w:t>
      </w:r>
      <w:r w:rsidR="000A35CE">
        <w:t>gemeinsam benützen.</w:t>
      </w:r>
    </w:p>
    <w:p w14:paraId="610B0306" w14:textId="448B6AD0" w:rsidR="00AA0CD9" w:rsidRDefault="00BF4DE3" w:rsidP="00AA0CD9">
      <w:pPr>
        <w:pStyle w:val="Listenabsatz"/>
        <w:numPr>
          <w:ilvl w:val="0"/>
          <w:numId w:val="34"/>
        </w:numPr>
        <w:rPr>
          <w:u w:val="single"/>
        </w:rPr>
      </w:pPr>
      <w:r w:rsidRPr="00256A0E">
        <w:t>Bindende Elektronenpaare</w:t>
      </w:r>
      <w:r>
        <w:t xml:space="preserve"> </w:t>
      </w:r>
      <w:r w:rsidRPr="00256A0E">
        <w:rPr>
          <w:u w:val="single"/>
        </w:rPr>
        <w:t>halten</w:t>
      </w:r>
      <w:r>
        <w:t xml:space="preserve"> positive „Atomrümpfe“ </w:t>
      </w:r>
      <w:r w:rsidR="00256A0E" w:rsidRPr="00256A0E">
        <w:rPr>
          <w:u w:val="single"/>
        </w:rPr>
        <w:t>zusammen</w:t>
      </w:r>
      <w:r w:rsidR="00256A0E">
        <w:rPr>
          <w:u w:val="single"/>
        </w:rPr>
        <w:t>.</w:t>
      </w:r>
    </w:p>
    <w:p w14:paraId="338D7B30" w14:textId="40F59821" w:rsidR="00AA0CD9" w:rsidRDefault="00AA0CD9" w:rsidP="00AA0CD9">
      <w:pPr>
        <w:rPr>
          <w:u w:val="single"/>
        </w:rPr>
      </w:pPr>
    </w:p>
    <w:p w14:paraId="28D9F764" w14:textId="3EF800E4" w:rsidR="00AA0CD9" w:rsidRPr="00184E8C" w:rsidRDefault="00AA0CD9" w:rsidP="00AA0CD9">
      <w:r>
        <w:rPr>
          <w:u w:val="single"/>
        </w:rPr>
        <w:t>Die Elektronenschreibweise:</w:t>
      </w:r>
      <w:r w:rsidR="00184E8C">
        <w:tab/>
      </w:r>
      <w:r w:rsidR="00184E8C">
        <w:tab/>
      </w:r>
      <w:r w:rsidR="00184E8C">
        <w:tab/>
      </w:r>
      <w:r w:rsidR="00184E8C">
        <w:tab/>
        <w:t xml:space="preserve">Jeweils zwei Elektronen </w:t>
      </w:r>
    </w:p>
    <w:p w14:paraId="354391F3" w14:textId="014E6287" w:rsidR="00AA0CD9" w:rsidRDefault="00AA0CD9" w:rsidP="00AA0CD9">
      <w:r>
        <w:t xml:space="preserve">Beschreibt ein Atom durch </w:t>
      </w:r>
      <w:r w:rsidR="00184E8C">
        <w:tab/>
      </w:r>
      <w:r w:rsidR="00184E8C">
        <w:tab/>
      </w:r>
      <w:r w:rsidR="00184E8C">
        <w:tab/>
      </w:r>
      <w:r w:rsidR="00184E8C">
        <w:tab/>
        <w:t>bilden ein Eletronenpaar (Strich).</w:t>
      </w:r>
    </w:p>
    <w:p w14:paraId="35B6D47C" w14:textId="7821C421" w:rsidR="00C976A5" w:rsidRDefault="008B134A" w:rsidP="00AA0CD9">
      <w:r>
        <w:t>d</w:t>
      </w:r>
      <w:r w:rsidR="00C976A5">
        <w:t>as Elementsymbol und die</w:t>
      </w:r>
      <w:r w:rsidR="004931C5">
        <w:t xml:space="preserve">                                      bi</w:t>
      </w:r>
      <w:r w:rsidR="00181779">
        <w:t>ndendes Elektronenpaar</w:t>
      </w:r>
    </w:p>
    <w:p w14:paraId="4D5D4D66" w14:textId="62AB4A76" w:rsidR="00B55271" w:rsidRDefault="008B134A" w:rsidP="00AA0CD9">
      <w:r>
        <w:t>Valenzelektronen</w:t>
      </w:r>
      <w:r w:rsidR="00A9570E">
        <w:t xml:space="preserve"> (Punkte)</w:t>
      </w:r>
      <w:r w:rsidR="00B55271">
        <w:t>.</w:t>
      </w:r>
    </w:p>
    <w:p w14:paraId="60547652" w14:textId="3EE6CC63" w:rsidR="000E1DDA" w:rsidRDefault="000E1DDA" w:rsidP="00AA0CD9">
      <w:r>
        <w:t xml:space="preserve"> ..</w:t>
      </w:r>
      <w:r>
        <w:tab/>
      </w:r>
      <w:r w:rsidR="00C52B92">
        <w:t xml:space="preserve"> ..</w:t>
      </w:r>
      <w:r w:rsidR="00BD6542">
        <w:t xml:space="preserve">        ..</w:t>
      </w:r>
      <w:r w:rsidR="00184E8C">
        <w:t xml:space="preserve">  ..                  _    </w:t>
      </w:r>
      <w:r w:rsidR="004931C5">
        <w:t xml:space="preserve"> </w:t>
      </w:r>
      <w:r w:rsidR="00184E8C">
        <w:t>_</w:t>
      </w:r>
    </w:p>
    <w:p w14:paraId="53CA6791" w14:textId="54D598B2" w:rsidR="00B55271" w:rsidRDefault="000E1DDA" w:rsidP="00AA0CD9">
      <w:r>
        <w:t>:</w:t>
      </w:r>
      <w:r w:rsidR="008778A0">
        <w:t>F</w:t>
      </w:r>
      <w:r w:rsidR="00BD6542">
        <w:t xml:space="preserve">.   + </w:t>
      </w:r>
      <w:r w:rsidR="008778A0">
        <w:tab/>
      </w:r>
      <w:r>
        <w:t>.</w:t>
      </w:r>
      <w:r w:rsidR="008778A0">
        <w:t>F</w:t>
      </w:r>
      <w:r w:rsidR="00C52B92">
        <w:t>:</w:t>
      </w:r>
      <w:r w:rsidR="00BD6542">
        <w:t xml:space="preserve"> </w:t>
      </w:r>
      <w:r w:rsidR="00BD6542">
        <w:rPr>
          <w:rFonts w:ascii="Wingdings" w:eastAsia="Wingdings" w:hAnsi="Wingdings" w:cs="Wingdings"/>
        </w:rPr>
        <w:t></w:t>
      </w:r>
      <w:r w:rsidR="00BD6542">
        <w:t xml:space="preserve"> :F</w:t>
      </w:r>
      <w:r w:rsidR="00184E8C">
        <w:t>..F:</w:t>
      </w:r>
      <w:r w:rsidR="00184E8C">
        <w:tab/>
      </w:r>
      <w:r w:rsidR="00C87C4C">
        <w:t xml:space="preserve">           |</w:t>
      </w:r>
      <w:r w:rsidR="00184E8C">
        <w:t xml:space="preserve">F </w:t>
      </w:r>
      <w:r w:rsidR="004931C5">
        <w:t>–</w:t>
      </w:r>
      <w:r w:rsidR="00184E8C">
        <w:t xml:space="preserve"> F</w:t>
      </w:r>
      <w:r w:rsidR="004931C5">
        <w:t>|</w:t>
      </w:r>
      <w:r w:rsidR="00BD6542">
        <w:br/>
        <w:t xml:space="preserve"> ..          ..        ..</w:t>
      </w:r>
      <w:r w:rsidR="00184E8C">
        <w:t xml:space="preserve">  ..</w:t>
      </w:r>
      <w:r w:rsidR="00C87C4C">
        <w:t xml:space="preserve">                  -     </w:t>
      </w:r>
      <w:r w:rsidR="004931C5">
        <w:t>-</w:t>
      </w:r>
    </w:p>
    <w:p w14:paraId="214FCA58" w14:textId="15A5A2FA" w:rsidR="000D5ACE" w:rsidRDefault="000D5ACE" w:rsidP="00AA0CD9">
      <w:r>
        <w:tab/>
      </w:r>
      <w:r>
        <w:tab/>
      </w:r>
      <w:r>
        <w:tab/>
      </w:r>
      <w:r>
        <w:tab/>
        <w:t>Freie Elektronenpaare</w:t>
      </w:r>
    </w:p>
    <w:p w14:paraId="43D5A592" w14:textId="452FFC43" w:rsidR="00E56602" w:rsidRDefault="00E56602" w:rsidP="00AA0CD9"/>
    <w:p w14:paraId="5CED78B8" w14:textId="7FFA0EF5" w:rsidR="00E56602" w:rsidRDefault="00E56602" w:rsidP="00AA0CD9">
      <w:r>
        <w:t xml:space="preserve">An einer </w:t>
      </w:r>
      <w:r>
        <w:rPr>
          <w:u w:val="single"/>
        </w:rPr>
        <w:t>Strukturformel</w:t>
      </w:r>
      <w:r>
        <w:t xml:space="preserve"> </w:t>
      </w:r>
      <w:r w:rsidR="00A17687">
        <w:t xml:space="preserve">kann man erkennen </w:t>
      </w:r>
      <w:r w:rsidR="007551CD">
        <w:t xml:space="preserve">wie die einzelnen Atome </w:t>
      </w:r>
      <w:r w:rsidR="006144B8">
        <w:t>durch bindende Elektronenpaar</w:t>
      </w:r>
      <w:r w:rsidR="00C26E7B">
        <w:t xml:space="preserve">e miteinander </w:t>
      </w:r>
      <w:r w:rsidR="002655A5">
        <w:t>verknüpft</w:t>
      </w:r>
      <w:r w:rsidR="00C26E7B">
        <w:t xml:space="preserve"> sind</w:t>
      </w:r>
      <w:r w:rsidR="002655A5">
        <w:t>. Die freien Elektronenpaare werden oft weggelassen.</w:t>
      </w:r>
    </w:p>
    <w:p w14:paraId="371CC7AA" w14:textId="66248592" w:rsidR="006269D9" w:rsidRDefault="006269D9" w:rsidP="00AA0CD9"/>
    <w:p w14:paraId="22251073" w14:textId="35B71EA6" w:rsidR="006269D9" w:rsidRDefault="004D261E" w:rsidP="00AA0CD9">
      <w:pPr>
        <w:rPr>
          <w:u w:val="single"/>
        </w:rPr>
      </w:pPr>
      <w:r>
        <w:rPr>
          <w:u w:val="single"/>
        </w:rPr>
        <w:t>Übungsbeispiele</w:t>
      </w:r>
      <w:r w:rsidR="003A1AEA">
        <w:rPr>
          <w:u w:val="single"/>
        </w:rPr>
        <w:t>:</w:t>
      </w:r>
    </w:p>
    <w:p w14:paraId="4D1F9F18" w14:textId="77777777" w:rsidR="00003314" w:rsidRDefault="00003314" w:rsidP="00AA0CD9"/>
    <w:tbl>
      <w:tblPr>
        <w:tblStyle w:val="Tabellenraster"/>
        <w:tblW w:w="0" w:type="auto"/>
        <w:tblLook w:val="04A0" w:firstRow="1" w:lastRow="0" w:firstColumn="1" w:lastColumn="0" w:noHBand="0" w:noVBand="1"/>
      </w:tblPr>
      <w:tblGrid>
        <w:gridCol w:w="2254"/>
        <w:gridCol w:w="2255"/>
        <w:gridCol w:w="2255"/>
        <w:gridCol w:w="2255"/>
      </w:tblGrid>
      <w:tr w:rsidR="00003314" w14:paraId="25D9F5CA" w14:textId="77777777" w:rsidTr="00003314">
        <w:tc>
          <w:tcPr>
            <w:tcW w:w="2254" w:type="dxa"/>
          </w:tcPr>
          <w:p w14:paraId="50B9A410" w14:textId="52BA4051" w:rsidR="00003314" w:rsidRPr="00003314" w:rsidRDefault="00003314" w:rsidP="00AA0CD9">
            <w:pPr>
              <w:rPr>
                <w:b/>
              </w:rPr>
            </w:pPr>
            <w:r>
              <w:rPr>
                <w:b/>
              </w:rPr>
              <w:t>Summenformel</w:t>
            </w:r>
          </w:p>
        </w:tc>
        <w:tc>
          <w:tcPr>
            <w:tcW w:w="2255" w:type="dxa"/>
          </w:tcPr>
          <w:p w14:paraId="159CD205" w14:textId="77777777" w:rsidR="00003314" w:rsidRDefault="00003314" w:rsidP="00AA0CD9">
            <w:pPr>
              <w:rPr>
                <w:b/>
              </w:rPr>
            </w:pPr>
            <w:r>
              <w:rPr>
                <w:b/>
              </w:rPr>
              <w:t>Elektronenschreib</w:t>
            </w:r>
            <w:r w:rsidR="00B66D06">
              <w:rPr>
                <w:b/>
              </w:rPr>
              <w:t>-</w:t>
            </w:r>
          </w:p>
          <w:p w14:paraId="7CD7CDBB" w14:textId="71C84E5E" w:rsidR="00B66D06" w:rsidRPr="00003314" w:rsidRDefault="00B66D06" w:rsidP="00AA0CD9">
            <w:pPr>
              <w:rPr>
                <w:b/>
              </w:rPr>
            </w:pPr>
            <w:r>
              <w:rPr>
                <w:b/>
              </w:rPr>
              <w:t>Weise</w:t>
            </w:r>
          </w:p>
        </w:tc>
        <w:tc>
          <w:tcPr>
            <w:tcW w:w="2255" w:type="dxa"/>
          </w:tcPr>
          <w:p w14:paraId="7DFC698E" w14:textId="52A0C305" w:rsidR="00003314" w:rsidRPr="00B66D06" w:rsidRDefault="00B66D06" w:rsidP="00AA0CD9">
            <w:pPr>
              <w:rPr>
                <w:b/>
              </w:rPr>
            </w:pPr>
            <w:r>
              <w:rPr>
                <w:b/>
              </w:rPr>
              <w:t>Strukturformel</w:t>
            </w:r>
          </w:p>
        </w:tc>
        <w:tc>
          <w:tcPr>
            <w:tcW w:w="2255" w:type="dxa"/>
          </w:tcPr>
          <w:p w14:paraId="576A58B5" w14:textId="118FBEED" w:rsidR="00003314" w:rsidRPr="00B66D06" w:rsidRDefault="00B66D06" w:rsidP="00AA0CD9">
            <w:pPr>
              <w:rPr>
                <w:b/>
              </w:rPr>
            </w:pPr>
            <w:r>
              <w:rPr>
                <w:b/>
              </w:rPr>
              <w:t>Name</w:t>
            </w:r>
          </w:p>
        </w:tc>
      </w:tr>
      <w:tr w:rsidR="00B66D06" w14:paraId="12EDCA9C" w14:textId="77777777" w:rsidTr="00003314">
        <w:tc>
          <w:tcPr>
            <w:tcW w:w="2254" w:type="dxa"/>
          </w:tcPr>
          <w:p w14:paraId="66D1D1F3" w14:textId="4CEE32B2" w:rsidR="00B66D06" w:rsidRPr="005F386C" w:rsidRDefault="005F386C" w:rsidP="00AA0CD9">
            <w:r>
              <w:t>H</w:t>
            </w:r>
            <w:r>
              <w:rPr>
                <w:vertAlign w:val="subscript"/>
              </w:rPr>
              <w:t>2</w:t>
            </w:r>
          </w:p>
        </w:tc>
        <w:tc>
          <w:tcPr>
            <w:tcW w:w="2255" w:type="dxa"/>
          </w:tcPr>
          <w:p w14:paraId="1A70522A" w14:textId="0D7A1A70" w:rsidR="00B66D06" w:rsidRPr="00703CDF" w:rsidRDefault="005F386C" w:rsidP="00AA0CD9">
            <w:r>
              <w:t xml:space="preserve">H </w:t>
            </w:r>
            <w:r w:rsidR="00703CDF">
              <w:rPr>
                <w:vertAlign w:val="superscript"/>
              </w:rPr>
              <w:t xml:space="preserve">. . </w:t>
            </w:r>
            <w:r w:rsidR="00703CDF">
              <w:t>H</w:t>
            </w:r>
          </w:p>
        </w:tc>
        <w:tc>
          <w:tcPr>
            <w:tcW w:w="2255" w:type="dxa"/>
          </w:tcPr>
          <w:p w14:paraId="620CC489" w14:textId="480D7B23" w:rsidR="00B66D06" w:rsidRPr="00703CDF" w:rsidRDefault="00703CDF" w:rsidP="00AA0CD9">
            <w:r>
              <w:t xml:space="preserve">H – H </w:t>
            </w:r>
          </w:p>
        </w:tc>
        <w:tc>
          <w:tcPr>
            <w:tcW w:w="2255" w:type="dxa"/>
          </w:tcPr>
          <w:p w14:paraId="1EDCAD37" w14:textId="29602B0F" w:rsidR="00B66D06" w:rsidRPr="00703CDF" w:rsidRDefault="00703CDF" w:rsidP="00AA0CD9">
            <w:r>
              <w:t>Wasserstoff</w:t>
            </w:r>
          </w:p>
        </w:tc>
      </w:tr>
      <w:tr w:rsidR="00703CDF" w14:paraId="223BB852" w14:textId="77777777" w:rsidTr="00003314">
        <w:tc>
          <w:tcPr>
            <w:tcW w:w="2254" w:type="dxa"/>
          </w:tcPr>
          <w:p w14:paraId="72882766" w14:textId="6D1A6DD5" w:rsidR="00703CDF" w:rsidRPr="00703CDF" w:rsidRDefault="00703CDF" w:rsidP="00AA0CD9">
            <w:r>
              <w:t>O</w:t>
            </w:r>
            <w:r>
              <w:rPr>
                <w:vertAlign w:val="subscript"/>
              </w:rPr>
              <w:t>2</w:t>
            </w:r>
          </w:p>
        </w:tc>
        <w:tc>
          <w:tcPr>
            <w:tcW w:w="2255" w:type="dxa"/>
          </w:tcPr>
          <w:p w14:paraId="6C5C5E00" w14:textId="2E869F3B" w:rsidR="00703CDF" w:rsidRPr="00AF2EE7" w:rsidRDefault="00AF2EE7" w:rsidP="00AA0CD9">
            <w:r>
              <w:t>:</w:t>
            </w:r>
            <w:r w:rsidR="005F3DDB">
              <w:rPr>
                <w:vertAlign w:val="superscript"/>
              </w:rPr>
              <w:t>.</w:t>
            </w:r>
            <w:r w:rsidR="008A1573">
              <w:t>O</w:t>
            </w:r>
            <w:r w:rsidR="005F3DDB">
              <w:rPr>
                <w:vertAlign w:val="subscript"/>
              </w:rPr>
              <w:t>.</w:t>
            </w:r>
            <w:r w:rsidR="008A1573">
              <w:t>:  :</w:t>
            </w:r>
            <w:r w:rsidR="005F3DDB">
              <w:rPr>
                <w:vertAlign w:val="superscript"/>
              </w:rPr>
              <w:t>.</w:t>
            </w:r>
            <w:r w:rsidR="008A1573">
              <w:t>O</w:t>
            </w:r>
            <w:r w:rsidR="005F3DDB">
              <w:rPr>
                <w:vertAlign w:val="subscript"/>
              </w:rPr>
              <w:t>.</w:t>
            </w:r>
            <w:r w:rsidR="008A1573">
              <w:t>:</w:t>
            </w:r>
          </w:p>
        </w:tc>
        <w:tc>
          <w:tcPr>
            <w:tcW w:w="2255" w:type="dxa"/>
          </w:tcPr>
          <w:p w14:paraId="2E8F2036" w14:textId="63CDB35E" w:rsidR="00703CDF" w:rsidRPr="007F79B0" w:rsidRDefault="0009460A" w:rsidP="00AA0CD9">
            <w:pPr>
              <w:rPr>
                <w:vertAlign w:val="subscript"/>
              </w:rPr>
            </w:pPr>
            <w:r>
              <w:rPr>
                <w:vertAlign w:val="subscript"/>
              </w:rPr>
              <w:t>´</w:t>
            </w:r>
            <w:r w:rsidR="007F79B0">
              <w:rPr>
                <w:vertAlign w:val="superscript"/>
              </w:rPr>
              <w:t>´</w:t>
            </w:r>
            <w:r w:rsidR="000C79E6">
              <w:t>O = O</w:t>
            </w:r>
            <w:r w:rsidR="007F79B0">
              <w:rPr>
                <w:vertAlign w:val="superscript"/>
              </w:rPr>
              <w:t>`</w:t>
            </w:r>
            <w:r w:rsidR="007F79B0">
              <w:rPr>
                <w:vertAlign w:val="subscript"/>
              </w:rPr>
              <w:t>´</w:t>
            </w:r>
          </w:p>
        </w:tc>
        <w:tc>
          <w:tcPr>
            <w:tcW w:w="2255" w:type="dxa"/>
          </w:tcPr>
          <w:p w14:paraId="43D374FC" w14:textId="7BC25990" w:rsidR="00703CDF" w:rsidRDefault="000C79E6" w:rsidP="00AA0CD9">
            <w:r>
              <w:t>Sauerstoff</w:t>
            </w:r>
          </w:p>
        </w:tc>
      </w:tr>
      <w:tr w:rsidR="005F3DDB" w14:paraId="7707331E" w14:textId="77777777" w:rsidTr="00003314">
        <w:tc>
          <w:tcPr>
            <w:tcW w:w="2254" w:type="dxa"/>
          </w:tcPr>
          <w:p w14:paraId="1DEA5575" w14:textId="5A439466" w:rsidR="005F3DDB" w:rsidRPr="005F3DDB" w:rsidRDefault="005F3DDB" w:rsidP="00AA0CD9">
            <w:r>
              <w:t>N</w:t>
            </w:r>
            <w:r>
              <w:rPr>
                <w:vertAlign w:val="subscript"/>
              </w:rPr>
              <w:t>2</w:t>
            </w:r>
          </w:p>
        </w:tc>
        <w:tc>
          <w:tcPr>
            <w:tcW w:w="2255" w:type="dxa"/>
          </w:tcPr>
          <w:p w14:paraId="41DD284B" w14:textId="34993EA7" w:rsidR="005F3DDB" w:rsidRPr="0009460A" w:rsidRDefault="009B53E0" w:rsidP="00AA0CD9">
            <w:r>
              <w:t>:</w:t>
            </w:r>
            <w:r>
              <w:rPr>
                <w:vertAlign w:val="superscript"/>
              </w:rPr>
              <w:t>.</w:t>
            </w:r>
            <w:r>
              <w:t xml:space="preserve">N: </w:t>
            </w:r>
            <w:r w:rsidR="0009460A">
              <w:t>:</w:t>
            </w:r>
            <w:r w:rsidR="0009460A">
              <w:rPr>
                <w:vertAlign w:val="superscript"/>
              </w:rPr>
              <w:t>.</w:t>
            </w:r>
            <w:r w:rsidR="0009460A">
              <w:t>N:</w:t>
            </w:r>
          </w:p>
        </w:tc>
        <w:tc>
          <w:tcPr>
            <w:tcW w:w="2255" w:type="dxa"/>
          </w:tcPr>
          <w:p w14:paraId="5C5FA753" w14:textId="534F08DA" w:rsidR="005F3DDB" w:rsidRPr="00CA6ABD" w:rsidRDefault="00924036" w:rsidP="00AA0CD9">
            <w:pPr>
              <w:rPr>
                <w:vertAlign w:val="subscript"/>
              </w:rPr>
            </w:pPr>
            <w:r>
              <w:rPr>
                <w:vertAlign w:val="superscript"/>
              </w:rPr>
              <w:t>´</w:t>
            </w:r>
            <w:r>
              <w:rPr>
                <w:vertAlign w:val="subscript"/>
              </w:rPr>
              <w:t>´</w:t>
            </w:r>
            <w:r>
              <w:t xml:space="preserve">N </w:t>
            </w:r>
            <w:r w:rsidR="00DB3032">
              <w:t>---</w:t>
            </w:r>
            <w:r w:rsidR="00CA6ABD">
              <w:t xml:space="preserve"> N`</w:t>
            </w:r>
            <w:r w:rsidR="00CA6ABD">
              <w:rPr>
                <w:vertAlign w:val="subscript"/>
              </w:rPr>
              <w:t>´</w:t>
            </w:r>
          </w:p>
        </w:tc>
        <w:tc>
          <w:tcPr>
            <w:tcW w:w="2255" w:type="dxa"/>
          </w:tcPr>
          <w:p w14:paraId="5CA31270" w14:textId="6606BAB7" w:rsidR="005F3DDB" w:rsidRDefault="003D033A" w:rsidP="00AA0CD9">
            <w:r>
              <w:t>Stickstoff</w:t>
            </w:r>
          </w:p>
        </w:tc>
      </w:tr>
      <w:tr w:rsidR="00CA6ABD" w14:paraId="15C56DCB" w14:textId="77777777" w:rsidTr="00003314">
        <w:tc>
          <w:tcPr>
            <w:tcW w:w="2254" w:type="dxa"/>
          </w:tcPr>
          <w:p w14:paraId="647EA364" w14:textId="1507F650" w:rsidR="00CA6ABD" w:rsidRPr="00CA6ABD" w:rsidRDefault="00CA6ABD" w:rsidP="00AA0CD9">
            <w:r>
              <w:t>CH</w:t>
            </w:r>
            <w:r>
              <w:rPr>
                <w:vertAlign w:val="subscript"/>
              </w:rPr>
              <w:t>4</w:t>
            </w:r>
          </w:p>
        </w:tc>
        <w:tc>
          <w:tcPr>
            <w:tcW w:w="2255" w:type="dxa"/>
          </w:tcPr>
          <w:p w14:paraId="47489497" w14:textId="77777777" w:rsidR="00CA6ABD" w:rsidRDefault="000711C3" w:rsidP="00AA0CD9">
            <w:r>
              <w:t xml:space="preserve">            H</w:t>
            </w:r>
          </w:p>
          <w:p w14:paraId="1948A1A5" w14:textId="77777777" w:rsidR="000711C3" w:rsidRDefault="000711C3" w:rsidP="00AA0CD9">
            <w:r>
              <w:t xml:space="preserve">             :</w:t>
            </w:r>
          </w:p>
          <w:p w14:paraId="3DE80242" w14:textId="77777777" w:rsidR="000711C3" w:rsidRDefault="00301305" w:rsidP="00AA0CD9">
            <w:r>
              <w:t>4</w:t>
            </w:r>
            <w:r>
              <w:rPr>
                <w:vertAlign w:val="superscript"/>
              </w:rPr>
              <w:t xml:space="preserve">..          </w:t>
            </w:r>
            <w:r>
              <w:t xml:space="preserve">   C            </w:t>
            </w:r>
            <w:r>
              <w:rPr>
                <w:vertAlign w:val="superscript"/>
              </w:rPr>
              <w:t>..</w:t>
            </w:r>
            <w:r>
              <w:t>H</w:t>
            </w:r>
          </w:p>
          <w:p w14:paraId="09A5A8AC" w14:textId="77777777" w:rsidR="009D5494" w:rsidRDefault="009D5494" w:rsidP="00AA0CD9">
            <w:r>
              <w:t xml:space="preserve">             :</w:t>
            </w:r>
          </w:p>
          <w:p w14:paraId="694F1C13" w14:textId="476B49AD" w:rsidR="009D5494" w:rsidRPr="00301305" w:rsidRDefault="009D5494" w:rsidP="00AA0CD9">
            <w:r>
              <w:t xml:space="preserve">             H</w:t>
            </w:r>
          </w:p>
        </w:tc>
        <w:tc>
          <w:tcPr>
            <w:tcW w:w="2255" w:type="dxa"/>
          </w:tcPr>
          <w:p w14:paraId="7DE8011D" w14:textId="77777777" w:rsidR="00CA6ABD" w:rsidRDefault="009D5494" w:rsidP="00AA0CD9">
            <w:r>
              <w:t xml:space="preserve">              H</w:t>
            </w:r>
          </w:p>
          <w:p w14:paraId="52520019" w14:textId="77777777" w:rsidR="009F1DDF" w:rsidRDefault="00920885" w:rsidP="00AA0CD9">
            <w:r>
              <w:t xml:space="preserve">       </w:t>
            </w:r>
            <w:r w:rsidR="009F1DDF">
              <w:t xml:space="preserve">       </w:t>
            </w:r>
            <w:r>
              <w:t xml:space="preserve"> |</w:t>
            </w:r>
          </w:p>
          <w:p w14:paraId="014C1B4C" w14:textId="77777777" w:rsidR="00920885" w:rsidRDefault="00370C16" w:rsidP="00AA0CD9">
            <w:r>
              <w:t>H -         C           -H</w:t>
            </w:r>
          </w:p>
          <w:p w14:paraId="470A167F" w14:textId="77777777" w:rsidR="00370C16" w:rsidRDefault="00370C16" w:rsidP="00AA0CD9">
            <w:r>
              <w:t xml:space="preserve">               </w:t>
            </w:r>
            <w:r w:rsidR="002B7DF7">
              <w:t>|</w:t>
            </w:r>
          </w:p>
          <w:p w14:paraId="1AF5028F" w14:textId="17DDB703" w:rsidR="002B7DF7" w:rsidRPr="009D5494" w:rsidRDefault="002B7DF7" w:rsidP="00AA0CD9">
            <w:r>
              <w:t xml:space="preserve">              H</w:t>
            </w:r>
          </w:p>
        </w:tc>
        <w:tc>
          <w:tcPr>
            <w:tcW w:w="2255" w:type="dxa"/>
          </w:tcPr>
          <w:p w14:paraId="446FF2E1" w14:textId="7B5D6F25" w:rsidR="00CA6ABD" w:rsidRDefault="002B7DF7" w:rsidP="00AA0CD9">
            <w:r>
              <w:t>Methan</w:t>
            </w:r>
          </w:p>
        </w:tc>
      </w:tr>
    </w:tbl>
    <w:p w14:paraId="7971495C" w14:textId="5696B3C7" w:rsidR="003A1AEA" w:rsidRDefault="003A1AEA" w:rsidP="00AA0CD9"/>
    <w:p w14:paraId="3C21DA7C" w14:textId="3D9ACBBB" w:rsidR="007D7869" w:rsidRDefault="003F5953" w:rsidP="00AA0CD9">
      <w:r>
        <w:rPr>
          <w:u w:val="single"/>
        </w:rPr>
        <w:lastRenderedPageBreak/>
        <w:t>Eigenschafte</w:t>
      </w:r>
      <w:r w:rsidR="006C438C">
        <w:rPr>
          <w:u w:val="single"/>
        </w:rPr>
        <w:t>n von Stoffen, die Moleküle bilden:</w:t>
      </w:r>
    </w:p>
    <w:p w14:paraId="76869FAB" w14:textId="6B2214D4" w:rsidR="006C438C" w:rsidRDefault="00F910F3" w:rsidP="00F910F3">
      <w:pPr>
        <w:pStyle w:val="Listenabsatz"/>
        <w:numPr>
          <w:ilvl w:val="0"/>
          <w:numId w:val="36"/>
        </w:numPr>
      </w:pPr>
      <w:r>
        <w:t xml:space="preserve">Die </w:t>
      </w:r>
      <w:r w:rsidRPr="00F910F3">
        <w:rPr>
          <w:u w:val="single"/>
        </w:rPr>
        <w:t>Schmelz -und Siedepunkte</w:t>
      </w:r>
      <w:r>
        <w:t xml:space="preserve"> sind </w:t>
      </w:r>
      <w:r w:rsidR="00F12AE6">
        <w:t xml:space="preserve">umso niedriger </w:t>
      </w:r>
      <w:r w:rsidR="006F2292">
        <w:t xml:space="preserve">je kleiner die Moleküle sind </w:t>
      </w:r>
      <w:r w:rsidR="00936689">
        <w:t xml:space="preserve">und je geringer </w:t>
      </w:r>
      <w:r w:rsidR="00A56AC3">
        <w:t xml:space="preserve">die Anziehungskräfte </w:t>
      </w:r>
      <w:r w:rsidR="00132691">
        <w:t xml:space="preserve">zwischen den Molekülen sind. </w:t>
      </w:r>
      <w:r w:rsidR="001B2372">
        <w:t>Viele Stoffe</w:t>
      </w:r>
      <w:r w:rsidR="0051090C">
        <w:t>,</w:t>
      </w:r>
      <w:r w:rsidR="001B2372">
        <w:t xml:space="preserve"> </w:t>
      </w:r>
      <w:r w:rsidR="0005024A">
        <w:t xml:space="preserve">die aus sehr großen Molekülen bestehen </w:t>
      </w:r>
      <w:r w:rsidR="00BB153A">
        <w:t>zersetzen sich beim Erhitzen</w:t>
      </w:r>
      <w:r w:rsidR="0051090C">
        <w:t>,</w:t>
      </w:r>
      <w:r w:rsidR="00BB153A">
        <w:t xml:space="preserve"> </w:t>
      </w:r>
      <w:r w:rsidR="00A30C2E">
        <w:t>statt zu schmelzen.</w:t>
      </w:r>
    </w:p>
    <w:p w14:paraId="1585F644" w14:textId="7C1A24FF" w:rsidR="00C063E4" w:rsidRDefault="00C063E4" w:rsidP="00F910F3">
      <w:pPr>
        <w:pStyle w:val="Listenabsatz"/>
        <w:numPr>
          <w:ilvl w:val="0"/>
          <w:numId w:val="36"/>
        </w:numPr>
      </w:pPr>
      <w:r>
        <w:t xml:space="preserve">Sie sind schlechte </w:t>
      </w:r>
      <w:r w:rsidRPr="00E07FCE">
        <w:rPr>
          <w:u w:val="single"/>
        </w:rPr>
        <w:t>elektrische Leiter</w:t>
      </w:r>
      <w:r w:rsidR="003859AE">
        <w:rPr>
          <w:u w:val="single"/>
        </w:rPr>
        <w:t>,</w:t>
      </w:r>
      <w:r w:rsidR="00E07FCE">
        <w:t xml:space="preserve"> </w:t>
      </w:r>
      <w:r w:rsidR="00C07CFD">
        <w:t>weil keine beweglichen Ladungsträger vorhanden sind.</w:t>
      </w:r>
    </w:p>
    <w:p w14:paraId="7079DE04" w14:textId="3B40B895" w:rsidR="00EB0342" w:rsidRDefault="003859AE" w:rsidP="00EB0342">
      <w:pPr>
        <w:pStyle w:val="Listenabsatz"/>
        <w:numPr>
          <w:ilvl w:val="0"/>
          <w:numId w:val="36"/>
        </w:numPr>
      </w:pPr>
      <w:r>
        <w:t xml:space="preserve">Als Feststoffe sind sie </w:t>
      </w:r>
      <w:r w:rsidRPr="003859AE">
        <w:rPr>
          <w:u w:val="single"/>
        </w:rPr>
        <w:t>weich</w:t>
      </w:r>
      <w:r w:rsidR="0080760E">
        <w:rPr>
          <w:u w:val="single"/>
        </w:rPr>
        <w:t>,</w:t>
      </w:r>
      <w:r>
        <w:t xml:space="preserve"> </w:t>
      </w:r>
      <w:r w:rsidR="00E52B71">
        <w:t xml:space="preserve">wenn die Anziehungskräfte </w:t>
      </w:r>
      <w:r w:rsidR="002D3286">
        <w:t xml:space="preserve">zwischen den Molekülen </w:t>
      </w:r>
      <w:r w:rsidR="009E041C">
        <w:t>gering sind.</w:t>
      </w:r>
      <w:r w:rsidR="001974CC">
        <w:t xml:space="preserve"> </w:t>
      </w:r>
    </w:p>
    <w:p w14:paraId="3CF61062" w14:textId="23FAB98B" w:rsidR="00EB0342" w:rsidRDefault="00EB0342" w:rsidP="00EB0342">
      <w:pPr>
        <w:rPr>
          <w:u w:val="single"/>
        </w:rPr>
      </w:pPr>
    </w:p>
    <w:p w14:paraId="64ACCB35" w14:textId="7254BBF8" w:rsidR="00EB0342" w:rsidRDefault="00EB0342" w:rsidP="00EB0342">
      <w:r>
        <w:rPr>
          <w:u w:val="single"/>
        </w:rPr>
        <w:t>Eig</w:t>
      </w:r>
      <w:r w:rsidR="008D6CA2">
        <w:rPr>
          <w:u w:val="single"/>
        </w:rPr>
        <w:t>enschaften von Stoffen mit Atomgitter:</w:t>
      </w:r>
    </w:p>
    <w:p w14:paraId="37BBFC60" w14:textId="17593557" w:rsidR="00B54F82" w:rsidRPr="00D61505" w:rsidRDefault="00D61505" w:rsidP="00D61505">
      <w:pPr>
        <w:pStyle w:val="Listenabsatz"/>
        <w:numPr>
          <w:ilvl w:val="0"/>
          <w:numId w:val="38"/>
        </w:numPr>
        <w:rPr>
          <w:u w:val="single"/>
        </w:rPr>
      </w:pPr>
      <w:r w:rsidRPr="00D61505">
        <w:rPr>
          <w:u w:val="single"/>
        </w:rPr>
        <w:t>Hohe Schmelzpunkte</w:t>
      </w:r>
    </w:p>
    <w:p w14:paraId="546011F0" w14:textId="250F9BFD" w:rsidR="00D61505" w:rsidRDefault="00D61505" w:rsidP="00D61505">
      <w:pPr>
        <w:pStyle w:val="Listenabsatz"/>
        <w:numPr>
          <w:ilvl w:val="0"/>
          <w:numId w:val="38"/>
        </w:numPr>
        <w:rPr>
          <w:u w:val="single"/>
        </w:rPr>
      </w:pPr>
      <w:r w:rsidRPr="00E779EC">
        <w:t>Schlechte</w:t>
      </w:r>
      <w:r>
        <w:t xml:space="preserve"> </w:t>
      </w:r>
      <w:r w:rsidRPr="00D61505">
        <w:rPr>
          <w:u w:val="single"/>
        </w:rPr>
        <w:t>elektrische Leiter</w:t>
      </w:r>
    </w:p>
    <w:p w14:paraId="51DF866E" w14:textId="77777777" w:rsidR="001A5853" w:rsidRPr="001A5853" w:rsidRDefault="00FC40D8" w:rsidP="00D61505">
      <w:pPr>
        <w:pStyle w:val="Listenabsatz"/>
        <w:numPr>
          <w:ilvl w:val="0"/>
          <w:numId w:val="38"/>
        </w:numPr>
        <w:rPr>
          <w:u w:val="single"/>
        </w:rPr>
      </w:pPr>
      <w:r>
        <w:t xml:space="preserve">Sehr </w:t>
      </w:r>
      <w:r w:rsidRPr="00FC40D8">
        <w:rPr>
          <w:u w:val="single"/>
        </w:rPr>
        <w:t>hart</w:t>
      </w:r>
    </w:p>
    <w:p w14:paraId="5A60483B" w14:textId="77777777" w:rsidR="001A5853" w:rsidRDefault="001A5853" w:rsidP="001A5853"/>
    <w:p w14:paraId="714C1291" w14:textId="77777777" w:rsidR="001A5853" w:rsidRDefault="001A5853" w:rsidP="001A5853"/>
    <w:p w14:paraId="298927A1" w14:textId="77777777" w:rsidR="001A5853" w:rsidRDefault="001A5853" w:rsidP="001A5853"/>
    <w:p w14:paraId="69199BF9" w14:textId="77777777" w:rsidR="001A5853" w:rsidRDefault="001A5853" w:rsidP="001A5853"/>
    <w:p w14:paraId="052D4FB3" w14:textId="77777777" w:rsidR="001A5853" w:rsidRDefault="001A5853" w:rsidP="001A5853"/>
    <w:p w14:paraId="4D25E5F0" w14:textId="77777777" w:rsidR="001A5853" w:rsidRDefault="001A5853" w:rsidP="001A5853"/>
    <w:p w14:paraId="22E974FC" w14:textId="77777777" w:rsidR="001A5853" w:rsidRDefault="001A5853" w:rsidP="001A5853"/>
    <w:p w14:paraId="1BDBAD0A" w14:textId="77777777" w:rsidR="00A44F27" w:rsidRDefault="00A44F27" w:rsidP="001A5853"/>
    <w:p w14:paraId="62DFFA52" w14:textId="558A0657" w:rsidR="00E779EC" w:rsidRDefault="005657E4" w:rsidP="001A5853">
      <w:r w:rsidRPr="005657E4">
        <w:rPr>
          <w:u w:val="single"/>
        </w:rPr>
        <w:t>Übersicht Bindungszustände:</w:t>
      </w:r>
    </w:p>
    <w:p w14:paraId="30FAF796" w14:textId="77777777" w:rsidR="00A44F27" w:rsidRDefault="00A44F27" w:rsidP="00A44F27"/>
    <w:p w14:paraId="7BF5E5B1" w14:textId="640BCBD1" w:rsidR="00067F52" w:rsidRDefault="00EF339F" w:rsidP="00A44F27">
      <w:pPr>
        <w:rPr>
          <w:u w:val="single"/>
        </w:rPr>
      </w:pPr>
      <w:r>
        <w:rPr>
          <w:noProof/>
          <w:color w:val="000000"/>
        </w:rPr>
        <w:drawing>
          <wp:inline distT="0" distB="0" distL="0" distR="0" wp14:anchorId="77CC753F" wp14:editId="07AED145">
            <wp:extent cx="5733415" cy="1703705"/>
            <wp:effectExtent l="0" t="0" r="0" b="0"/>
            <wp:docPr id="1694681862" name="Grafik 1694681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1703705"/>
                    </a:xfrm>
                    <a:prstGeom prst="rect">
                      <a:avLst/>
                    </a:prstGeom>
                    <a:noFill/>
                    <a:ln>
                      <a:noFill/>
                    </a:ln>
                  </pic:spPr>
                </pic:pic>
              </a:graphicData>
            </a:graphic>
          </wp:inline>
        </w:drawing>
      </w:r>
    </w:p>
    <w:p w14:paraId="6599C085" w14:textId="77777777" w:rsidR="00EF339F" w:rsidRDefault="00EF339F" w:rsidP="00A44F27">
      <w:pPr>
        <w:rPr>
          <w:u w:val="single"/>
        </w:rPr>
      </w:pPr>
    </w:p>
    <w:p w14:paraId="5E95F42A" w14:textId="3A8C3C88" w:rsidR="0013092F" w:rsidRDefault="0013092F" w:rsidP="00A44F27">
      <w:r>
        <w:rPr>
          <w:u w:val="single"/>
        </w:rPr>
        <w:t>Pola</w:t>
      </w:r>
      <w:r w:rsidR="0091217B">
        <w:rPr>
          <w:u w:val="single"/>
        </w:rPr>
        <w:t>re Atombindung</w:t>
      </w:r>
      <w:r w:rsidR="0091217B">
        <w:t xml:space="preserve"> ist ein Zwischenzustand </w:t>
      </w:r>
      <w:r w:rsidR="000904D4">
        <w:t xml:space="preserve">zwischen Atombindung </w:t>
      </w:r>
      <w:r w:rsidR="009F4C27">
        <w:t>und Ionenbindung.</w:t>
      </w:r>
    </w:p>
    <w:p w14:paraId="0DB55817" w14:textId="32AAC4AA" w:rsidR="001E2A03" w:rsidRDefault="001E2A03" w:rsidP="00A44F27">
      <w:pPr>
        <w:rPr>
          <w:u w:val="single"/>
        </w:rPr>
      </w:pPr>
      <w:r>
        <w:rPr>
          <w:u w:val="single"/>
        </w:rPr>
        <w:t>Reine Atombindung</w:t>
      </w:r>
      <w:r>
        <w:t xml:space="preserve"> </w:t>
      </w:r>
      <w:r w:rsidR="008A3CB4">
        <w:t>herrscht nur zwischen Atomen</w:t>
      </w:r>
      <w:r w:rsidR="00DD7C2A">
        <w:t>,</w:t>
      </w:r>
      <w:r w:rsidR="008A3CB4">
        <w:t xml:space="preserve"> </w:t>
      </w:r>
      <w:r w:rsidR="00DD7C2A">
        <w:t xml:space="preserve">die gleichstark elektronegativ sind. Verbinden sich Nichtmetallatome </w:t>
      </w:r>
      <w:r w:rsidR="006B69FB">
        <w:t xml:space="preserve">die unterschiedlich stark </w:t>
      </w:r>
      <w:r w:rsidR="007B3ABA">
        <w:t>elektronegativ sind</w:t>
      </w:r>
      <w:r w:rsidR="00E93FD4">
        <w:t xml:space="preserve"> so wird das bindende Elektronenpaar </w:t>
      </w:r>
      <w:r w:rsidR="00535528">
        <w:t xml:space="preserve">vom elektronegativeren Partner </w:t>
      </w:r>
      <w:r w:rsidR="007828FF">
        <w:t xml:space="preserve">stärker angezogen </w:t>
      </w:r>
      <w:r w:rsidR="009C3839">
        <w:t xml:space="preserve">und es entstehen </w:t>
      </w:r>
      <w:r w:rsidR="00A4531B">
        <w:rPr>
          <w:u w:val="single"/>
        </w:rPr>
        <w:t>Teilladungen</w:t>
      </w:r>
      <w:r w:rsidR="00A4531B">
        <w:t>.</w:t>
      </w:r>
      <w:r w:rsidR="00A4531B">
        <w:rPr>
          <w:u w:val="single"/>
        </w:rPr>
        <w:t xml:space="preserve"> </w:t>
      </w:r>
    </w:p>
    <w:p w14:paraId="5C476C52" w14:textId="666A7CC3" w:rsidR="00546C41" w:rsidRDefault="00546C41" w:rsidP="00A44F27">
      <w:pPr>
        <w:rPr>
          <w:u w:val="single"/>
        </w:rPr>
      </w:pPr>
    </w:p>
    <w:p w14:paraId="57EA6B3F" w14:textId="607BDA3C" w:rsidR="00AA5388" w:rsidRDefault="00AA5388" w:rsidP="00A44F27">
      <w:r>
        <w:t xml:space="preserve">       </w:t>
      </w:r>
      <w:r w:rsidR="00087DB8">
        <w:t xml:space="preserve">δ </w:t>
      </w:r>
      <w:r w:rsidR="00792284">
        <w:t xml:space="preserve">+ </w:t>
      </w:r>
      <w:r w:rsidR="00087DB8">
        <w:t xml:space="preserve">δ </w:t>
      </w:r>
      <w:r w:rsidR="00792284">
        <w:t>- symbolische Darstellung der Teilladung</w:t>
      </w:r>
    </w:p>
    <w:p w14:paraId="1E4121C1" w14:textId="472E57C8" w:rsidR="005C0E49" w:rsidRPr="005C0E49" w:rsidRDefault="005C0E49" w:rsidP="00A44F27">
      <w:r>
        <w:tab/>
        <w:t xml:space="preserve"> </w:t>
      </w:r>
      <w:r w:rsidR="00854BCF">
        <w:t xml:space="preserve">  _</w:t>
      </w:r>
      <w:r>
        <w:t xml:space="preserve"> </w:t>
      </w:r>
    </w:p>
    <w:p w14:paraId="752268CC" w14:textId="28FBDF56" w:rsidR="00546C41" w:rsidRDefault="00F711DC" w:rsidP="00A44F27">
      <w:r>
        <w:t>z.B.</w:t>
      </w:r>
      <w:r w:rsidR="007F01AE">
        <w:t xml:space="preserve"> </w:t>
      </w:r>
      <w:r w:rsidR="00D207F8">
        <w:t>H</w:t>
      </w:r>
      <w:r w:rsidR="00854BCF">
        <w:t xml:space="preserve"> – </w:t>
      </w:r>
      <w:r w:rsidR="00D207F8">
        <w:t>Cl</w:t>
      </w:r>
      <w:r w:rsidR="00854BCF">
        <w:t xml:space="preserve"> |</w:t>
      </w:r>
    </w:p>
    <w:p w14:paraId="2AB892A9" w14:textId="367A6B56" w:rsidR="005C0E49" w:rsidRDefault="005C0E49" w:rsidP="00A44F27">
      <w:pPr>
        <w:rPr>
          <w:vertAlign w:val="superscript"/>
        </w:rPr>
      </w:pPr>
      <w:r>
        <w:t xml:space="preserve">             </w:t>
      </w:r>
      <w:r w:rsidR="00854BCF">
        <w:t xml:space="preserve">  </w:t>
      </w:r>
      <w:r w:rsidR="00854BCF">
        <w:rPr>
          <w:vertAlign w:val="superscript"/>
        </w:rPr>
        <w:t>--</w:t>
      </w:r>
    </w:p>
    <w:p w14:paraId="11748143" w14:textId="77DA9842" w:rsidR="00C20841" w:rsidRPr="00C20841" w:rsidRDefault="00C20841" w:rsidP="00A44F27">
      <w:r>
        <w:rPr>
          <w:vertAlign w:val="superscript"/>
        </w:rPr>
        <w:tab/>
      </w:r>
      <w:r w:rsidR="0049390C">
        <w:rPr>
          <w:vertAlign w:val="superscript"/>
        </w:rPr>
        <w:t xml:space="preserve"> </w:t>
      </w:r>
      <w:r w:rsidR="006C1B4E">
        <w:rPr>
          <w:vertAlign w:val="superscript"/>
        </w:rPr>
        <w:t xml:space="preserve">      </w:t>
      </w:r>
      <w:r w:rsidR="0049390C">
        <w:rPr>
          <w:vertAlign w:val="superscript"/>
        </w:rPr>
        <w:t xml:space="preserve">   </w:t>
      </w:r>
      <w:r w:rsidR="00E960E9">
        <w:rPr>
          <w:vertAlign w:val="superscript"/>
        </w:rPr>
        <w:t>´ `</w:t>
      </w:r>
      <w:r>
        <w:rPr>
          <w:vertAlign w:val="superscript"/>
        </w:rPr>
        <w:t xml:space="preserve">  </w:t>
      </w:r>
    </w:p>
    <w:p w14:paraId="2018EB06" w14:textId="0BF6ED05" w:rsidR="00792284" w:rsidRDefault="00543E58" w:rsidP="00A44F27">
      <w:r>
        <w:tab/>
      </w:r>
      <w:r w:rsidR="006C1B4E">
        <w:t xml:space="preserve">    </w:t>
      </w:r>
      <w:r w:rsidR="0049390C">
        <w:t xml:space="preserve">´ </w:t>
      </w:r>
      <w:r w:rsidR="006B53C7">
        <w:t>O</w:t>
      </w:r>
      <w:r w:rsidR="0049390C">
        <w:t xml:space="preserve"> `</w:t>
      </w:r>
    </w:p>
    <w:p w14:paraId="039C3830" w14:textId="4BDAE84D" w:rsidR="0049390C" w:rsidRDefault="0049390C" w:rsidP="00A44F27">
      <w:r>
        <w:tab/>
        <w:t>|</w:t>
      </w:r>
      <w:r w:rsidR="00087DB8" w:rsidRPr="00087DB8">
        <w:t xml:space="preserve"> </w:t>
      </w:r>
      <w:r w:rsidR="00087DB8">
        <w:t xml:space="preserve">δ </w:t>
      </w:r>
      <w:r w:rsidR="005F07BD">
        <w:t>+</w:t>
      </w:r>
      <w:r>
        <w:t xml:space="preserve">    |</w:t>
      </w:r>
      <w:r w:rsidR="00087DB8" w:rsidRPr="00087DB8">
        <w:t xml:space="preserve"> </w:t>
      </w:r>
      <w:r w:rsidR="00087DB8">
        <w:t>δ+</w:t>
      </w:r>
    </w:p>
    <w:p w14:paraId="61E29827" w14:textId="19A3793F" w:rsidR="0049390C" w:rsidRDefault="0049390C" w:rsidP="00A44F27">
      <w:r>
        <w:t xml:space="preserve">         </w:t>
      </w:r>
      <w:r w:rsidR="006C1B4E">
        <w:t xml:space="preserve">  </w:t>
      </w:r>
      <w:r>
        <w:t xml:space="preserve">H       </w:t>
      </w:r>
      <w:r w:rsidR="006C1B4E">
        <w:t xml:space="preserve"> </w:t>
      </w:r>
      <w:r>
        <w:t>H</w:t>
      </w:r>
    </w:p>
    <w:p w14:paraId="397E303C" w14:textId="390D3A00" w:rsidR="0049390C" w:rsidRDefault="0049390C" w:rsidP="00A44F27"/>
    <w:p w14:paraId="4B76E16C" w14:textId="42823976" w:rsidR="0049390C" w:rsidRDefault="006C1B4E" w:rsidP="00592341">
      <w:pPr>
        <w:ind w:firstLine="720"/>
      </w:pPr>
      <w:r>
        <w:rPr>
          <w:vertAlign w:val="superscript"/>
        </w:rPr>
        <w:t xml:space="preserve">          </w:t>
      </w:r>
      <w:r w:rsidR="00592341">
        <w:rPr>
          <w:vertAlign w:val="superscript"/>
        </w:rPr>
        <w:t>. .</w:t>
      </w:r>
    </w:p>
    <w:p w14:paraId="48DD12F2" w14:textId="11A0FE5B" w:rsidR="00592341" w:rsidRDefault="006C1B4E" w:rsidP="006C1B4E">
      <w:pPr>
        <w:ind w:left="720"/>
      </w:pPr>
      <w:r>
        <w:t xml:space="preserve">      </w:t>
      </w:r>
      <w:r w:rsidR="00592341">
        <w:t>N</w:t>
      </w:r>
    </w:p>
    <w:p w14:paraId="277DFA92" w14:textId="42A64CC0" w:rsidR="00592341" w:rsidRDefault="000B0661" w:rsidP="000B0661">
      <w:r>
        <w:t xml:space="preserve">           |</w:t>
      </w:r>
      <w:r w:rsidR="00087DB8" w:rsidRPr="00087DB8">
        <w:t xml:space="preserve"> </w:t>
      </w:r>
      <w:r w:rsidR="00087DB8">
        <w:t xml:space="preserve">δ </w:t>
      </w:r>
      <w:r>
        <w:t>+|</w:t>
      </w:r>
      <w:r w:rsidR="00087DB8" w:rsidRPr="00087DB8">
        <w:t xml:space="preserve"> </w:t>
      </w:r>
      <w:r w:rsidR="00087DB8">
        <w:t xml:space="preserve">δ </w:t>
      </w:r>
      <w:r>
        <w:t>+ |</w:t>
      </w:r>
      <w:r w:rsidR="00087DB8" w:rsidRPr="00087DB8">
        <w:t xml:space="preserve"> </w:t>
      </w:r>
      <w:r w:rsidR="00087DB8">
        <w:t xml:space="preserve">δ </w:t>
      </w:r>
      <w:r>
        <w:t>+</w:t>
      </w:r>
    </w:p>
    <w:p w14:paraId="317750AF" w14:textId="54B38D13" w:rsidR="000B0661" w:rsidRPr="00592341" w:rsidRDefault="000B0661" w:rsidP="000B0661">
      <w:r>
        <w:t xml:space="preserve">          H </w:t>
      </w:r>
      <w:r w:rsidR="00087DB8">
        <w:t xml:space="preserve">    </w:t>
      </w:r>
      <w:r>
        <w:t xml:space="preserve">H </w:t>
      </w:r>
      <w:r w:rsidR="00087DB8">
        <w:t xml:space="preserve">    </w:t>
      </w:r>
      <w:r>
        <w:t>H</w:t>
      </w:r>
    </w:p>
    <w:p w14:paraId="19C79388" w14:textId="77777777" w:rsidR="00F94C57" w:rsidRDefault="00F94C57" w:rsidP="00F94C57"/>
    <w:p w14:paraId="66D8AA27" w14:textId="04B7E76C" w:rsidR="00DE2D07" w:rsidRDefault="00DE2D07" w:rsidP="00F94C57">
      <w:pPr>
        <w:rPr>
          <w:u w:val="single"/>
        </w:rPr>
      </w:pPr>
      <w:r>
        <w:t>Wasser -und Amon</w:t>
      </w:r>
      <w:r w:rsidR="00F31C5A">
        <w:t>iakmoleküle haben eine gewinkelte Struktur</w:t>
      </w:r>
      <w:r w:rsidR="004A51A4">
        <w:t>,</w:t>
      </w:r>
      <w:r w:rsidR="00F31C5A">
        <w:t xml:space="preserve"> weil alle Elektronenpaare</w:t>
      </w:r>
      <w:r w:rsidR="006C1B4E">
        <w:t xml:space="preserve"> einander abstoßen und sich maximal voneinander entfernen</w:t>
      </w:r>
      <w:r w:rsidR="004A51A4">
        <w:t>.</w:t>
      </w:r>
      <w:r w:rsidR="00FC673A">
        <w:t xml:space="preserve"> Moleküle </w:t>
      </w:r>
      <w:r w:rsidR="00CE5943">
        <w:t xml:space="preserve">mit getrennten Ladungsschwerpunkten </w:t>
      </w:r>
      <w:r w:rsidR="007756E5">
        <w:t xml:space="preserve">nennt man </w:t>
      </w:r>
      <w:r w:rsidR="00BE269C">
        <w:rPr>
          <w:u w:val="single"/>
        </w:rPr>
        <w:t>Dipolmoleküle (kurz: Dipole, z.B. HCl, H</w:t>
      </w:r>
      <w:r w:rsidR="00BE269C">
        <w:rPr>
          <w:u w:val="single"/>
          <w:vertAlign w:val="subscript"/>
        </w:rPr>
        <w:t>2</w:t>
      </w:r>
      <w:r w:rsidR="00CE63FA">
        <w:rPr>
          <w:u w:val="single"/>
        </w:rPr>
        <w:t>O</w:t>
      </w:r>
      <w:r w:rsidR="00BE269C">
        <w:rPr>
          <w:u w:val="single"/>
        </w:rPr>
        <w:t xml:space="preserve">, </w:t>
      </w:r>
      <w:r w:rsidR="00CE63FA">
        <w:rPr>
          <w:u w:val="single"/>
        </w:rPr>
        <w:t>NH</w:t>
      </w:r>
      <w:r w:rsidR="00CE63FA">
        <w:rPr>
          <w:u w:val="single"/>
          <w:vertAlign w:val="subscript"/>
        </w:rPr>
        <w:t>3</w:t>
      </w:r>
      <w:r w:rsidR="00BE269C">
        <w:rPr>
          <w:u w:val="single"/>
        </w:rPr>
        <w:t>)</w:t>
      </w:r>
      <w:r w:rsidR="001B289E">
        <w:rPr>
          <w:u w:val="single"/>
        </w:rPr>
        <w:t>.</w:t>
      </w:r>
    </w:p>
    <w:p w14:paraId="010FCD4D" w14:textId="2D14D1B2" w:rsidR="00AB79AC" w:rsidRDefault="00CE63FA" w:rsidP="00F94C57">
      <w:r>
        <w:t>Übungsbeispiel:</w:t>
      </w:r>
    </w:p>
    <w:p w14:paraId="47D28CBC" w14:textId="27FB3AAC" w:rsidR="001F3A8B" w:rsidRPr="00AB79AC" w:rsidRDefault="001F3A8B" w:rsidP="00F94C57">
      <w:r>
        <w:tab/>
      </w:r>
      <w:r>
        <w:tab/>
      </w:r>
      <w:r>
        <w:tab/>
      </w:r>
      <w:r>
        <w:tab/>
      </w:r>
      <w:r>
        <w:tab/>
      </w:r>
      <w:r>
        <w:tab/>
      </w:r>
      <w:r>
        <w:tab/>
        <w:t xml:space="preserve">     δ-    δ+  δ-</w:t>
      </w:r>
    </w:p>
    <w:p w14:paraId="03CFA009" w14:textId="621C8CAB" w:rsidR="00AB79AC" w:rsidRDefault="00CE63FA" w:rsidP="00AB79AC">
      <w:pPr>
        <w:pStyle w:val="Listenabsatz"/>
        <w:numPr>
          <w:ilvl w:val="0"/>
          <w:numId w:val="40"/>
        </w:numPr>
      </w:pPr>
      <w:r>
        <w:t>Überlegen Sie d</w:t>
      </w:r>
      <w:r w:rsidR="008D3B3C">
        <w:t>ie Strukturformel von CO</w:t>
      </w:r>
      <w:r w:rsidR="008D3B3C">
        <w:rPr>
          <w:vertAlign w:val="subscript"/>
        </w:rPr>
        <w:t>2</w:t>
      </w:r>
      <w:r w:rsidR="00155D29">
        <w:t>.</w:t>
      </w:r>
      <w:r w:rsidR="00AF2EBE">
        <w:t xml:space="preserve"> </w:t>
      </w:r>
      <w:r w:rsidR="00AF2EBE">
        <w:rPr>
          <w:rFonts w:ascii="Wingdings" w:eastAsia="Wingdings" w:hAnsi="Wingdings" w:cs="Wingdings"/>
        </w:rPr>
        <w:t></w:t>
      </w:r>
      <w:r w:rsidR="00AF2EBE">
        <w:t xml:space="preserve"> </w:t>
      </w:r>
      <w:r w:rsidR="008A21A2">
        <w:t xml:space="preserve"> </w:t>
      </w:r>
      <w:r w:rsidR="00897D2F">
        <w:t>´</w:t>
      </w:r>
      <w:r w:rsidR="00897D2F">
        <w:rPr>
          <w:vertAlign w:val="subscript"/>
        </w:rPr>
        <w:t>´</w:t>
      </w:r>
      <w:r w:rsidR="00897D2F">
        <w:t>O =</w:t>
      </w:r>
      <w:r w:rsidR="005C1840">
        <w:t xml:space="preserve"> C = </w:t>
      </w:r>
      <w:r w:rsidR="00721F93">
        <w:t>O</w:t>
      </w:r>
      <w:r w:rsidR="005738E5">
        <w:rPr>
          <w:vertAlign w:val="subscript"/>
        </w:rPr>
        <w:t>´</w:t>
      </w:r>
      <w:r w:rsidR="005738E5">
        <w:t>´</w:t>
      </w:r>
      <w:r w:rsidR="008A21A2">
        <w:t xml:space="preserve">   </w:t>
      </w:r>
      <w:r w:rsidR="00AB79AC">
        <w:t xml:space="preserve"> </w:t>
      </w:r>
    </w:p>
    <w:p w14:paraId="136E7533" w14:textId="76F1CED4" w:rsidR="00155D29" w:rsidRDefault="00155D29" w:rsidP="00CE63FA">
      <w:pPr>
        <w:pStyle w:val="Listenabsatz"/>
        <w:numPr>
          <w:ilvl w:val="0"/>
          <w:numId w:val="40"/>
        </w:numPr>
      </w:pPr>
      <w:r>
        <w:t>Ist CO</w:t>
      </w:r>
      <w:r>
        <w:rPr>
          <w:vertAlign w:val="subscript"/>
        </w:rPr>
        <w:t>2</w:t>
      </w:r>
      <w:r>
        <w:t xml:space="preserve"> </w:t>
      </w:r>
      <w:r w:rsidR="00E170E1">
        <w:t>gestreckt oder gewickelt.</w:t>
      </w:r>
      <w:r w:rsidR="00033EA2">
        <w:t xml:space="preserve"> </w:t>
      </w:r>
      <w:r w:rsidR="00033EA2" w:rsidRPr="00883C7B">
        <w:rPr>
          <w:u w:val="single"/>
        </w:rPr>
        <w:t>gestreck</w:t>
      </w:r>
      <w:r w:rsidR="00CB4CBB" w:rsidRPr="00883C7B">
        <w:rPr>
          <w:u w:val="single"/>
        </w:rPr>
        <w:t>t</w:t>
      </w:r>
    </w:p>
    <w:p w14:paraId="4DDBF85E" w14:textId="7C8388E5" w:rsidR="00E170E1" w:rsidRDefault="001B289E" w:rsidP="00CE63FA">
      <w:pPr>
        <w:pStyle w:val="Listenabsatz"/>
        <w:numPr>
          <w:ilvl w:val="0"/>
          <w:numId w:val="40"/>
        </w:numPr>
      </w:pPr>
      <w:r>
        <w:t>Zeichnen sie die Teilladungen ein.</w:t>
      </w:r>
      <w:r w:rsidR="00883C7B">
        <w:t xml:space="preserve"> </w:t>
      </w:r>
    </w:p>
    <w:p w14:paraId="7128BC3D" w14:textId="639315C3" w:rsidR="001B289E" w:rsidRPr="00CE63FA" w:rsidRDefault="001B289E" w:rsidP="00CE63FA">
      <w:pPr>
        <w:pStyle w:val="Listenabsatz"/>
        <w:numPr>
          <w:ilvl w:val="0"/>
          <w:numId w:val="40"/>
        </w:numPr>
      </w:pPr>
      <w:r>
        <w:t>Ist CO</w:t>
      </w:r>
      <w:r>
        <w:rPr>
          <w:vertAlign w:val="subscript"/>
        </w:rPr>
        <w:t>2</w:t>
      </w:r>
      <w:r>
        <w:t xml:space="preserve"> ein Dipolmolkül.</w:t>
      </w:r>
      <w:r w:rsidR="00BB6BED">
        <w:t xml:space="preserve"> </w:t>
      </w:r>
      <w:r w:rsidR="00AA70B8" w:rsidRPr="00AA70B8">
        <w:rPr>
          <w:u w:val="single"/>
        </w:rPr>
        <w:t>N</w:t>
      </w:r>
      <w:r w:rsidR="00680B11" w:rsidRPr="00AA70B8">
        <w:rPr>
          <w:u w:val="single"/>
        </w:rPr>
        <w:t>ein</w:t>
      </w:r>
      <w:r w:rsidR="00AA70B8">
        <w:t xml:space="preserve"> </w:t>
      </w:r>
    </w:p>
    <w:p w14:paraId="1F968BD2" w14:textId="1A967177" w:rsidR="00280A51" w:rsidRDefault="007A0027" w:rsidP="00280A51">
      <w:r>
        <w:rPr>
          <w:u w:val="single"/>
        </w:rPr>
        <w:t>E:</w:t>
      </w:r>
    </w:p>
    <w:p w14:paraId="41C98696" w14:textId="014B230C" w:rsidR="00280A51" w:rsidRDefault="00F968E0" w:rsidP="00F968E0">
      <w:pPr>
        <w:pStyle w:val="Listenabsatz"/>
        <w:numPr>
          <w:ilvl w:val="0"/>
          <w:numId w:val="39"/>
        </w:numPr>
      </w:pPr>
      <w:r>
        <w:t>Verfärbt sich</w:t>
      </w:r>
      <w:r w:rsidR="003B3FA1">
        <w:t xml:space="preserve"> braun </w:t>
      </w:r>
      <w:r w:rsidR="003B3FA1">
        <w:rPr>
          <w:rFonts w:ascii="Wingdings" w:eastAsia="Wingdings" w:hAnsi="Wingdings" w:cs="Wingdings"/>
        </w:rPr>
        <w:t></w:t>
      </w:r>
      <w:r w:rsidR="003B3FA1">
        <w:t xml:space="preserve"> zersetzt sich</w:t>
      </w:r>
      <w:r w:rsidR="003F6098">
        <w:t>,</w:t>
      </w:r>
      <w:r w:rsidR="003B3FA1">
        <w:t xml:space="preserve"> </w:t>
      </w:r>
      <w:r w:rsidR="003B3FA1">
        <w:rPr>
          <w:rFonts w:ascii="Wingdings" w:eastAsia="Wingdings" w:hAnsi="Wingdings" w:cs="Wingdings"/>
        </w:rPr>
        <w:t></w:t>
      </w:r>
      <w:r w:rsidR="003B3FA1">
        <w:t xml:space="preserve"> danach </w:t>
      </w:r>
      <w:r w:rsidR="00810749">
        <w:t>schmilzt</w:t>
      </w:r>
      <w:r w:rsidR="003B3FA1">
        <w:t xml:space="preserve"> diese auch</w:t>
      </w:r>
      <w:r w:rsidR="00AD3BFD">
        <w:t xml:space="preserve"> </w:t>
      </w:r>
      <w:r w:rsidR="00AD3BFD">
        <w:rPr>
          <w:rFonts w:ascii="Wingdings" w:eastAsia="Wingdings" w:hAnsi="Wingdings" w:cs="Wingdings"/>
        </w:rPr>
        <w:t></w:t>
      </w:r>
      <w:r w:rsidR="00AD3BFD">
        <w:t xml:space="preserve"> Sa</w:t>
      </w:r>
      <w:r w:rsidR="00A44F27">
        <w:t>charose</w:t>
      </w:r>
    </w:p>
    <w:p w14:paraId="23B455A4" w14:textId="74CF08A7" w:rsidR="003B3FA1" w:rsidRDefault="00A32E14" w:rsidP="00F968E0">
      <w:pPr>
        <w:pStyle w:val="Listenabsatz"/>
        <w:numPr>
          <w:ilvl w:val="0"/>
          <w:numId w:val="39"/>
        </w:numPr>
      </w:pPr>
      <w:r>
        <w:t>Verändert sich beim erhitzten nicht</w:t>
      </w:r>
      <w:r w:rsidR="00AD3BFD">
        <w:t xml:space="preserve"> </w:t>
      </w:r>
      <w:r w:rsidR="00AD3BFD">
        <w:rPr>
          <w:rFonts w:ascii="Wingdings" w:eastAsia="Wingdings" w:hAnsi="Wingdings" w:cs="Wingdings"/>
        </w:rPr>
        <w:t></w:t>
      </w:r>
      <w:r w:rsidR="00AD3BFD">
        <w:t xml:space="preserve"> Kochsalz</w:t>
      </w:r>
    </w:p>
    <w:p w14:paraId="78C185DE" w14:textId="2544FA3A" w:rsidR="00AF2B39" w:rsidRDefault="003F6098" w:rsidP="00F968E0">
      <w:pPr>
        <w:pStyle w:val="Listenabsatz"/>
        <w:numPr>
          <w:ilvl w:val="0"/>
          <w:numId w:val="39"/>
        </w:numPr>
      </w:pPr>
      <w:r>
        <w:t xml:space="preserve">Verfärbt sich schwarz </w:t>
      </w:r>
      <w:r>
        <w:rPr>
          <w:rFonts w:ascii="Wingdings" w:eastAsia="Wingdings" w:hAnsi="Wingdings" w:cs="Wingdings"/>
        </w:rPr>
        <w:t></w:t>
      </w:r>
      <w:r>
        <w:t xml:space="preserve"> zersetzt sich</w:t>
      </w:r>
      <w:r w:rsidR="00AD3BFD">
        <w:t xml:space="preserve"> </w:t>
      </w:r>
      <w:r w:rsidR="00AD3BFD">
        <w:rPr>
          <w:rFonts w:ascii="Wingdings" w:eastAsia="Wingdings" w:hAnsi="Wingdings" w:cs="Wingdings"/>
        </w:rPr>
        <w:t></w:t>
      </w:r>
      <w:r w:rsidR="00AD3BFD">
        <w:t xml:space="preserve"> Stärke</w:t>
      </w:r>
    </w:p>
    <w:p w14:paraId="26974DD0" w14:textId="3EBD4DA3" w:rsidR="00F54591" w:rsidRPr="007A0027" w:rsidRDefault="00E75F95" w:rsidP="00F54591">
      <w:pPr>
        <w:pStyle w:val="Listenabsatz"/>
        <w:numPr>
          <w:ilvl w:val="0"/>
          <w:numId w:val="39"/>
        </w:numPr>
      </w:pPr>
      <w:r>
        <w:t>Schmilzt</w:t>
      </w:r>
      <w:r w:rsidR="0097456A">
        <w:t>,</w:t>
      </w:r>
      <w:r>
        <w:t xml:space="preserve"> </w:t>
      </w:r>
      <w:r>
        <w:rPr>
          <w:rFonts w:ascii="Wingdings" w:eastAsia="Wingdings" w:hAnsi="Wingdings" w:cs="Wingdings"/>
        </w:rPr>
        <w:t></w:t>
      </w:r>
      <w:r>
        <w:t xml:space="preserve"> </w:t>
      </w:r>
      <w:r w:rsidR="0097456A">
        <w:t xml:space="preserve">Stoff verdampft </w:t>
      </w:r>
      <w:r w:rsidR="0097456A">
        <w:rPr>
          <w:rFonts w:ascii="Wingdings" w:eastAsia="Wingdings" w:hAnsi="Wingdings" w:cs="Wingdings"/>
        </w:rPr>
        <w:t></w:t>
      </w:r>
      <w:r w:rsidR="0097456A">
        <w:t xml:space="preserve"> </w:t>
      </w:r>
      <w:r w:rsidR="005B0754">
        <w:t>resublimiert</w:t>
      </w:r>
      <w:r w:rsidR="0097456A">
        <w:t xml:space="preserve"> am Glasrand</w:t>
      </w:r>
      <w:r w:rsidR="00AD3BFD">
        <w:t xml:space="preserve"> </w:t>
      </w:r>
      <w:r w:rsidR="00AD3BFD">
        <w:rPr>
          <w:rFonts w:ascii="Wingdings" w:eastAsia="Wingdings" w:hAnsi="Wingdings" w:cs="Wingdings"/>
        </w:rPr>
        <w:t></w:t>
      </w:r>
      <w:r w:rsidR="00AD3BFD">
        <w:t xml:space="preserve"> Kampf</w:t>
      </w:r>
      <w:r w:rsidR="007A0863">
        <w:t>er</w:t>
      </w:r>
    </w:p>
    <w:p w14:paraId="228D0B1F" w14:textId="77777777" w:rsidR="008D50ED" w:rsidRDefault="008D50ED" w:rsidP="00546C41"/>
    <w:p w14:paraId="6F10D929" w14:textId="54F65BB3" w:rsidR="001637F0" w:rsidRDefault="00C10686" w:rsidP="00546C41">
      <w:pPr>
        <w:rPr>
          <w:u w:val="single"/>
        </w:rPr>
      </w:pPr>
      <w:r>
        <w:rPr>
          <w:u w:val="single"/>
        </w:rPr>
        <w:t>Wechselwirkungskräfte</w:t>
      </w:r>
      <w:r w:rsidR="00DB04D7">
        <w:rPr>
          <w:u w:val="single"/>
        </w:rPr>
        <w:t xml:space="preserve"> (Zwischenmolek</w:t>
      </w:r>
      <w:r w:rsidR="008A43F9">
        <w:rPr>
          <w:u w:val="single"/>
        </w:rPr>
        <w:t xml:space="preserve">ulare </w:t>
      </w:r>
      <w:r w:rsidR="001637F0">
        <w:rPr>
          <w:u w:val="single"/>
        </w:rPr>
        <w:t>Kräfte)</w:t>
      </w:r>
      <w:r>
        <w:rPr>
          <w:u w:val="single"/>
        </w:rPr>
        <w:t>:</w:t>
      </w:r>
    </w:p>
    <w:p w14:paraId="660BEEE7" w14:textId="5B5E91AC" w:rsidR="00C228A3" w:rsidRDefault="00C71787" w:rsidP="00546C41">
      <w:r>
        <w:t>Die starken Kräfte</w:t>
      </w:r>
      <w:r w:rsidR="00590FDF">
        <w:t>, die zur Bildung von Ionengittern</w:t>
      </w:r>
      <w:r w:rsidR="001F209A">
        <w:t>, Metallgittern</w:t>
      </w:r>
      <w:r w:rsidR="00A217A0">
        <w:t xml:space="preserve">, Molekülen und Atomgitter führen </w:t>
      </w:r>
      <w:r w:rsidR="00845B4A">
        <w:t xml:space="preserve">werden </w:t>
      </w:r>
      <w:r w:rsidR="00845B4A" w:rsidRPr="00F00F1D">
        <w:rPr>
          <w:u w:val="single"/>
        </w:rPr>
        <w:t>Hauptvalenzbi</w:t>
      </w:r>
      <w:r w:rsidR="00672AC7" w:rsidRPr="00F00F1D">
        <w:rPr>
          <w:u w:val="single"/>
        </w:rPr>
        <w:t>n</w:t>
      </w:r>
      <w:r w:rsidR="00845B4A" w:rsidRPr="00F00F1D">
        <w:rPr>
          <w:u w:val="single"/>
        </w:rPr>
        <w:t>dungen</w:t>
      </w:r>
      <w:r w:rsidR="00F00F1D">
        <w:rPr>
          <w:u w:val="single"/>
        </w:rPr>
        <w:t xml:space="preserve"> (kurz: Hauptvalenzen)</w:t>
      </w:r>
      <w:r w:rsidR="00672AC7">
        <w:t xml:space="preserve"> genannt die wesentlich schwächeren Kräfte</w:t>
      </w:r>
      <w:r w:rsidR="00CE7B33">
        <w:t>,</w:t>
      </w:r>
      <w:r w:rsidR="00672AC7">
        <w:t xml:space="preserve"> </w:t>
      </w:r>
      <w:r w:rsidR="00CA182C">
        <w:t xml:space="preserve">die zum Zusammenhalt zwischen den Molekülen führen </w:t>
      </w:r>
      <w:r w:rsidR="00F00F1D">
        <w:t>werden</w:t>
      </w:r>
      <w:r w:rsidR="00CE7B33">
        <w:t>,</w:t>
      </w:r>
      <w:r w:rsidR="00F00F1D">
        <w:t xml:space="preserve"> </w:t>
      </w:r>
      <w:r w:rsidR="00F00F1D" w:rsidRPr="00F00F1D">
        <w:rPr>
          <w:u w:val="single"/>
        </w:rPr>
        <w:t>Nebenvalenzbindungen</w:t>
      </w:r>
      <w:r w:rsidR="00F00F1D">
        <w:rPr>
          <w:u w:val="single"/>
        </w:rPr>
        <w:t xml:space="preserve"> (kurz; Nebenvalenzen, oder: zwischenmolekulare Kräfte)</w:t>
      </w:r>
      <w:r w:rsidR="00F00F1D">
        <w:t xml:space="preserve"> genannt.</w:t>
      </w:r>
      <w:r w:rsidR="00050C22">
        <w:t xml:space="preserve"> </w:t>
      </w:r>
      <w:r w:rsidR="00ED2B14" w:rsidRPr="00221121">
        <w:rPr>
          <w:u w:val="single"/>
        </w:rPr>
        <w:t>Zwischenmolekulare Kräfte</w:t>
      </w:r>
      <w:r w:rsidR="00ED2B14" w:rsidRPr="00221121">
        <w:t xml:space="preserve"> sind elektrostatische Anziehungskräfte</w:t>
      </w:r>
      <w:r w:rsidR="00221121">
        <w:t>,</w:t>
      </w:r>
      <w:r w:rsidR="00ED2B14" w:rsidRPr="00221121">
        <w:t xml:space="preserve"> </w:t>
      </w:r>
      <w:r w:rsidR="004D4837" w:rsidRPr="00221121">
        <w:t xml:space="preserve">die zwischen </w:t>
      </w:r>
      <w:r w:rsidR="00E866C6" w:rsidRPr="00221121">
        <w:t xml:space="preserve">dem positiven Pol </w:t>
      </w:r>
      <w:r w:rsidR="000820AA" w:rsidRPr="00221121">
        <w:t>und dem negativen Pol</w:t>
      </w:r>
      <w:r w:rsidR="00E11654" w:rsidRPr="00221121">
        <w:t xml:space="preserve"> von benachbarten Teilchen </w:t>
      </w:r>
      <w:r w:rsidR="00221121" w:rsidRPr="00221121">
        <w:t>wirksam sind.</w:t>
      </w:r>
    </w:p>
    <w:p w14:paraId="5607617A" w14:textId="77777777" w:rsidR="0041270A" w:rsidRDefault="0041270A" w:rsidP="00546C41"/>
    <w:p w14:paraId="2B84097A" w14:textId="33D8FADB" w:rsidR="00342443" w:rsidRDefault="00D74127" w:rsidP="00D74127">
      <w:r w:rsidRPr="00342443">
        <w:rPr>
          <w:highlight w:val="lightGray"/>
          <w:u w:val="single"/>
        </w:rPr>
        <w:t>α</w:t>
      </w:r>
      <w:r w:rsidRPr="00342443">
        <w:rPr>
          <w:u w:val="single"/>
        </w:rPr>
        <w:t>)</w:t>
      </w:r>
      <w:r>
        <w:t xml:space="preserve"> </w:t>
      </w:r>
      <w:r w:rsidRPr="00D74127">
        <w:rPr>
          <w:u w:val="single"/>
        </w:rPr>
        <w:t>Wasserstoffbrückenbindung</w:t>
      </w:r>
      <w:r>
        <w:t xml:space="preserve"> ist </w:t>
      </w:r>
      <w:r w:rsidR="00342443">
        <w:t>eine starke zwischenmolekulare Kraft</w:t>
      </w:r>
      <w:r w:rsidR="00F55F3D">
        <w:t xml:space="preserve"> sie tritt auf</w:t>
      </w:r>
      <w:r w:rsidR="008142FC">
        <w:t>,</w:t>
      </w:r>
      <w:r w:rsidR="00F55F3D">
        <w:t xml:space="preserve"> </w:t>
      </w:r>
      <w:r w:rsidR="00342443">
        <w:t xml:space="preserve">wenn </w:t>
      </w:r>
    </w:p>
    <w:p w14:paraId="5116B7A2" w14:textId="1F2B0E6E" w:rsidR="00D74127" w:rsidRDefault="00342443" w:rsidP="00D74127">
      <w:r>
        <w:t>H-Atome an stark elektronegative Atome (F, O, N) gebunden sind</w:t>
      </w:r>
      <w:r w:rsidR="001456C1">
        <w:t xml:space="preserve"> </w:t>
      </w:r>
      <w:r w:rsidR="001456C1" w:rsidRPr="001456C1">
        <w:rPr>
          <w:u w:val="single"/>
        </w:rPr>
        <w:t>z.B.</w:t>
      </w:r>
      <w:r w:rsidR="001456C1">
        <w:t xml:space="preserve"> im Wasser.</w:t>
      </w:r>
    </w:p>
    <w:p w14:paraId="0A8C9D14" w14:textId="05E8A8E6" w:rsidR="00A25225" w:rsidRDefault="00A25225" w:rsidP="00D74127"/>
    <w:p w14:paraId="49A429E4" w14:textId="0ED70F7F" w:rsidR="00092009" w:rsidRDefault="00092009" w:rsidP="00D74127">
      <w:r>
        <w:rPr>
          <w:noProof/>
        </w:rPr>
        <w:lastRenderedPageBreak/>
        <w:drawing>
          <wp:inline distT="0" distB="0" distL="0" distR="0" wp14:anchorId="6B7A4204" wp14:editId="30A1506B">
            <wp:extent cx="5733415" cy="4300220"/>
            <wp:effectExtent l="0" t="0" r="0" b="0"/>
            <wp:docPr id="1694681856" name="Grafik 169468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81856" name="Unbenanntes Dokument.png"/>
                    <pic:cNvPicPr/>
                  </pic:nvPicPr>
                  <pic:blipFill>
                    <a:blip r:embed="rId20">
                      <a:extLst>
                        <a:ext uri="{28A0092B-C50C-407E-A947-70E740481C1C}">
                          <a14:useLocalDpi xmlns:a14="http://schemas.microsoft.com/office/drawing/2010/main" val="0"/>
                        </a:ext>
                      </a:extLst>
                    </a:blip>
                    <a:stretch>
                      <a:fillRect/>
                    </a:stretch>
                  </pic:blipFill>
                  <pic:spPr>
                    <a:xfrm>
                      <a:off x="0" y="0"/>
                      <a:ext cx="5743628" cy="4307880"/>
                    </a:xfrm>
                    <a:prstGeom prst="rect">
                      <a:avLst/>
                    </a:prstGeom>
                  </pic:spPr>
                </pic:pic>
              </a:graphicData>
            </a:graphic>
          </wp:inline>
        </w:drawing>
      </w:r>
    </w:p>
    <w:p w14:paraId="14186B07" w14:textId="43532533" w:rsidR="00AB1FF4" w:rsidRDefault="00191C5C" w:rsidP="00D74127">
      <w:pPr>
        <w:rPr>
          <w:u w:val="single"/>
        </w:rPr>
      </w:pPr>
      <w:r>
        <w:t xml:space="preserve">Als </w:t>
      </w:r>
      <w:r w:rsidR="002E1A71">
        <w:rPr>
          <w:u w:val="single"/>
        </w:rPr>
        <w:t>ffffff</w:t>
      </w:r>
      <w:r w:rsidRPr="00212EF6">
        <w:rPr>
          <w:u w:val="single"/>
        </w:rPr>
        <w:t>nbindung</w:t>
      </w:r>
      <w:r w:rsidR="00212EF6">
        <w:t xml:space="preserve"> bezeichnet man </w:t>
      </w:r>
      <w:r w:rsidR="006B373A">
        <w:t xml:space="preserve">die Anziehungskraft </w:t>
      </w:r>
      <w:r w:rsidR="00023685">
        <w:t>zwischen einem H-Atom</w:t>
      </w:r>
      <w:r w:rsidR="00F74451">
        <w:t>,</w:t>
      </w:r>
      <w:r w:rsidR="00023685">
        <w:t xml:space="preserve"> </w:t>
      </w:r>
      <w:r w:rsidR="0041270A">
        <w:t xml:space="preserve">das an ein </w:t>
      </w:r>
      <w:r w:rsidR="001C1B18">
        <w:t xml:space="preserve">stark elektronegatives Atom </w:t>
      </w:r>
      <w:r w:rsidR="0073133B">
        <w:t xml:space="preserve">gebunden ist </w:t>
      </w:r>
      <w:r w:rsidR="00744429">
        <w:t>und dem freien Elektronenpaar</w:t>
      </w:r>
      <w:r w:rsidR="00FE73B9">
        <w:t xml:space="preserve"> </w:t>
      </w:r>
      <w:r w:rsidR="00352888">
        <w:t xml:space="preserve">eines </w:t>
      </w:r>
      <w:r w:rsidR="00213D0A">
        <w:t>a</w:t>
      </w:r>
      <w:r w:rsidR="00352888">
        <w:t xml:space="preserve">nderen </w:t>
      </w:r>
      <w:r w:rsidR="00213D0A">
        <w:t>stark elektronegativen Atoms</w:t>
      </w:r>
      <w:r w:rsidR="00C13340">
        <w:t>.</w:t>
      </w:r>
      <w:r w:rsidR="00640309">
        <w:t xml:space="preserve"> Sie wird </w:t>
      </w:r>
      <w:r w:rsidR="00101ACB">
        <w:t xml:space="preserve">durch eine punktierte Linie </w:t>
      </w:r>
      <w:r w:rsidR="00F74451">
        <w:t>dargestellt.</w:t>
      </w:r>
      <w:r w:rsidR="00E76195">
        <w:t xml:space="preserve"> Die Wasserstoffbrückenbindung bewirkt </w:t>
      </w:r>
      <w:r w:rsidR="00DB39D0">
        <w:t>den Zusammenschluss</w:t>
      </w:r>
      <w:r w:rsidR="00EE1FE0">
        <w:t xml:space="preserve"> von Moleküle</w:t>
      </w:r>
      <w:r w:rsidR="004C06CC">
        <w:t xml:space="preserve">n zu </w:t>
      </w:r>
      <w:r w:rsidR="004C06CC" w:rsidRPr="004C06CC">
        <w:rPr>
          <w:u w:val="single"/>
        </w:rPr>
        <w:t>größeren Teilchenverbänden</w:t>
      </w:r>
      <w:r w:rsidR="00031929">
        <w:rPr>
          <w:u w:val="single"/>
        </w:rPr>
        <w:t xml:space="preserve"> (Aggregate, Assoziate)</w:t>
      </w:r>
      <w:r w:rsidR="004C06CC" w:rsidRPr="004C06CC">
        <w:rPr>
          <w:u w:val="single"/>
        </w:rPr>
        <w:t>.</w:t>
      </w:r>
    </w:p>
    <w:p w14:paraId="242BBA13" w14:textId="2F73403F" w:rsidR="008C15F0" w:rsidRDefault="008C15F0" w:rsidP="00D74127">
      <w:r w:rsidRPr="00F903D9">
        <w:rPr>
          <w:u w:val="single"/>
        </w:rPr>
        <w:t>Man kann damit erklären</w:t>
      </w:r>
      <w:r w:rsidR="00F903D9" w:rsidRPr="00F903D9">
        <w:rPr>
          <w:u w:val="single"/>
        </w:rPr>
        <w:t>:</w:t>
      </w:r>
    </w:p>
    <w:p w14:paraId="5A9052FB" w14:textId="7B12B428" w:rsidR="001E1297" w:rsidRDefault="00AD0499" w:rsidP="00005592">
      <w:pPr>
        <w:pStyle w:val="Listenabsatz"/>
        <w:numPr>
          <w:ilvl w:val="0"/>
          <w:numId w:val="42"/>
        </w:numPr>
      </w:pPr>
      <w:r>
        <w:t>Dass d</w:t>
      </w:r>
      <w:r w:rsidR="00AE745A">
        <w:t>ie</w:t>
      </w:r>
      <w:r>
        <w:t xml:space="preserve"> </w:t>
      </w:r>
      <w:r w:rsidRPr="000F7CF2">
        <w:rPr>
          <w:u w:val="single"/>
        </w:rPr>
        <w:t>Siedepunkt</w:t>
      </w:r>
      <w:r w:rsidR="00AE745A" w:rsidRPr="000F7CF2">
        <w:rPr>
          <w:u w:val="single"/>
        </w:rPr>
        <w:t>e</w:t>
      </w:r>
      <w:r w:rsidRPr="000F7CF2">
        <w:rPr>
          <w:u w:val="single"/>
        </w:rPr>
        <w:t xml:space="preserve"> des Wassers</w:t>
      </w:r>
      <w:r>
        <w:t xml:space="preserve"> hoch </w:t>
      </w:r>
      <w:r w:rsidR="00AE745A">
        <w:t>sind, obwohl die Moleküle klein sind</w:t>
      </w:r>
      <w:r w:rsidR="000F7CF2">
        <w:br/>
      </w:r>
      <w:r w:rsidR="001E1297">
        <w:t>Kp = Siedepunkt</w:t>
      </w:r>
    </w:p>
    <w:p w14:paraId="4CC24DB2" w14:textId="77013113" w:rsidR="00005592" w:rsidRDefault="000F7CF2" w:rsidP="001E1297">
      <w:pPr>
        <w:pStyle w:val="Listenabsatz"/>
      </w:pPr>
      <w:r w:rsidRPr="00E97D7F">
        <w:t>Kp(H</w:t>
      </w:r>
      <w:r w:rsidRPr="00E97D7F">
        <w:rPr>
          <w:vertAlign w:val="subscript"/>
        </w:rPr>
        <w:t>2</w:t>
      </w:r>
      <w:r w:rsidRPr="00E97D7F">
        <w:t>O) = 100</w:t>
      </w:r>
      <w:r w:rsidR="00005592" w:rsidRPr="00E97D7F">
        <w:t>°</w:t>
      </w:r>
      <w:r w:rsidR="001E1297" w:rsidRPr="00E97D7F">
        <w:t>C</w:t>
      </w:r>
      <w:r w:rsidR="00005592" w:rsidRPr="00E97D7F">
        <w:br/>
        <w:t>Kp(O</w:t>
      </w:r>
      <w:r w:rsidR="00005592" w:rsidRPr="00E97D7F">
        <w:rPr>
          <w:vertAlign w:val="subscript"/>
        </w:rPr>
        <w:t>2</w:t>
      </w:r>
      <w:r w:rsidR="00005592" w:rsidRPr="00E97D7F">
        <w:t xml:space="preserve">) = </w:t>
      </w:r>
      <w:r w:rsidR="00112A0D" w:rsidRPr="00E97D7F">
        <w:t>-182,97°C</w:t>
      </w:r>
    </w:p>
    <w:p w14:paraId="22CC09FF" w14:textId="5C68624F" w:rsidR="00DD1F37" w:rsidRPr="00537BD4" w:rsidRDefault="005D2733" w:rsidP="00537BD4">
      <w:pPr>
        <w:pStyle w:val="Listenabsatz"/>
        <w:numPr>
          <w:ilvl w:val="0"/>
          <w:numId w:val="42"/>
        </w:numPr>
        <w:rPr>
          <w:u w:val="single"/>
        </w:rPr>
      </w:pPr>
      <w:r w:rsidRPr="00D61FAB">
        <w:rPr>
          <w:u w:val="single"/>
        </w:rPr>
        <w:t>Oberflächenspannung</w:t>
      </w:r>
      <w:r w:rsidR="00D61FAB">
        <w:t xml:space="preserve"> ist sehr gro</w:t>
      </w:r>
      <w:r w:rsidR="00537BD4">
        <w:t>ß</w:t>
      </w:r>
    </w:p>
    <w:p w14:paraId="2B9049B7" w14:textId="3AF22E2B" w:rsidR="00537BD4" w:rsidRDefault="00537BD4" w:rsidP="00537BD4">
      <w:pPr>
        <w:rPr>
          <w:u w:val="single"/>
        </w:rPr>
      </w:pPr>
      <w:r>
        <w:rPr>
          <w:u w:val="single"/>
        </w:rPr>
        <w:t>Wasser ist ein gutes Lösemittel</w:t>
      </w:r>
      <w:r w:rsidR="00C37BB3">
        <w:rPr>
          <w:u w:val="single"/>
        </w:rPr>
        <w:t xml:space="preserve"> für</w:t>
      </w:r>
    </w:p>
    <w:p w14:paraId="77E201FB" w14:textId="47DC3CF5" w:rsidR="00C37BB3" w:rsidRDefault="00C37BB3" w:rsidP="00C37BB3">
      <w:pPr>
        <w:pStyle w:val="Listenabsatz"/>
        <w:numPr>
          <w:ilvl w:val="0"/>
          <w:numId w:val="42"/>
        </w:numPr>
      </w:pPr>
      <w:r>
        <w:t>Stark polare Stoff</w:t>
      </w:r>
      <w:r w:rsidR="00426FF6">
        <w:t>e</w:t>
      </w:r>
      <w:r>
        <w:t xml:space="preserve"> z.B.</w:t>
      </w:r>
      <w:r w:rsidR="00426FF6">
        <w:t xml:space="preserve"> HCl, NH</w:t>
      </w:r>
      <w:r w:rsidR="00426FF6">
        <w:rPr>
          <w:vertAlign w:val="subscript"/>
        </w:rPr>
        <w:t>3</w:t>
      </w:r>
      <w:r w:rsidR="00426FF6">
        <w:t>, Zucker</w:t>
      </w:r>
    </w:p>
    <w:p w14:paraId="671B4E74" w14:textId="06020F17" w:rsidR="00426FF6" w:rsidRDefault="00426FF6" w:rsidP="00C37BB3">
      <w:pPr>
        <w:pStyle w:val="Listenabsatz"/>
        <w:numPr>
          <w:ilvl w:val="0"/>
          <w:numId w:val="42"/>
        </w:numPr>
      </w:pPr>
      <w:r>
        <w:t>Salze</w:t>
      </w:r>
    </w:p>
    <w:p w14:paraId="18098EF2" w14:textId="778CBDD5" w:rsidR="00426FF6" w:rsidRDefault="00C03E40" w:rsidP="00C03E40">
      <w:pPr>
        <w:ind w:left="360" w:firstLine="360"/>
      </w:pPr>
      <w:r>
        <w:t>z</w:t>
      </w:r>
      <w:r w:rsidR="00D84B85">
        <w:t>.B.</w:t>
      </w:r>
    </w:p>
    <w:p w14:paraId="0C0A44A9" w14:textId="72075F41" w:rsidR="00D84B85" w:rsidRDefault="00E978A3" w:rsidP="00D84B85">
      <w:pPr>
        <w:ind w:left="720"/>
      </w:pPr>
      <w:r>
        <w:rPr>
          <w:noProof/>
        </w:rPr>
        <w:lastRenderedPageBreak/>
        <w:drawing>
          <wp:inline distT="0" distB="0" distL="0" distR="0" wp14:anchorId="6C6F6F8C" wp14:editId="50140D7D">
            <wp:extent cx="4462272" cy="2839062"/>
            <wp:effectExtent l="0" t="0" r="0" b="0"/>
            <wp:docPr id="1694681863" name="Grafik 169468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81863" name="Unbenanntes Dokument (2).png"/>
                    <pic:cNvPicPr/>
                  </pic:nvPicPr>
                  <pic:blipFill rotWithShape="1">
                    <a:blip r:embed="rId21">
                      <a:extLst>
                        <a:ext uri="{28A0092B-C50C-407E-A947-70E740481C1C}">
                          <a14:useLocalDpi xmlns:a14="http://schemas.microsoft.com/office/drawing/2010/main" val="0"/>
                        </a:ext>
                      </a:extLst>
                    </a:blip>
                    <a:srcRect l="654" r="184" b="673"/>
                    <a:stretch/>
                  </pic:blipFill>
                  <pic:spPr>
                    <a:xfrm>
                      <a:off x="0" y="0"/>
                      <a:ext cx="4672910" cy="2973078"/>
                    </a:xfrm>
                    <a:prstGeom prst="rect">
                      <a:avLst/>
                    </a:prstGeom>
                  </pic:spPr>
                </pic:pic>
              </a:graphicData>
            </a:graphic>
          </wp:inline>
        </w:drawing>
      </w:r>
      <w:r w:rsidR="0056087A">
        <w:rPr>
          <w:noProof/>
        </w:rPr>
        <w:drawing>
          <wp:inline distT="0" distB="0" distL="0" distR="0" wp14:anchorId="1FDE2EC3" wp14:editId="1745BC66">
            <wp:extent cx="4641255" cy="3087014"/>
            <wp:effectExtent l="0" t="0" r="0" b="0"/>
            <wp:docPr id="1694681864" name="Grafik 169468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81864" name="Unbenanntes Dokument (3).png"/>
                    <pic:cNvPicPr/>
                  </pic:nvPicPr>
                  <pic:blipFill>
                    <a:blip r:embed="rId22">
                      <a:extLst>
                        <a:ext uri="{28A0092B-C50C-407E-A947-70E740481C1C}">
                          <a14:useLocalDpi xmlns:a14="http://schemas.microsoft.com/office/drawing/2010/main" val="0"/>
                        </a:ext>
                      </a:extLst>
                    </a:blip>
                    <a:stretch>
                      <a:fillRect/>
                    </a:stretch>
                  </pic:blipFill>
                  <pic:spPr>
                    <a:xfrm>
                      <a:off x="0" y="0"/>
                      <a:ext cx="4695236" cy="3122918"/>
                    </a:xfrm>
                    <a:prstGeom prst="rect">
                      <a:avLst/>
                    </a:prstGeom>
                  </pic:spPr>
                </pic:pic>
              </a:graphicData>
            </a:graphic>
          </wp:inline>
        </w:drawing>
      </w:r>
    </w:p>
    <w:p w14:paraId="6B60D3CD" w14:textId="31CBB2BE" w:rsidR="00C17A79" w:rsidRDefault="004454E8" w:rsidP="00982AEE">
      <w:pPr>
        <w:pStyle w:val="Listenabsatz"/>
        <w:numPr>
          <w:ilvl w:val="0"/>
          <w:numId w:val="42"/>
        </w:numPr>
      </w:pPr>
      <w:r>
        <w:t xml:space="preserve">Die Anlagerung </w:t>
      </w:r>
      <w:r w:rsidR="00295FF7">
        <w:t>von Lösemittelmolekülen</w:t>
      </w:r>
      <w:r w:rsidR="00326BFD">
        <w:t xml:space="preserve"> (Wassermolekülen) </w:t>
      </w:r>
      <w:r w:rsidR="00EB7E25">
        <w:t xml:space="preserve">an gelöste Teilchen </w:t>
      </w:r>
      <w:r w:rsidR="00710B46">
        <w:t xml:space="preserve">bezeichnet man als </w:t>
      </w:r>
      <w:r w:rsidR="00710B46">
        <w:rPr>
          <w:u w:val="single"/>
        </w:rPr>
        <w:t>Solvatatio</w:t>
      </w:r>
      <w:r w:rsidR="003A7652">
        <w:rPr>
          <w:u w:val="single"/>
        </w:rPr>
        <w:t>n (Hydratation)</w:t>
      </w:r>
      <w:r w:rsidR="00726D77">
        <w:t xml:space="preserve">, sie wird verursacht </w:t>
      </w:r>
      <w:r w:rsidR="006A65BC">
        <w:t xml:space="preserve">durch elektrostatische </w:t>
      </w:r>
      <w:r w:rsidR="002B59DC">
        <w:t xml:space="preserve">Anziehungskräfte </w:t>
      </w:r>
      <w:r w:rsidR="0030253D">
        <w:t xml:space="preserve">(z.B. </w:t>
      </w:r>
      <w:r w:rsidR="00811047">
        <w:t>zwischen Ionen und Dipolen)</w:t>
      </w:r>
      <w:r w:rsidR="009D1C84">
        <w:t>.</w:t>
      </w:r>
    </w:p>
    <w:p w14:paraId="6E94E2F0" w14:textId="2C8DD419" w:rsidR="00982AEE" w:rsidRDefault="00982AEE" w:rsidP="00982AEE"/>
    <w:p w14:paraId="475E53E2" w14:textId="77777777" w:rsidR="00FA7D57" w:rsidRDefault="00982AEE" w:rsidP="00982AEE">
      <w:r>
        <w:t>β</w:t>
      </w:r>
      <w:r w:rsidR="000C0412">
        <w:t xml:space="preserve">) </w:t>
      </w:r>
      <w:r w:rsidR="000C0412">
        <w:rPr>
          <w:u w:val="single"/>
        </w:rPr>
        <w:t>Van-der-Waals-Kräfte</w:t>
      </w:r>
      <w:r w:rsidR="000C0412">
        <w:t xml:space="preserve"> sind schwache Kräfte</w:t>
      </w:r>
      <w:r w:rsidR="004E2058">
        <w:t xml:space="preserve">, sie wirken </w:t>
      </w:r>
      <w:r w:rsidR="00725678">
        <w:t xml:space="preserve">zwischen unpolaren Molekülen </w:t>
      </w:r>
      <w:r w:rsidR="003B5AC5">
        <w:t>und zwischen Edelgasatomen</w:t>
      </w:r>
      <w:r w:rsidR="007C1A31">
        <w:t xml:space="preserve">. Man erklärt diese Kräfte </w:t>
      </w:r>
      <w:r w:rsidR="00F63412">
        <w:t xml:space="preserve">durch die Wirkung von zeitweiligen </w:t>
      </w:r>
      <w:r w:rsidR="00340328">
        <w:t>(vorübergehend</w:t>
      </w:r>
      <w:r w:rsidR="006310FF">
        <w:t>e</w:t>
      </w:r>
      <w:r w:rsidR="00340328">
        <w:t xml:space="preserve">) </w:t>
      </w:r>
      <w:r w:rsidR="006310FF">
        <w:t xml:space="preserve">Dipolen: </w:t>
      </w:r>
    </w:p>
    <w:p w14:paraId="090B2731" w14:textId="6A97855F" w:rsidR="00870E83" w:rsidRDefault="007568D9" w:rsidP="00982AEE">
      <w:r>
        <w:t xml:space="preserve">Durch die Bewegung </w:t>
      </w:r>
      <w:r w:rsidR="0037344A">
        <w:t xml:space="preserve">der Elektronen </w:t>
      </w:r>
      <w:r w:rsidR="00AC58F5">
        <w:t xml:space="preserve">kann die negative Ladung </w:t>
      </w:r>
      <w:r w:rsidR="00FA7D57">
        <w:t>für kurze Zeit ungleich verteilt sein</w:t>
      </w:r>
      <w:r w:rsidR="00034879">
        <w:t>.</w:t>
      </w:r>
    </w:p>
    <w:p w14:paraId="51E47CDB" w14:textId="228A508E" w:rsidR="00870E83" w:rsidRDefault="00FC618E" w:rsidP="00982AEE">
      <w:r>
        <w:rPr>
          <w:noProof/>
        </w:rPr>
        <w:lastRenderedPageBreak/>
        <w:drawing>
          <wp:inline distT="0" distB="0" distL="0" distR="0" wp14:anchorId="2F412D75" wp14:editId="4DE0066C">
            <wp:extent cx="5733415" cy="4155034"/>
            <wp:effectExtent l="0" t="0" r="0" b="0"/>
            <wp:docPr id="1694681865" name="Grafik 1694681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81865" name="Unbenanntes Dokument (1).png"/>
                    <pic:cNvPicPr/>
                  </pic:nvPicPr>
                  <pic:blipFill>
                    <a:blip r:embed="rId23">
                      <a:extLst>
                        <a:ext uri="{28A0092B-C50C-407E-A947-70E740481C1C}">
                          <a14:useLocalDpi xmlns:a14="http://schemas.microsoft.com/office/drawing/2010/main" val="0"/>
                        </a:ext>
                      </a:extLst>
                    </a:blip>
                    <a:stretch>
                      <a:fillRect/>
                    </a:stretch>
                  </pic:blipFill>
                  <pic:spPr>
                    <a:xfrm>
                      <a:off x="0" y="0"/>
                      <a:ext cx="5740582" cy="4160228"/>
                    </a:xfrm>
                    <a:prstGeom prst="rect">
                      <a:avLst/>
                    </a:prstGeom>
                  </pic:spPr>
                </pic:pic>
              </a:graphicData>
            </a:graphic>
          </wp:inline>
        </w:drawing>
      </w:r>
    </w:p>
    <w:p w14:paraId="2D1BE6BB" w14:textId="25C55B30" w:rsidR="00034644" w:rsidRDefault="00034644" w:rsidP="00982AEE">
      <w:pPr>
        <w:rPr>
          <w:u w:val="single"/>
        </w:rPr>
      </w:pPr>
      <w:r>
        <w:rPr>
          <w:u w:val="single"/>
        </w:rPr>
        <w:t>Wasser ist ein schlechtes Lösemittel für</w:t>
      </w:r>
    </w:p>
    <w:p w14:paraId="1F480899" w14:textId="282F8842" w:rsidR="00034644" w:rsidRDefault="00034644" w:rsidP="00034644">
      <w:pPr>
        <w:pStyle w:val="Listenabsatz"/>
        <w:numPr>
          <w:ilvl w:val="0"/>
          <w:numId w:val="42"/>
        </w:numPr>
      </w:pPr>
      <w:r>
        <w:t>Unpolare S</w:t>
      </w:r>
      <w:r w:rsidR="006E24B4">
        <w:t>toffe</w:t>
      </w:r>
      <w:r w:rsidR="00ED2ACA">
        <w:t xml:space="preserve"> z.B. CH</w:t>
      </w:r>
      <w:r w:rsidR="00ED2ACA">
        <w:rPr>
          <w:vertAlign w:val="subscript"/>
        </w:rPr>
        <w:t>4</w:t>
      </w:r>
      <w:r w:rsidR="00ED2ACA">
        <w:t>, Edelgase</w:t>
      </w:r>
    </w:p>
    <w:p w14:paraId="6068F641" w14:textId="2EEB9B3E" w:rsidR="00C95314" w:rsidRDefault="00C95314" w:rsidP="00C95314"/>
    <w:p w14:paraId="1FAF728A" w14:textId="28C9E9E2" w:rsidR="00C95314" w:rsidRDefault="00C95314" w:rsidP="00C95314"/>
    <w:p w14:paraId="28B02F8E" w14:textId="4E2FD14D" w:rsidR="00FD67BB" w:rsidRDefault="002237BC" w:rsidP="008E7142">
      <w:pPr>
        <w:pStyle w:val="berschriftGrn"/>
        <w:pBdr>
          <w:top w:val="none" w:sz="0" w:space="0" w:color="auto"/>
        </w:pBdr>
        <w:jc w:val="center"/>
      </w:pPr>
      <w:r>
        <w:t>Kinetik und Katalyse:</w:t>
      </w:r>
    </w:p>
    <w:p w14:paraId="1846DDC4" w14:textId="7CDC48E3" w:rsidR="00FD67BB" w:rsidRPr="00FD67BB" w:rsidRDefault="00FD67BB" w:rsidP="00FD67BB">
      <w:pPr>
        <w:rPr>
          <w:lang w:val="de-DE"/>
        </w:rPr>
      </w:pPr>
      <w:r>
        <w:rPr>
          <w:noProof/>
          <w:lang w:val="de-DE"/>
        </w:rPr>
        <w:lastRenderedPageBreak/>
        <w:drawing>
          <wp:inline distT="0" distB="0" distL="0" distR="0" wp14:anchorId="29E52746" wp14:editId="084D8E3C">
            <wp:extent cx="5733415" cy="4300220"/>
            <wp:effectExtent l="0" t="0" r="0" b="0"/>
            <wp:docPr id="1694681866" name="Grafik 169468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81866" name="Unbenanntes Dokument (4).png"/>
                    <pic:cNvPicPr/>
                  </pic:nvPicPr>
                  <pic:blipFill>
                    <a:blip r:embed="rId24">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6CE4AA3C" w14:textId="588543A2" w:rsidR="000069CD" w:rsidRDefault="000069CD" w:rsidP="00F13375">
      <w:pPr>
        <w:rPr>
          <w:lang w:val="de-DE"/>
        </w:rPr>
      </w:pPr>
      <w:r>
        <w:rPr>
          <w:lang w:val="de-DE"/>
        </w:rPr>
        <w:t xml:space="preserve">Als </w:t>
      </w:r>
      <w:r>
        <w:rPr>
          <w:u w:val="single"/>
          <w:lang w:val="de-DE"/>
        </w:rPr>
        <w:t>Enthalpie H</w:t>
      </w:r>
      <w:r>
        <w:rPr>
          <w:lang w:val="de-DE"/>
        </w:rPr>
        <w:t xml:space="preserve"> bezeichnet man </w:t>
      </w:r>
      <w:r w:rsidR="00DD71AF">
        <w:rPr>
          <w:lang w:val="de-DE"/>
        </w:rPr>
        <w:t>den Energieinhalt von Stoffe</w:t>
      </w:r>
      <w:r w:rsidR="00DC4C6C">
        <w:rPr>
          <w:lang w:val="de-DE"/>
        </w:rPr>
        <w:t>n.</w:t>
      </w:r>
      <w:r w:rsidR="003A3EA2">
        <w:rPr>
          <w:lang w:val="de-DE"/>
        </w:rPr>
        <w:t xml:space="preserve"> </w:t>
      </w:r>
      <w:r w:rsidR="00945458">
        <w:rPr>
          <w:lang w:val="de-DE"/>
        </w:rPr>
        <w:t xml:space="preserve">Die </w:t>
      </w:r>
      <w:r w:rsidR="00945458" w:rsidRPr="00C366A1">
        <w:rPr>
          <w:u w:val="single"/>
          <w:lang w:val="de-DE"/>
        </w:rPr>
        <w:t>Reaktion</w:t>
      </w:r>
      <w:r w:rsidR="00C366A1" w:rsidRPr="00C366A1">
        <w:rPr>
          <w:u w:val="single"/>
          <w:lang w:val="de-DE"/>
        </w:rPr>
        <w:t>se</w:t>
      </w:r>
      <w:r w:rsidR="00945458" w:rsidRPr="00C366A1">
        <w:rPr>
          <w:u w:val="single"/>
          <w:lang w:val="de-DE"/>
        </w:rPr>
        <w:t>nthalpie</w:t>
      </w:r>
      <w:r w:rsidR="00945458">
        <w:rPr>
          <w:lang w:val="de-DE"/>
        </w:rPr>
        <w:t xml:space="preserve"> ΔH </w:t>
      </w:r>
      <w:r w:rsidR="00C366A1">
        <w:rPr>
          <w:lang w:val="de-DE"/>
        </w:rPr>
        <w:t xml:space="preserve">ist gleich der Differenz zwischen Energieinhalt der Endstoffe und Energieinhalt der Ausgangstoffe. </w:t>
      </w:r>
    </w:p>
    <w:p w14:paraId="0B8095E4" w14:textId="3C4C69D1" w:rsidR="005E67DD" w:rsidRDefault="005E67DD" w:rsidP="00F13375">
      <w:pPr>
        <w:rPr>
          <w:lang w:val="de-DE"/>
        </w:rPr>
      </w:pPr>
      <w:r>
        <w:rPr>
          <w:lang w:val="de-DE"/>
        </w:rPr>
        <w:t xml:space="preserve">Bei einer chemischen Reaktion werden Bindungen getrennt – dazu ist Energie </w:t>
      </w:r>
      <w:r w:rsidR="00DC0AA7">
        <w:rPr>
          <w:lang w:val="de-DE"/>
        </w:rPr>
        <w:t xml:space="preserve">(Antivierungsenergie) </w:t>
      </w:r>
      <w:r w:rsidR="00552ACD">
        <w:rPr>
          <w:lang w:val="de-DE"/>
        </w:rPr>
        <w:t>nötig</w:t>
      </w:r>
      <w:r w:rsidR="003B43E1">
        <w:rPr>
          <w:lang w:val="de-DE"/>
        </w:rPr>
        <w:t xml:space="preserve"> – und es entstehen neu Bindungen </w:t>
      </w:r>
      <w:r w:rsidR="00D838B6">
        <w:rPr>
          <w:lang w:val="de-DE"/>
        </w:rPr>
        <w:t>– dabei wird Energie frei</w:t>
      </w:r>
      <w:r w:rsidR="00E90567">
        <w:rPr>
          <w:lang w:val="de-DE"/>
        </w:rPr>
        <w:t>.</w:t>
      </w:r>
      <w:r w:rsidR="00E90567">
        <w:rPr>
          <w:lang w:val="de-DE"/>
        </w:rPr>
        <w:tab/>
      </w:r>
    </w:p>
    <w:p w14:paraId="5A843EEE" w14:textId="6A7553C2" w:rsidR="008811B7" w:rsidRDefault="00CF2F50" w:rsidP="00F13375">
      <w:r>
        <w:rPr>
          <w:lang w:val="de-DE"/>
        </w:rPr>
        <w:t xml:space="preserve">Als </w:t>
      </w:r>
      <w:r>
        <w:rPr>
          <w:u w:val="single"/>
          <w:lang w:val="de-DE"/>
        </w:rPr>
        <w:t>Aktivierungsenergie</w:t>
      </w:r>
      <w:r>
        <w:t xml:space="preserve"> </w:t>
      </w:r>
      <w:r w:rsidR="00FB14E6">
        <w:t xml:space="preserve">bezeichnet man </w:t>
      </w:r>
      <w:r w:rsidR="00EA4DCD">
        <w:t>jene Energie</w:t>
      </w:r>
      <w:r w:rsidR="006D600A">
        <w:t>,</w:t>
      </w:r>
      <w:r w:rsidR="00EA4DCD">
        <w:t xml:space="preserve"> </w:t>
      </w:r>
      <w:r w:rsidR="00E04CAE">
        <w:t xml:space="preserve">die den Ausgangsstoffen </w:t>
      </w:r>
      <w:r w:rsidR="00BC3EEE">
        <w:t xml:space="preserve">zur Bildung </w:t>
      </w:r>
      <w:r w:rsidR="00C41FC1">
        <w:t xml:space="preserve">eines Übergangszustandes </w:t>
      </w:r>
      <w:r w:rsidR="00716C8C">
        <w:t>zugeführt werden muss</w:t>
      </w:r>
      <w:r w:rsidR="00EF6982">
        <w:t>.</w:t>
      </w:r>
    </w:p>
    <w:p w14:paraId="6E2F0673" w14:textId="610A6796" w:rsidR="006D600A" w:rsidRDefault="006D600A" w:rsidP="00F13375">
      <w:r>
        <w:t xml:space="preserve">Der </w:t>
      </w:r>
      <w:r w:rsidRPr="006D600A">
        <w:rPr>
          <w:u w:val="single"/>
        </w:rPr>
        <w:t>Übergangszustand</w:t>
      </w:r>
      <w:r>
        <w:t xml:space="preserve"> ist nicht stabil</w:t>
      </w:r>
      <w:r w:rsidR="00554DFC">
        <w:t xml:space="preserve">, aus ihm </w:t>
      </w:r>
      <w:r w:rsidR="00D51079">
        <w:t>endstehen die Endstoffe, dabei wird Energie frei</w:t>
      </w:r>
      <w:r w:rsidR="009F39D3">
        <w:t>.</w:t>
      </w:r>
    </w:p>
    <w:p w14:paraId="16FF05AB" w14:textId="77777777" w:rsidR="00520AF0" w:rsidRDefault="00004453" w:rsidP="00F13375">
      <w:r>
        <w:rPr>
          <w:u w:val="single"/>
        </w:rPr>
        <w:t>Katalysatoren</w:t>
      </w:r>
      <w:r>
        <w:rPr>
          <w:sz w:val="20"/>
          <w:szCs w:val="20"/>
        </w:rPr>
        <w:t xml:space="preserve"> </w:t>
      </w:r>
      <w:r>
        <w:t>bilden mit einem Ausgangsstoff</w:t>
      </w:r>
      <w:r w:rsidR="00A368C8">
        <w:t xml:space="preserve"> eine reaktionsfreudige </w:t>
      </w:r>
      <w:r w:rsidR="00030BC1">
        <w:t xml:space="preserve">Zwischenverbindung </w:t>
      </w:r>
      <w:r w:rsidR="00BD09F3">
        <w:t xml:space="preserve">die so weiter reagiert </w:t>
      </w:r>
      <w:r w:rsidR="00A37B40">
        <w:t>das der Katalysator wieder frei wird</w:t>
      </w:r>
      <w:r w:rsidR="00ED6E72">
        <w:t>.</w:t>
      </w:r>
      <w:r w:rsidR="000B58B2">
        <w:t xml:space="preserve"> Katalysatoren </w:t>
      </w:r>
      <w:r w:rsidR="00E003CA">
        <w:t xml:space="preserve">beschleunigen chemische Reaktionen indem sie </w:t>
      </w:r>
      <w:r w:rsidR="00B60AAF">
        <w:t xml:space="preserve">die Aktivierungsenergie herabsetzen. </w:t>
      </w:r>
    </w:p>
    <w:p w14:paraId="3A9B18BE" w14:textId="77777777" w:rsidR="00520AF0" w:rsidRDefault="00520AF0" w:rsidP="00F13375"/>
    <w:p w14:paraId="33D52E66" w14:textId="77777777" w:rsidR="00520AF0" w:rsidRDefault="00520AF0" w:rsidP="00F13375">
      <w:r>
        <w:rPr>
          <w:u w:val="single"/>
        </w:rPr>
        <w:t>E:</w:t>
      </w:r>
    </w:p>
    <w:p w14:paraId="6734D7D5" w14:textId="1B7D6904" w:rsidR="00004453" w:rsidRDefault="00520AF0" w:rsidP="00F13375">
      <w:r>
        <w:t xml:space="preserve">Ein Stück Würfelzucker lässt sich </w:t>
      </w:r>
      <w:r w:rsidR="00115830">
        <w:t xml:space="preserve">in Gegenwart eines Katalysators </w:t>
      </w:r>
      <w:r w:rsidR="007F1A4D">
        <w:t>(Asche) entzünden.</w:t>
      </w:r>
      <w:r w:rsidR="00B60AAF">
        <w:t xml:space="preserve"> </w:t>
      </w:r>
    </w:p>
    <w:p w14:paraId="35328377" w14:textId="6DEA2ADE" w:rsidR="008E7142" w:rsidRDefault="008E7142" w:rsidP="00F13375"/>
    <w:p w14:paraId="4B7B8128" w14:textId="36B77E49" w:rsidR="008E7142" w:rsidRDefault="008E7142" w:rsidP="008E7142">
      <w:pPr>
        <w:pStyle w:val="berschriftGrn"/>
        <w:pBdr>
          <w:top w:val="none" w:sz="0" w:space="0" w:color="auto"/>
        </w:pBdr>
        <w:jc w:val="center"/>
      </w:pPr>
      <w:r>
        <w:t>Gehaltsgrößen</w:t>
      </w:r>
    </w:p>
    <w:p w14:paraId="38747E4D" w14:textId="681E2A42" w:rsidR="008E7142" w:rsidRDefault="008E7142" w:rsidP="008E7142">
      <w:pPr>
        <w:rPr>
          <w:lang w:val="de-DE"/>
        </w:rPr>
      </w:pPr>
    </w:p>
    <w:p w14:paraId="68482175" w14:textId="07610659" w:rsidR="008E7142" w:rsidRDefault="008E7142" w:rsidP="008E7142">
      <w:pPr>
        <w:rPr>
          <w:lang w:val="de-DE"/>
        </w:rPr>
      </w:pPr>
      <w:r>
        <w:rPr>
          <w:lang w:val="de-DE"/>
        </w:rPr>
        <w:t xml:space="preserve">Unter </w:t>
      </w:r>
      <w:r w:rsidRPr="008E7142">
        <w:rPr>
          <w:u w:val="single"/>
          <w:lang w:val="de-DE"/>
        </w:rPr>
        <w:t>Gehalt</w:t>
      </w:r>
      <w:r>
        <w:rPr>
          <w:lang w:val="de-DE"/>
        </w:rPr>
        <w:t xml:space="preserve"> versteht man den Anteil eines Stoffes</w:t>
      </w:r>
      <w:r w:rsidR="006520C9">
        <w:rPr>
          <w:lang w:val="de-DE"/>
        </w:rPr>
        <w:t xml:space="preserve"> (einer Komponente</w:t>
      </w:r>
      <w:r w:rsidR="004C0D1D">
        <w:rPr>
          <w:lang w:val="de-DE"/>
        </w:rPr>
        <w:t xml:space="preserve">, kurz: Ko) </w:t>
      </w:r>
      <w:r w:rsidR="00934E9A">
        <w:rPr>
          <w:lang w:val="de-DE"/>
        </w:rPr>
        <w:t xml:space="preserve">an der Gesamtmenge </w:t>
      </w:r>
      <w:r w:rsidR="00F12EAB">
        <w:rPr>
          <w:lang w:val="de-DE"/>
        </w:rPr>
        <w:t>des Gemisches.</w:t>
      </w:r>
      <w:r w:rsidR="00665E7C">
        <w:rPr>
          <w:lang w:val="de-DE"/>
        </w:rPr>
        <w:t xml:space="preserve"> </w:t>
      </w:r>
    </w:p>
    <w:p w14:paraId="303D3B55" w14:textId="55B27725" w:rsidR="001D34E9" w:rsidRPr="00592E6D" w:rsidRDefault="001D34E9" w:rsidP="008E7142">
      <w:pPr>
        <w:rPr>
          <w:u w:val="single"/>
          <w:lang w:val="de-DE"/>
        </w:rPr>
      </w:pPr>
      <w:r w:rsidRPr="00592E6D">
        <w:rPr>
          <w:u w:val="single"/>
          <w:lang w:val="de-DE"/>
        </w:rPr>
        <w:t>In Feststoffen oder Flüssigkeiten</w:t>
      </w:r>
    </w:p>
    <w:p w14:paraId="156D679D" w14:textId="5880485E" w:rsidR="004502EF" w:rsidRPr="00A82981" w:rsidRDefault="0078649A" w:rsidP="0078649A">
      <w:pPr>
        <w:pStyle w:val="Listenabsatz"/>
        <w:numPr>
          <w:ilvl w:val="0"/>
          <w:numId w:val="42"/>
        </w:numPr>
      </w:pPr>
      <w:r>
        <w:t>Massenanteil</w:t>
      </w:r>
      <w:r w:rsidR="00A82981">
        <w:t xml:space="preserve"> w(Ko) = </w:t>
      </w:r>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Ko</m:t>
                </m:r>
              </m:e>
            </m:d>
          </m:num>
          <m:den>
            <m:r>
              <w:rPr>
                <w:rFonts w:ascii="Cambria Math" w:hAnsi="Cambria Math"/>
              </w:rPr>
              <m:t>m</m:t>
            </m:r>
            <m:d>
              <m:dPr>
                <m:ctrlPr>
                  <w:rPr>
                    <w:rFonts w:ascii="Cambria Math" w:hAnsi="Cambria Math"/>
                    <w:i/>
                  </w:rPr>
                </m:ctrlPr>
              </m:dPr>
              <m:e>
                <m:r>
                  <w:rPr>
                    <w:rFonts w:ascii="Cambria Math" w:hAnsi="Cambria Math"/>
                  </w:rPr>
                  <m:t>Gemisch</m:t>
                </m:r>
              </m:e>
            </m:d>
          </m:den>
        </m:f>
      </m:oMath>
    </w:p>
    <w:p w14:paraId="4C651571" w14:textId="3B451DE9" w:rsidR="00A82981" w:rsidRDefault="00DE5E33" w:rsidP="00DE5E33">
      <w:pPr>
        <w:pStyle w:val="Listenabsatz"/>
        <w:rPr>
          <w:lang w:val="en-GB"/>
        </w:rPr>
      </w:pPr>
      <w:r w:rsidRPr="0047156D">
        <w:rPr>
          <w:lang w:val="en-GB"/>
        </w:rPr>
        <w:lastRenderedPageBreak/>
        <w:t xml:space="preserve">z.B. w(Fett) = </w:t>
      </w:r>
      <m:oMath>
        <m:f>
          <m:fPr>
            <m:ctrlPr>
              <w:rPr>
                <w:rFonts w:ascii="Cambria Math" w:hAnsi="Cambria Math"/>
                <w:i/>
                <w:lang w:val="en-GB"/>
              </w:rPr>
            </m:ctrlPr>
          </m:fPr>
          <m:num>
            <m:r>
              <w:rPr>
                <w:rFonts w:ascii="Cambria Math" w:hAnsi="Cambria Math"/>
                <w:lang w:val="en-GB"/>
              </w:rPr>
              <m:t>45g(Fett)</m:t>
            </m:r>
          </m:num>
          <m:den>
            <m:r>
              <w:rPr>
                <w:rFonts w:ascii="Cambria Math" w:hAnsi="Cambria Math"/>
                <w:lang w:val="en-GB"/>
              </w:rPr>
              <m:t>100</m:t>
            </m:r>
            <m:d>
              <m:dPr>
                <m:ctrlPr>
                  <w:rPr>
                    <w:rFonts w:ascii="Cambria Math" w:hAnsi="Cambria Math"/>
                    <w:i/>
                    <w:lang w:val="en-GB"/>
                  </w:rPr>
                </m:ctrlPr>
              </m:dPr>
              <m:e>
                <m:r>
                  <w:rPr>
                    <w:rFonts w:ascii="Cambria Math" w:hAnsi="Cambria Math"/>
                    <w:lang w:val="en-GB"/>
                  </w:rPr>
                  <m:t>Käse</m:t>
                </m:r>
              </m:e>
            </m:d>
          </m:den>
        </m:f>
      </m:oMath>
      <w:r w:rsidR="008F16C7">
        <w:rPr>
          <w:lang w:val="en-GB"/>
        </w:rPr>
        <w:t xml:space="preserve"> = 0,45 </w:t>
      </w:r>
      <w:r w:rsidR="008F16C7" w:rsidRPr="008F16C7">
        <w:rPr>
          <w:rFonts w:ascii="Wingdings" w:eastAsia="Wingdings" w:hAnsi="Wingdings" w:cs="Wingdings"/>
          <w:lang w:val="en-GB"/>
        </w:rPr>
        <w:t></w:t>
      </w:r>
      <w:r w:rsidR="008F16C7">
        <w:rPr>
          <w:lang w:val="en-GB"/>
        </w:rPr>
        <w:t xml:space="preserve"> 45% Fett</w:t>
      </w:r>
    </w:p>
    <w:p w14:paraId="72B49FE4" w14:textId="4CFD42A1" w:rsidR="00DF2E32" w:rsidRDefault="008B2FFD" w:rsidP="00DF2E32">
      <w:pPr>
        <w:pStyle w:val="Listenabsatz"/>
        <w:spacing w:line="240" w:lineRule="auto"/>
        <w:rPr>
          <w:lang w:val="de-DE"/>
        </w:rPr>
      </w:pPr>
      <w:r w:rsidRPr="008D127A">
        <w:rPr>
          <w:lang w:val="en-GB"/>
        </w:rPr>
        <w:t xml:space="preserve">       </w:t>
      </w:r>
      <w:r w:rsidRPr="00BF296F">
        <w:rPr>
          <w:lang w:val="de-DE"/>
        </w:rPr>
        <w:t>w(Alkohol)</w:t>
      </w:r>
      <w:r w:rsidR="007703C1" w:rsidRPr="00BF296F">
        <w:rPr>
          <w:lang w:val="de-DE"/>
        </w:rPr>
        <w:t xml:space="preserve"> = </w:t>
      </w:r>
      <m:oMath>
        <m:f>
          <m:fPr>
            <m:ctrlPr>
              <w:rPr>
                <w:rFonts w:ascii="Cambria Math" w:hAnsi="Cambria Math"/>
                <w:i/>
                <w:lang w:val="de-DE"/>
              </w:rPr>
            </m:ctrlPr>
          </m:fPr>
          <m:num>
            <m:r>
              <w:rPr>
                <w:rFonts w:ascii="Cambria Math" w:hAnsi="Cambria Math"/>
                <w:lang w:val="de-DE"/>
              </w:rPr>
              <m:t>0,5</m:t>
            </m:r>
            <m:r>
              <w:rPr>
                <w:rFonts w:ascii="Cambria Math" w:hAnsi="Cambria Math"/>
                <w:lang w:val="en-GB"/>
              </w:rPr>
              <m:t>g</m:t>
            </m:r>
            <m:d>
              <m:dPr>
                <m:ctrlPr>
                  <w:rPr>
                    <w:rFonts w:ascii="Cambria Math" w:hAnsi="Cambria Math"/>
                    <w:i/>
                    <w:lang w:val="de-DE"/>
                  </w:rPr>
                </m:ctrlPr>
              </m:dPr>
              <m:e>
                <m:r>
                  <w:rPr>
                    <w:rFonts w:ascii="Cambria Math" w:hAnsi="Cambria Math"/>
                    <w:lang w:val="en-GB"/>
                  </w:rPr>
                  <m:t>Alko</m:t>
                </m:r>
                <m:r>
                  <w:rPr>
                    <w:rFonts w:ascii="Cambria Math" w:hAnsi="Cambria Math"/>
                    <w:lang w:val="de-DE"/>
                  </w:rPr>
                  <m:t>h</m:t>
                </m:r>
                <m:r>
                  <w:rPr>
                    <w:rFonts w:ascii="Cambria Math" w:hAnsi="Cambria Math"/>
                    <w:lang w:val="en-GB"/>
                  </w:rPr>
                  <m:t>ol</m:t>
                </m:r>
              </m:e>
            </m:d>
          </m:num>
          <m:den>
            <m:r>
              <w:rPr>
                <w:rFonts w:ascii="Cambria Math" w:hAnsi="Cambria Math"/>
                <w:lang w:val="de-DE"/>
              </w:rPr>
              <m:t>1000</m:t>
            </m:r>
            <m:r>
              <w:rPr>
                <w:rFonts w:ascii="Cambria Math" w:hAnsi="Cambria Math"/>
                <w:lang w:val="en-GB"/>
              </w:rPr>
              <m:t>g</m:t>
            </m:r>
            <m:d>
              <m:dPr>
                <m:ctrlPr>
                  <w:rPr>
                    <w:rFonts w:ascii="Cambria Math" w:hAnsi="Cambria Math"/>
                    <w:i/>
                    <w:lang w:val="de-DE"/>
                  </w:rPr>
                </m:ctrlPr>
              </m:dPr>
              <m:e>
                <m:r>
                  <w:rPr>
                    <w:rFonts w:ascii="Cambria Math" w:hAnsi="Cambria Math"/>
                    <w:lang w:val="de-DE"/>
                  </w:rPr>
                  <m:t>Blut</m:t>
                </m:r>
              </m:e>
            </m:d>
          </m:den>
        </m:f>
      </m:oMath>
      <w:r w:rsidR="00C6563E" w:rsidRPr="00BF296F">
        <w:rPr>
          <w:lang w:val="de-DE"/>
        </w:rPr>
        <w:t xml:space="preserve"> = </w:t>
      </w:r>
      <w:r w:rsidR="00494DF8" w:rsidRPr="00BF296F">
        <w:rPr>
          <w:lang w:val="de-DE"/>
        </w:rPr>
        <w:t>0,00</w:t>
      </w:r>
      <w:r w:rsidR="006F6DDB" w:rsidRPr="00BF296F">
        <w:rPr>
          <w:lang w:val="de-DE"/>
        </w:rPr>
        <w:t>0</w:t>
      </w:r>
      <w:r w:rsidR="00494DF8" w:rsidRPr="00BF296F">
        <w:rPr>
          <w:lang w:val="de-DE"/>
        </w:rPr>
        <w:t xml:space="preserve">5 </w:t>
      </w:r>
      <w:r w:rsidR="00494DF8" w:rsidRPr="00494DF8">
        <w:rPr>
          <w:rFonts w:ascii="Wingdings" w:eastAsia="Wingdings" w:hAnsi="Wingdings" w:cs="Wingdings"/>
          <w:lang w:val="de-DE"/>
        </w:rPr>
        <w:t></w:t>
      </w:r>
      <w:r w:rsidR="00494DF8" w:rsidRPr="00BF296F">
        <w:rPr>
          <w:lang w:val="de-DE"/>
        </w:rPr>
        <w:t xml:space="preserve"> </w:t>
      </w:r>
      <w:r w:rsidR="006F6DDB" w:rsidRPr="00BF296F">
        <w:rPr>
          <w:lang w:val="de-DE"/>
        </w:rPr>
        <w:t>0,</w:t>
      </w:r>
      <w:r w:rsidR="00494DF8" w:rsidRPr="00BF296F">
        <w:rPr>
          <w:lang w:val="de-DE"/>
        </w:rPr>
        <w:t>5</w:t>
      </w:r>
      <w:r w:rsidR="00DF2E32" w:rsidRPr="00BF296F">
        <w:rPr>
          <w:lang w:val="de-DE"/>
        </w:rPr>
        <w:t>%</w:t>
      </w:r>
      <w:r w:rsidR="00DF2E32" w:rsidRPr="00BF296F">
        <w:rPr>
          <w:vertAlign w:val="subscript"/>
          <w:lang w:val="de-DE"/>
        </w:rPr>
        <w:t>0</w:t>
      </w:r>
      <w:r w:rsidR="00BF296F" w:rsidRPr="00BF296F">
        <w:rPr>
          <w:lang w:val="de-DE"/>
        </w:rPr>
        <w:t xml:space="preserve"> Al</w:t>
      </w:r>
      <w:r w:rsidR="00BF296F">
        <w:rPr>
          <w:lang w:val="de-DE"/>
        </w:rPr>
        <w:t>kohol</w:t>
      </w:r>
    </w:p>
    <w:p w14:paraId="2AF1F18E" w14:textId="099C5EBD" w:rsidR="00C94CCE" w:rsidRDefault="00C94CCE" w:rsidP="00C94CCE">
      <w:pPr>
        <w:spacing w:line="240" w:lineRule="auto"/>
        <w:rPr>
          <w:lang w:val="de-DE"/>
        </w:rPr>
      </w:pPr>
    </w:p>
    <w:p w14:paraId="4EEB2624" w14:textId="75D16423" w:rsidR="00C94CCE" w:rsidRDefault="00C94CCE" w:rsidP="00C94CCE">
      <w:pPr>
        <w:spacing w:line="240" w:lineRule="auto"/>
        <w:rPr>
          <w:lang w:val="de-DE"/>
        </w:rPr>
      </w:pPr>
      <w:r>
        <w:rPr>
          <w:u w:val="single"/>
          <w:lang w:val="de-DE"/>
        </w:rPr>
        <w:t>In Gasen</w:t>
      </w:r>
    </w:p>
    <w:p w14:paraId="7CFB7C6F" w14:textId="45BBA23E" w:rsidR="00C94CCE" w:rsidRPr="00322D6F" w:rsidRDefault="009210CC" w:rsidP="009210CC">
      <w:pPr>
        <w:pStyle w:val="Listenabsatz"/>
        <w:numPr>
          <w:ilvl w:val="0"/>
          <w:numId w:val="42"/>
        </w:numPr>
        <w:spacing w:line="240" w:lineRule="auto"/>
        <w:rPr>
          <w:u w:val="single"/>
          <w:lang w:val="de-DE"/>
        </w:rPr>
      </w:pPr>
      <w:r w:rsidRPr="009210CC">
        <w:rPr>
          <w:u w:val="single"/>
          <w:lang w:val="de-DE"/>
        </w:rPr>
        <w:t>Volumenanteil</w:t>
      </w:r>
      <w:r w:rsidR="000A1782">
        <w:rPr>
          <w:lang w:val="de-DE"/>
        </w:rPr>
        <w:t xml:space="preserve"> </w:t>
      </w:r>
      <w:r w:rsidR="00563225">
        <w:rPr>
          <w:lang w:val="de-DE"/>
        </w:rPr>
        <w:t>Φ</w:t>
      </w:r>
      <w:r w:rsidR="00322D6F">
        <w:rPr>
          <w:lang w:val="de-DE"/>
        </w:rPr>
        <w:t xml:space="preserve">(Ko) = </w:t>
      </w:r>
      <m:oMath>
        <m:f>
          <m:fPr>
            <m:ctrlPr>
              <w:rPr>
                <w:rFonts w:ascii="Cambria Math" w:hAnsi="Cambria Math"/>
                <w:i/>
                <w:lang w:val="de-DE"/>
              </w:rPr>
            </m:ctrlPr>
          </m:fPr>
          <m:num>
            <m:r>
              <w:rPr>
                <w:rFonts w:ascii="Cambria Math" w:hAnsi="Cambria Math"/>
                <w:lang w:val="de-DE"/>
              </w:rPr>
              <m:t>V</m:t>
            </m:r>
            <m:d>
              <m:dPr>
                <m:ctrlPr>
                  <w:rPr>
                    <w:rFonts w:ascii="Cambria Math" w:hAnsi="Cambria Math"/>
                    <w:i/>
                    <w:lang w:val="de-DE"/>
                  </w:rPr>
                </m:ctrlPr>
              </m:dPr>
              <m:e>
                <m:r>
                  <w:rPr>
                    <w:rFonts w:ascii="Cambria Math" w:hAnsi="Cambria Math"/>
                    <w:lang w:val="de-DE"/>
                  </w:rPr>
                  <m:t>Ko</m:t>
                </m:r>
              </m:e>
            </m:d>
          </m:num>
          <m:den>
            <m:r>
              <w:rPr>
                <w:rFonts w:ascii="Cambria Math" w:hAnsi="Cambria Math"/>
                <w:lang w:val="de-DE"/>
              </w:rPr>
              <m:t>V</m:t>
            </m:r>
            <m:d>
              <m:dPr>
                <m:ctrlPr>
                  <w:rPr>
                    <w:rFonts w:ascii="Cambria Math" w:hAnsi="Cambria Math"/>
                    <w:i/>
                    <w:lang w:val="de-DE"/>
                  </w:rPr>
                </m:ctrlPr>
              </m:dPr>
              <m:e>
                <m:r>
                  <w:rPr>
                    <w:rFonts w:ascii="Cambria Math" w:hAnsi="Cambria Math"/>
                    <w:lang w:val="de-DE"/>
                  </w:rPr>
                  <m:t>Gemisch</m:t>
                </m:r>
              </m:e>
            </m:d>
          </m:den>
        </m:f>
      </m:oMath>
    </w:p>
    <w:p w14:paraId="4A4C0CD3" w14:textId="3781C85D" w:rsidR="00322D6F" w:rsidRPr="009F3605" w:rsidRDefault="00322D6F" w:rsidP="00322D6F">
      <w:pPr>
        <w:spacing w:line="240" w:lineRule="auto"/>
        <w:ind w:left="360"/>
        <w:rPr>
          <w:lang w:val="de-DE"/>
        </w:rPr>
      </w:pPr>
      <w:r w:rsidRPr="009F3605">
        <w:rPr>
          <w:lang w:val="de-DE"/>
        </w:rPr>
        <w:t xml:space="preserve">z.B. </w:t>
      </w:r>
      <w:r w:rsidR="00B43E51">
        <w:rPr>
          <w:lang w:val="de-DE"/>
        </w:rPr>
        <w:t>Φ</w:t>
      </w:r>
      <w:r w:rsidR="00B43E51" w:rsidRPr="009F3605">
        <w:rPr>
          <w:lang w:val="de-DE"/>
        </w:rPr>
        <w:t>(O</w:t>
      </w:r>
      <w:r w:rsidR="00B43E51" w:rsidRPr="009F3605">
        <w:rPr>
          <w:vertAlign w:val="subscript"/>
          <w:lang w:val="de-DE"/>
        </w:rPr>
        <w:t>2</w:t>
      </w:r>
      <w:r w:rsidR="00B43E51" w:rsidRPr="009F3605">
        <w:rPr>
          <w:lang w:val="de-DE"/>
        </w:rPr>
        <w:t xml:space="preserve">) = </w:t>
      </w:r>
      <m:oMath>
        <m:f>
          <m:fPr>
            <m:ctrlPr>
              <w:rPr>
                <w:rFonts w:ascii="Cambria Math" w:hAnsi="Cambria Math"/>
                <w:i/>
                <w:lang w:val="de-DE"/>
              </w:rPr>
            </m:ctrlPr>
          </m:fPr>
          <m:num>
            <m:r>
              <w:rPr>
                <w:rFonts w:ascii="Cambria Math" w:hAnsi="Cambria Math"/>
                <w:lang w:val="de-DE"/>
              </w:rPr>
              <m:t>21m3</m:t>
            </m:r>
            <m:d>
              <m:dPr>
                <m:ctrlPr>
                  <w:rPr>
                    <w:rFonts w:ascii="Cambria Math" w:hAnsi="Cambria Math"/>
                    <w:i/>
                    <w:lang w:val="de-DE"/>
                  </w:rPr>
                </m:ctrlPr>
              </m:dPr>
              <m:e>
                <m:r>
                  <w:rPr>
                    <w:rFonts w:ascii="Cambria Math" w:hAnsi="Cambria Math"/>
                    <w:lang w:val="de-DE"/>
                  </w:rPr>
                  <m:t>O2</m:t>
                </m:r>
              </m:e>
            </m:d>
          </m:num>
          <m:den>
            <m:r>
              <w:rPr>
                <w:rFonts w:ascii="Cambria Math" w:hAnsi="Cambria Math"/>
                <w:lang w:val="de-DE"/>
              </w:rPr>
              <m:t>100m3</m:t>
            </m:r>
            <m:d>
              <m:dPr>
                <m:ctrlPr>
                  <w:rPr>
                    <w:rFonts w:ascii="Cambria Math" w:hAnsi="Cambria Math"/>
                    <w:i/>
                    <w:lang w:val="de-DE"/>
                  </w:rPr>
                </m:ctrlPr>
              </m:dPr>
              <m:e>
                <m:r>
                  <w:rPr>
                    <w:rFonts w:ascii="Cambria Math" w:hAnsi="Cambria Math"/>
                    <w:lang w:val="de-DE"/>
                  </w:rPr>
                  <m:t>Luft</m:t>
                </m:r>
              </m:e>
            </m:d>
          </m:den>
        </m:f>
      </m:oMath>
      <w:r w:rsidR="00DA21DB" w:rsidRPr="009F3605">
        <w:rPr>
          <w:lang w:val="de-DE"/>
        </w:rPr>
        <w:t xml:space="preserve"> = </w:t>
      </w:r>
      <w:r w:rsidR="00CC74A2" w:rsidRPr="009F3605">
        <w:rPr>
          <w:lang w:val="de-DE"/>
        </w:rPr>
        <w:t xml:space="preserve">0,21 </w:t>
      </w:r>
      <w:r w:rsidR="00CC74A2" w:rsidRPr="00CC74A2">
        <w:rPr>
          <w:rFonts w:ascii="Wingdings" w:eastAsia="Wingdings" w:hAnsi="Wingdings" w:cs="Wingdings"/>
          <w:lang w:val="de-DE"/>
        </w:rPr>
        <w:t></w:t>
      </w:r>
      <w:r w:rsidR="00CC74A2" w:rsidRPr="009F3605">
        <w:rPr>
          <w:lang w:val="de-DE"/>
        </w:rPr>
        <w:t xml:space="preserve"> 21% O</w:t>
      </w:r>
      <w:r w:rsidR="00CC74A2" w:rsidRPr="009F3605">
        <w:rPr>
          <w:vertAlign w:val="subscript"/>
          <w:lang w:val="de-DE"/>
        </w:rPr>
        <w:t>2</w:t>
      </w:r>
    </w:p>
    <w:p w14:paraId="4125BE03" w14:textId="77777777" w:rsidR="00DA21DB" w:rsidRPr="009F3605" w:rsidRDefault="00DA21DB" w:rsidP="00322D6F">
      <w:pPr>
        <w:spacing w:line="240" w:lineRule="auto"/>
        <w:ind w:left="360"/>
        <w:rPr>
          <w:lang w:val="de-DE"/>
        </w:rPr>
      </w:pPr>
    </w:p>
    <w:p w14:paraId="5B4DD932" w14:textId="38D5AE24" w:rsidR="00F62982" w:rsidRDefault="00785280" w:rsidP="00322D6F">
      <w:pPr>
        <w:spacing w:line="240" w:lineRule="auto"/>
        <w:ind w:left="360"/>
        <w:rPr>
          <w:vertAlign w:val="subscript"/>
          <w:lang w:val="en-GB"/>
        </w:rPr>
      </w:pPr>
      <w:r w:rsidRPr="009F3605">
        <w:rPr>
          <w:lang w:val="de-DE"/>
        </w:rPr>
        <w:tab/>
        <w:t xml:space="preserve"> </w:t>
      </w:r>
      <w:r>
        <w:rPr>
          <w:lang w:val="de-DE"/>
        </w:rPr>
        <w:t>Φ</w:t>
      </w:r>
      <w:r w:rsidRPr="00DA21DB">
        <w:rPr>
          <w:lang w:val="en-GB"/>
        </w:rPr>
        <w:t>(</w:t>
      </w:r>
      <w:r w:rsidR="00DA21DB" w:rsidRPr="00DA21DB">
        <w:rPr>
          <w:lang w:val="en-GB"/>
        </w:rPr>
        <w:t>CO</w:t>
      </w:r>
      <w:r w:rsidR="00DA21DB" w:rsidRPr="00DA21DB">
        <w:rPr>
          <w:vertAlign w:val="subscript"/>
          <w:lang w:val="en-GB"/>
        </w:rPr>
        <w:t>2</w:t>
      </w:r>
      <w:r w:rsidR="00DA21DB" w:rsidRPr="00DA21DB">
        <w:rPr>
          <w:lang w:val="en-GB"/>
        </w:rPr>
        <w:t xml:space="preserve">) = </w:t>
      </w:r>
      <m:oMath>
        <m:f>
          <m:fPr>
            <m:ctrlPr>
              <w:rPr>
                <w:rFonts w:ascii="Cambria Math" w:hAnsi="Cambria Math"/>
                <w:i/>
                <w:lang w:val="en-GB"/>
              </w:rPr>
            </m:ctrlPr>
          </m:fPr>
          <m:num>
            <m:r>
              <w:rPr>
                <w:rFonts w:ascii="Cambria Math" w:hAnsi="Cambria Math"/>
                <w:lang w:val="en-GB"/>
              </w:rPr>
              <m:t>0,04</m:t>
            </m:r>
            <m:r>
              <w:rPr>
                <w:rFonts w:ascii="Cambria Math" w:hAnsi="Cambria Math"/>
                <w:lang w:val="de-DE"/>
              </w:rPr>
              <m:t>m</m:t>
            </m:r>
            <m:r>
              <w:rPr>
                <w:rFonts w:ascii="Cambria Math" w:hAnsi="Cambria Math"/>
                <w:lang w:val="en-GB"/>
              </w:rPr>
              <m:t>3</m:t>
            </m:r>
            <m:d>
              <m:dPr>
                <m:ctrlPr>
                  <w:rPr>
                    <w:rFonts w:ascii="Cambria Math" w:hAnsi="Cambria Math"/>
                    <w:i/>
                    <w:lang w:val="en-GB"/>
                  </w:rPr>
                </m:ctrlPr>
              </m:dPr>
              <m:e>
                <m:r>
                  <m:rPr>
                    <m:sty m:val="p"/>
                  </m:rPr>
                  <w:rPr>
                    <w:rFonts w:ascii="Cambria Math" w:hAnsi="Cambria Math"/>
                    <w:lang w:val="en-GB"/>
                  </w:rPr>
                  <m:t>CO</m:t>
                </m:r>
                <m:r>
                  <m:rPr>
                    <m:sty m:val="p"/>
                  </m:rPr>
                  <w:rPr>
                    <w:rFonts w:ascii="Cambria Math" w:hAnsi="Cambria Math"/>
                    <w:vertAlign w:val="subscript"/>
                    <w:lang w:val="en-GB"/>
                  </w:rPr>
                  <m:t>2</m:t>
                </m:r>
              </m:e>
            </m:d>
          </m:num>
          <m:den>
            <m:r>
              <w:rPr>
                <w:rFonts w:ascii="Cambria Math" w:hAnsi="Cambria Math"/>
                <w:lang w:val="en-GB"/>
              </w:rPr>
              <m:t>100</m:t>
            </m:r>
            <m:r>
              <w:rPr>
                <w:rFonts w:ascii="Cambria Math" w:hAnsi="Cambria Math"/>
                <w:lang w:val="de-DE"/>
              </w:rPr>
              <m:t>m</m:t>
            </m:r>
            <m:r>
              <w:rPr>
                <w:rFonts w:ascii="Cambria Math" w:hAnsi="Cambria Math"/>
                <w:lang w:val="en-GB"/>
              </w:rPr>
              <m:t>3</m:t>
            </m:r>
            <m:d>
              <m:dPr>
                <m:ctrlPr>
                  <w:rPr>
                    <w:rFonts w:ascii="Cambria Math" w:hAnsi="Cambria Math"/>
                    <w:i/>
                    <w:lang w:val="en-GB"/>
                  </w:rPr>
                </m:ctrlPr>
              </m:dPr>
              <m:e>
                <m:r>
                  <w:rPr>
                    <w:rFonts w:ascii="Cambria Math" w:hAnsi="Cambria Math"/>
                    <w:lang w:val="de-DE"/>
                  </w:rPr>
                  <m:t>Luft</m:t>
                </m:r>
              </m:e>
            </m:d>
          </m:den>
        </m:f>
      </m:oMath>
      <w:r w:rsidR="00CC74A2">
        <w:rPr>
          <w:lang w:val="en-GB"/>
        </w:rPr>
        <w:t xml:space="preserve"> = 0,0004 </w:t>
      </w:r>
      <w:r w:rsidR="00CC74A2" w:rsidRPr="00CC74A2">
        <w:rPr>
          <w:rFonts w:ascii="Wingdings" w:eastAsia="Wingdings" w:hAnsi="Wingdings" w:cs="Wingdings"/>
          <w:lang w:val="en-GB"/>
        </w:rPr>
        <w:t></w:t>
      </w:r>
      <w:r w:rsidR="00CC74A2">
        <w:rPr>
          <w:lang w:val="en-GB"/>
        </w:rPr>
        <w:t xml:space="preserve"> 0,04% CO</w:t>
      </w:r>
      <w:r w:rsidR="00CC74A2">
        <w:rPr>
          <w:vertAlign w:val="subscript"/>
          <w:lang w:val="en-GB"/>
        </w:rPr>
        <w:t>2</w:t>
      </w:r>
      <w:r w:rsidR="00CC74A2">
        <w:rPr>
          <w:lang w:val="en-GB"/>
        </w:rPr>
        <w:t xml:space="preserve"> bzw. 400 ppm CO</w:t>
      </w:r>
      <w:r w:rsidR="00CC74A2">
        <w:rPr>
          <w:vertAlign w:val="subscript"/>
          <w:lang w:val="en-GB"/>
        </w:rPr>
        <w:t>2</w:t>
      </w:r>
    </w:p>
    <w:p w14:paraId="2BEA7599" w14:textId="77777777" w:rsidR="00CC74A2" w:rsidRPr="00CC74A2" w:rsidRDefault="00CC74A2" w:rsidP="00322D6F">
      <w:pPr>
        <w:spacing w:line="240" w:lineRule="auto"/>
        <w:ind w:left="360"/>
        <w:rPr>
          <w:lang w:val="en-GB"/>
        </w:rPr>
      </w:pPr>
    </w:p>
    <w:p w14:paraId="7A8FB61F" w14:textId="573B03F3" w:rsidR="00172D5A" w:rsidRDefault="00172D5A" w:rsidP="008F1413">
      <w:pPr>
        <w:spacing w:line="240" w:lineRule="auto"/>
        <w:rPr>
          <w:lang w:val="en-GB"/>
        </w:rPr>
      </w:pPr>
      <w:r>
        <w:rPr>
          <w:u w:val="single"/>
          <w:lang w:val="en-GB"/>
        </w:rPr>
        <w:t xml:space="preserve">In </w:t>
      </w:r>
      <w:r w:rsidRPr="00172D5A">
        <w:rPr>
          <w:u w:val="single"/>
          <w:lang w:val="de-AT"/>
        </w:rPr>
        <w:t>Lösungen</w:t>
      </w:r>
    </w:p>
    <w:p w14:paraId="0E1360F7" w14:textId="4F1434CD" w:rsidR="00172D5A" w:rsidRPr="0002015C" w:rsidRDefault="00EB29AB" w:rsidP="00EB29AB">
      <w:pPr>
        <w:pStyle w:val="Listenabsatz"/>
        <w:numPr>
          <w:ilvl w:val="0"/>
          <w:numId w:val="42"/>
        </w:numPr>
        <w:spacing w:line="240" w:lineRule="auto"/>
        <w:rPr>
          <w:u w:val="single"/>
          <w:lang w:val="de-DE"/>
        </w:rPr>
      </w:pPr>
      <w:r w:rsidRPr="0002015C">
        <w:rPr>
          <w:u w:val="single"/>
          <w:lang w:val="de-DE"/>
        </w:rPr>
        <w:t>Massenkonzentration</w:t>
      </w:r>
      <w:r w:rsidR="0002015C" w:rsidRPr="0002015C">
        <w:rPr>
          <w:lang w:val="de-DE"/>
        </w:rPr>
        <w:t xml:space="preserve"> </w:t>
      </w:r>
      <w:r w:rsidR="0002015C">
        <w:rPr>
          <w:lang w:val="en-GB"/>
        </w:rPr>
        <w:t>β</w:t>
      </w:r>
      <w:r w:rsidR="0002015C" w:rsidRPr="0002015C">
        <w:rPr>
          <w:lang w:val="de-DE"/>
        </w:rPr>
        <w:t xml:space="preserve">(Ko) = </w:t>
      </w:r>
      <m:oMath>
        <m:f>
          <m:fPr>
            <m:ctrlPr>
              <w:rPr>
                <w:rFonts w:ascii="Cambria Math" w:hAnsi="Cambria Math"/>
                <w:i/>
                <w:lang w:val="de-DE"/>
              </w:rPr>
            </m:ctrlPr>
          </m:fPr>
          <m:num>
            <m:r>
              <w:rPr>
                <w:rFonts w:ascii="Cambria Math" w:hAnsi="Cambria Math"/>
                <w:lang w:val="en-GB"/>
              </w:rPr>
              <m:t>m</m:t>
            </m:r>
            <m:d>
              <m:dPr>
                <m:ctrlPr>
                  <w:rPr>
                    <w:rFonts w:ascii="Cambria Math" w:hAnsi="Cambria Math"/>
                    <w:i/>
                    <w:lang w:val="de-DE"/>
                  </w:rPr>
                </m:ctrlPr>
              </m:dPr>
              <m:e>
                <m:r>
                  <w:rPr>
                    <w:rFonts w:ascii="Cambria Math" w:hAnsi="Cambria Math"/>
                    <w:lang w:val="en-GB"/>
                  </w:rPr>
                  <m:t>Ko</m:t>
                </m:r>
              </m:e>
            </m:d>
          </m:num>
          <m:den>
            <m:r>
              <w:rPr>
                <w:rFonts w:ascii="Cambria Math" w:hAnsi="Cambria Math"/>
                <w:lang w:val="de-DE"/>
              </w:rPr>
              <m:t>V</m:t>
            </m:r>
            <m:d>
              <m:dPr>
                <m:ctrlPr>
                  <w:rPr>
                    <w:rFonts w:ascii="Cambria Math" w:hAnsi="Cambria Math"/>
                    <w:i/>
                    <w:lang w:val="de-DE"/>
                  </w:rPr>
                </m:ctrlPr>
              </m:dPr>
              <m:e>
                <m:r>
                  <w:rPr>
                    <w:rFonts w:ascii="Cambria Math" w:hAnsi="Cambria Math"/>
                    <w:lang w:val="de-DE"/>
                  </w:rPr>
                  <m:t>Lösung</m:t>
                </m:r>
              </m:e>
            </m:d>
          </m:den>
        </m:f>
      </m:oMath>
    </w:p>
    <w:p w14:paraId="46A42C68" w14:textId="61C13C51" w:rsidR="003F682F" w:rsidRDefault="00DC59CC" w:rsidP="003F682F">
      <w:pPr>
        <w:ind w:left="360"/>
        <w:rPr>
          <w:lang w:val="de-DE"/>
        </w:rPr>
      </w:pPr>
      <w:r>
        <w:rPr>
          <w:lang w:val="de-DE"/>
        </w:rPr>
        <w:t xml:space="preserve">z.B. β(NaCl) = </w:t>
      </w:r>
      <m:oMath>
        <m:f>
          <m:fPr>
            <m:ctrlPr>
              <w:rPr>
                <w:rFonts w:ascii="Cambria Math" w:hAnsi="Cambria Math"/>
                <w:i/>
                <w:lang w:val="de-DE"/>
              </w:rPr>
            </m:ctrlPr>
          </m:fPr>
          <m:num>
            <m:r>
              <w:rPr>
                <w:rFonts w:ascii="Cambria Math" w:hAnsi="Cambria Math"/>
                <w:lang w:val="de-DE"/>
              </w:rPr>
              <m:t>15g</m:t>
            </m:r>
            <m:d>
              <m:dPr>
                <m:ctrlPr>
                  <w:rPr>
                    <w:rFonts w:ascii="Cambria Math" w:hAnsi="Cambria Math"/>
                    <w:i/>
                    <w:lang w:val="de-DE"/>
                  </w:rPr>
                </m:ctrlPr>
              </m:dPr>
              <m:e>
                <m:r>
                  <w:rPr>
                    <w:rFonts w:ascii="Cambria Math" w:hAnsi="Cambria Math"/>
                    <w:lang w:val="de-DE"/>
                  </w:rPr>
                  <m:t>NaCl</m:t>
                </m:r>
              </m:e>
            </m:d>
          </m:num>
          <m:den>
            <m:r>
              <w:rPr>
                <w:rFonts w:ascii="Cambria Math" w:hAnsi="Cambria Math"/>
                <w:lang w:val="de-DE"/>
              </w:rPr>
              <m:t>1L</m:t>
            </m:r>
          </m:den>
        </m:f>
      </m:oMath>
      <w:r>
        <w:rPr>
          <w:lang w:val="de-DE"/>
        </w:rPr>
        <w:t xml:space="preserve"> = 15 g/</w:t>
      </w:r>
      <w:r w:rsidR="003F682F">
        <w:rPr>
          <w:lang w:val="de-DE"/>
        </w:rPr>
        <w:t>L</w:t>
      </w:r>
    </w:p>
    <w:p w14:paraId="0D0C4612" w14:textId="1E6B35BF" w:rsidR="003F682F" w:rsidRPr="00686057" w:rsidRDefault="003F682F" w:rsidP="003F682F">
      <w:pPr>
        <w:pStyle w:val="Listenabsatz"/>
        <w:numPr>
          <w:ilvl w:val="0"/>
          <w:numId w:val="42"/>
        </w:numPr>
        <w:rPr>
          <w:lang w:val="de-DE"/>
        </w:rPr>
      </w:pPr>
      <w:r>
        <w:rPr>
          <w:u w:val="single"/>
          <w:lang w:val="de-DE"/>
        </w:rPr>
        <w:t>Volum</w:t>
      </w:r>
      <w:r w:rsidR="00686057">
        <w:rPr>
          <w:u w:val="single"/>
          <w:lang w:val="de-DE"/>
        </w:rPr>
        <w:t>enkonzentration</w:t>
      </w:r>
      <w:r w:rsidR="00686057">
        <w:rPr>
          <w:lang w:val="de-DE"/>
        </w:rPr>
        <w:t xml:space="preserve"> σ(Ko) = </w:t>
      </w:r>
      <m:oMath>
        <m:f>
          <m:fPr>
            <m:ctrlPr>
              <w:rPr>
                <w:rFonts w:ascii="Cambria Math" w:hAnsi="Cambria Math"/>
                <w:i/>
                <w:lang w:val="de-DE"/>
              </w:rPr>
            </m:ctrlPr>
          </m:fPr>
          <m:num>
            <m:r>
              <w:rPr>
                <w:rFonts w:ascii="Cambria Math" w:hAnsi="Cambria Math"/>
                <w:lang w:val="de-DE"/>
              </w:rPr>
              <m:t>V</m:t>
            </m:r>
            <m:d>
              <m:dPr>
                <m:ctrlPr>
                  <w:rPr>
                    <w:rFonts w:ascii="Cambria Math" w:hAnsi="Cambria Math"/>
                    <w:i/>
                    <w:lang w:val="de-DE"/>
                  </w:rPr>
                </m:ctrlPr>
              </m:dPr>
              <m:e>
                <m:r>
                  <w:rPr>
                    <w:rFonts w:ascii="Cambria Math" w:hAnsi="Cambria Math"/>
                    <w:lang w:val="de-DE"/>
                  </w:rPr>
                  <m:t>Ko</m:t>
                </m:r>
              </m:e>
            </m:d>
          </m:num>
          <m:den>
            <m:r>
              <w:rPr>
                <w:rFonts w:ascii="Cambria Math" w:hAnsi="Cambria Math"/>
                <w:lang w:val="de-DE"/>
              </w:rPr>
              <m:t>V</m:t>
            </m:r>
            <m:d>
              <m:dPr>
                <m:ctrlPr>
                  <w:rPr>
                    <w:rFonts w:ascii="Cambria Math" w:hAnsi="Cambria Math"/>
                    <w:i/>
                    <w:lang w:val="de-DE"/>
                  </w:rPr>
                </m:ctrlPr>
              </m:dPr>
              <m:e>
                <m:r>
                  <w:rPr>
                    <w:rFonts w:ascii="Cambria Math" w:hAnsi="Cambria Math"/>
                    <w:lang w:val="de-DE"/>
                  </w:rPr>
                  <m:t>Lösung</m:t>
                </m:r>
              </m:e>
            </m:d>
          </m:den>
        </m:f>
      </m:oMath>
    </w:p>
    <w:p w14:paraId="11F9B4D6" w14:textId="1B719E22" w:rsidR="00686057" w:rsidRDefault="00D02E7B" w:rsidP="00D02E7B">
      <w:pPr>
        <w:ind w:left="360"/>
        <w:rPr>
          <w:lang w:val="de-DE"/>
        </w:rPr>
      </w:pPr>
      <w:r w:rsidRPr="00BD2E1E">
        <w:rPr>
          <w:lang w:val="de-DE"/>
        </w:rPr>
        <w:t xml:space="preserve">z.B. </w:t>
      </w:r>
      <w:r w:rsidR="008058F2">
        <w:rPr>
          <w:lang w:val="de-DE"/>
        </w:rPr>
        <w:t>σ</w:t>
      </w:r>
      <w:r w:rsidR="008058F2" w:rsidRPr="00BD2E1E">
        <w:rPr>
          <w:lang w:val="de-DE"/>
        </w:rPr>
        <w:t xml:space="preserve">(Alkohol) = </w:t>
      </w:r>
      <m:oMath>
        <m:f>
          <m:fPr>
            <m:ctrlPr>
              <w:rPr>
                <w:rFonts w:ascii="Cambria Math" w:hAnsi="Cambria Math"/>
                <w:i/>
                <w:lang w:val="de-DE"/>
              </w:rPr>
            </m:ctrlPr>
          </m:fPr>
          <m:num>
            <m:r>
              <w:rPr>
                <w:rFonts w:ascii="Cambria Math" w:hAnsi="Cambria Math"/>
                <w:lang w:val="de-DE"/>
              </w:rPr>
              <m:t>110ml</m:t>
            </m:r>
            <m:d>
              <m:dPr>
                <m:ctrlPr>
                  <w:rPr>
                    <w:rFonts w:ascii="Cambria Math" w:hAnsi="Cambria Math"/>
                    <w:i/>
                    <w:lang w:val="de-DE"/>
                  </w:rPr>
                </m:ctrlPr>
              </m:dPr>
              <m:e>
                <m:r>
                  <w:rPr>
                    <w:rFonts w:ascii="Cambria Math" w:hAnsi="Cambria Math"/>
                    <w:lang w:val="de-DE"/>
                  </w:rPr>
                  <m:t>Alkohol</m:t>
                </m:r>
              </m:e>
            </m:d>
          </m:num>
          <m:den>
            <m:r>
              <w:rPr>
                <w:rFonts w:ascii="Cambria Math" w:hAnsi="Cambria Math"/>
                <w:lang w:val="de-DE"/>
              </w:rPr>
              <m:t>1000ml</m:t>
            </m:r>
            <m:d>
              <m:dPr>
                <m:ctrlPr>
                  <w:rPr>
                    <w:rFonts w:ascii="Cambria Math" w:hAnsi="Cambria Math"/>
                    <w:i/>
                    <w:lang w:val="de-DE"/>
                  </w:rPr>
                </m:ctrlPr>
              </m:dPr>
              <m:e>
                <m:r>
                  <w:rPr>
                    <w:rFonts w:ascii="Cambria Math" w:hAnsi="Cambria Math"/>
                    <w:lang w:val="de-DE"/>
                  </w:rPr>
                  <m:t>Wein</m:t>
                </m:r>
              </m:e>
            </m:d>
          </m:den>
        </m:f>
      </m:oMath>
      <w:r w:rsidR="008058F2" w:rsidRPr="00BD2E1E">
        <w:rPr>
          <w:lang w:val="de-DE"/>
        </w:rPr>
        <w:t xml:space="preserve"> = 0,11 </w:t>
      </w:r>
      <w:r w:rsidR="008058F2" w:rsidRPr="008058F2">
        <w:rPr>
          <w:rFonts w:ascii="Wingdings" w:eastAsia="Wingdings" w:hAnsi="Wingdings" w:cs="Wingdings"/>
          <w:lang w:val="de-DE"/>
        </w:rPr>
        <w:t></w:t>
      </w:r>
      <w:r w:rsidR="008058F2" w:rsidRPr="00BD2E1E">
        <w:rPr>
          <w:lang w:val="de-DE"/>
        </w:rPr>
        <w:t xml:space="preserve"> </w:t>
      </w:r>
      <w:r w:rsidR="00160674" w:rsidRPr="00BD2E1E">
        <w:rPr>
          <w:lang w:val="de-DE"/>
        </w:rPr>
        <w:t>11% VOL</w:t>
      </w:r>
      <w:r w:rsidR="00BD2E1E" w:rsidRPr="00BD2E1E">
        <w:rPr>
          <w:lang w:val="de-DE"/>
        </w:rPr>
        <w:t xml:space="preserve"> Al</w:t>
      </w:r>
      <w:r w:rsidR="00BD2E1E">
        <w:rPr>
          <w:lang w:val="de-DE"/>
        </w:rPr>
        <w:t>kohol</w:t>
      </w:r>
    </w:p>
    <w:p w14:paraId="75F8120C" w14:textId="06A81739" w:rsidR="0093432F" w:rsidRDefault="0093432F" w:rsidP="0093432F">
      <w:pPr>
        <w:rPr>
          <w:lang w:val="de-DE"/>
        </w:rPr>
      </w:pPr>
    </w:p>
    <w:p w14:paraId="798F883F" w14:textId="126ACEFA" w:rsidR="0093432F" w:rsidRDefault="0093432F" w:rsidP="0093432F">
      <w:pPr>
        <w:rPr>
          <w:lang w:val="de-DE"/>
        </w:rPr>
      </w:pPr>
    </w:p>
    <w:p w14:paraId="26930A7D" w14:textId="347721B5" w:rsidR="0093432F" w:rsidRPr="00C41D97" w:rsidRDefault="00820B9D" w:rsidP="0093432F">
      <w:pPr>
        <w:rPr>
          <w:u w:val="single"/>
          <w:lang w:val="de-DE"/>
        </w:rPr>
      </w:pPr>
      <w:r>
        <w:rPr>
          <w:lang w:val="de-DE"/>
        </w:rPr>
        <w:t xml:space="preserve">Die wichtigste Gehaltgröße in der Chemie ist </w:t>
      </w:r>
      <w:r w:rsidR="007C6D17">
        <w:rPr>
          <w:lang w:val="de-DE"/>
        </w:rPr>
        <w:t xml:space="preserve">die </w:t>
      </w:r>
      <w:r w:rsidR="007C6D17">
        <w:rPr>
          <w:u w:val="single"/>
          <w:lang w:val="de-DE"/>
        </w:rPr>
        <w:t>Stoffmengenkonzentration</w:t>
      </w:r>
      <w:r w:rsidR="00CC6A6A">
        <w:rPr>
          <w:u w:val="single"/>
          <w:lang w:val="de-DE"/>
        </w:rPr>
        <w:t xml:space="preserve"> c</w:t>
      </w:r>
      <w:r w:rsidR="00C41D97">
        <w:rPr>
          <w:u w:val="single"/>
          <w:lang w:val="de-DE"/>
        </w:rPr>
        <w:t xml:space="preserve">(Ko) </w:t>
      </w:r>
      <w:r w:rsidR="00C41D97" w:rsidRPr="00D16D7C">
        <w:rPr>
          <w:lang w:val="de-DE"/>
        </w:rPr>
        <w:t xml:space="preserve">= </w:t>
      </w:r>
      <m:oMath>
        <m:f>
          <m:fPr>
            <m:ctrlPr>
              <w:rPr>
                <w:rFonts w:ascii="Cambria Math" w:hAnsi="Cambria Math"/>
                <w:i/>
                <w:lang w:val="de-DE"/>
              </w:rPr>
            </m:ctrlPr>
          </m:fPr>
          <m:num>
            <m:r>
              <w:rPr>
                <w:rFonts w:ascii="Cambria Math" w:hAnsi="Cambria Math"/>
                <w:lang w:val="de-DE"/>
              </w:rPr>
              <m:t>n</m:t>
            </m:r>
            <m:d>
              <m:dPr>
                <m:ctrlPr>
                  <w:rPr>
                    <w:rFonts w:ascii="Cambria Math" w:hAnsi="Cambria Math"/>
                    <w:i/>
                    <w:lang w:val="de-DE"/>
                  </w:rPr>
                </m:ctrlPr>
              </m:dPr>
              <m:e>
                <m:r>
                  <w:rPr>
                    <w:rFonts w:ascii="Cambria Math" w:hAnsi="Cambria Math"/>
                    <w:lang w:val="de-DE"/>
                  </w:rPr>
                  <m:t>Ko</m:t>
                </m:r>
              </m:e>
            </m:d>
          </m:num>
          <m:den>
            <m:r>
              <w:rPr>
                <w:rFonts w:ascii="Cambria Math" w:hAnsi="Cambria Math"/>
                <w:lang w:val="de-DE"/>
              </w:rPr>
              <m:t>V</m:t>
            </m:r>
            <m:d>
              <m:dPr>
                <m:ctrlPr>
                  <w:rPr>
                    <w:rFonts w:ascii="Cambria Math" w:hAnsi="Cambria Math"/>
                    <w:i/>
                    <w:lang w:val="de-DE"/>
                  </w:rPr>
                </m:ctrlPr>
              </m:dPr>
              <m:e>
                <m:r>
                  <w:rPr>
                    <w:rFonts w:ascii="Cambria Math" w:hAnsi="Cambria Math"/>
                    <w:lang w:val="de-DE"/>
                  </w:rPr>
                  <m:t>Lösung</m:t>
                </m:r>
              </m:e>
            </m:d>
          </m:den>
        </m:f>
      </m:oMath>
    </w:p>
    <w:p w14:paraId="2A6BFC3B" w14:textId="25F630CB" w:rsidR="00183D48" w:rsidRDefault="00D16D7C" w:rsidP="00183D48">
      <w:pPr>
        <w:rPr>
          <w:lang w:val="de-DE"/>
        </w:rPr>
      </w:pPr>
      <w:r>
        <w:rPr>
          <w:u w:val="single"/>
          <w:lang w:val="de-DE"/>
        </w:rPr>
        <w:t>Beispiel:</w:t>
      </w:r>
      <w:r>
        <w:rPr>
          <w:lang w:val="de-DE"/>
        </w:rPr>
        <w:t xml:space="preserve"> Eine Kochsalzlösung hat eine Stoffmengenkonzentration von </w:t>
      </w:r>
      <m:oMath>
        <m:f>
          <m:fPr>
            <m:ctrlPr>
              <w:rPr>
                <w:rFonts w:ascii="Cambria Math" w:hAnsi="Cambria Math"/>
                <w:i/>
                <w:lang w:val="de-DE"/>
              </w:rPr>
            </m:ctrlPr>
          </m:fPr>
          <m:num>
            <m:r>
              <w:rPr>
                <w:rFonts w:ascii="Cambria Math" w:hAnsi="Cambria Math"/>
                <w:lang w:val="de-DE"/>
              </w:rPr>
              <m:t>1mol</m:t>
            </m:r>
          </m:num>
          <m:den>
            <m:r>
              <w:rPr>
                <w:rFonts w:ascii="Cambria Math" w:hAnsi="Cambria Math"/>
                <w:lang w:val="de-DE"/>
              </w:rPr>
              <m:t>L</m:t>
            </m:r>
          </m:den>
        </m:f>
      </m:oMath>
      <w:r>
        <w:rPr>
          <w:lang w:val="de-DE"/>
        </w:rPr>
        <w:t xml:space="preserve"> (auch 1mol/L) wenn ein Mol NaCl in H</w:t>
      </w:r>
      <w:r>
        <w:rPr>
          <w:vertAlign w:val="subscript"/>
          <w:lang w:val="de-DE"/>
        </w:rPr>
        <w:t>2</w:t>
      </w:r>
      <w:r>
        <w:rPr>
          <w:lang w:val="de-DE"/>
        </w:rPr>
        <w:t xml:space="preserve">O aufgelöst wird </w:t>
      </w:r>
      <w:r w:rsidR="00D63AB0">
        <w:rPr>
          <w:lang w:val="de-DE"/>
        </w:rPr>
        <w:t xml:space="preserve">und die Lösung </w:t>
      </w:r>
      <w:r w:rsidR="004E4F80">
        <w:rPr>
          <w:lang w:val="de-DE"/>
        </w:rPr>
        <w:t xml:space="preserve">bis zu einem Volumen </w:t>
      </w:r>
      <w:r w:rsidR="009214DF">
        <w:rPr>
          <w:lang w:val="de-DE"/>
        </w:rPr>
        <w:t xml:space="preserve">von 1L </w:t>
      </w:r>
      <w:r w:rsidR="00A87C14">
        <w:rPr>
          <w:lang w:val="de-DE"/>
        </w:rPr>
        <w:t>verdünnt wird</w:t>
      </w:r>
      <w:r w:rsidR="00183D48">
        <w:rPr>
          <w:lang w:val="de-DE"/>
        </w:rPr>
        <w:t xml:space="preserve">. </w:t>
      </w:r>
    </w:p>
    <w:p w14:paraId="70BAB056" w14:textId="2F22A775" w:rsidR="00183D48" w:rsidRPr="00183D48" w:rsidRDefault="00183D48" w:rsidP="00183D48">
      <w:pPr>
        <w:rPr>
          <w:lang w:val="de-DE"/>
        </w:rPr>
      </w:pPr>
      <w:r>
        <w:rPr>
          <w:lang w:val="de-DE"/>
        </w:rPr>
        <w:tab/>
        <w:t xml:space="preserve">c(NaCl) = </w:t>
      </w:r>
      <m:oMath>
        <m:f>
          <m:fPr>
            <m:ctrlPr>
              <w:rPr>
                <w:rFonts w:ascii="Cambria Math" w:hAnsi="Cambria Math"/>
                <w:i/>
                <w:lang w:val="de-DE"/>
              </w:rPr>
            </m:ctrlPr>
          </m:fPr>
          <m:num>
            <m:r>
              <w:rPr>
                <w:rFonts w:ascii="Cambria Math" w:hAnsi="Cambria Math"/>
                <w:lang w:val="de-DE"/>
              </w:rPr>
              <m:t>n</m:t>
            </m:r>
            <m:d>
              <m:dPr>
                <m:ctrlPr>
                  <w:rPr>
                    <w:rFonts w:ascii="Cambria Math" w:hAnsi="Cambria Math"/>
                    <w:i/>
                    <w:lang w:val="de-DE"/>
                  </w:rPr>
                </m:ctrlPr>
              </m:dPr>
              <m:e>
                <m:r>
                  <w:rPr>
                    <w:rFonts w:ascii="Cambria Math" w:hAnsi="Cambria Math"/>
                    <w:lang w:val="de-DE"/>
                  </w:rPr>
                  <m:t>NaCl</m:t>
                </m:r>
              </m:e>
            </m:d>
          </m:num>
          <m:den>
            <m:r>
              <w:rPr>
                <w:rFonts w:ascii="Cambria Math" w:hAnsi="Cambria Math"/>
                <w:lang w:val="de-DE"/>
              </w:rPr>
              <m:t>V</m:t>
            </m:r>
            <m:d>
              <m:dPr>
                <m:ctrlPr>
                  <w:rPr>
                    <w:rFonts w:ascii="Cambria Math" w:hAnsi="Cambria Math"/>
                    <w:i/>
                    <w:lang w:val="de-DE"/>
                  </w:rPr>
                </m:ctrlPr>
              </m:dPr>
              <m:e>
                <m:r>
                  <w:rPr>
                    <w:rFonts w:ascii="Cambria Math" w:hAnsi="Cambria Math"/>
                    <w:lang w:val="de-DE"/>
                  </w:rPr>
                  <m:t>Lösung</m:t>
                </m:r>
              </m:e>
            </m:d>
          </m:den>
        </m:f>
      </m:oMath>
    </w:p>
    <w:p w14:paraId="5F7EFECE" w14:textId="38BBC02E" w:rsidR="00183D48" w:rsidRDefault="00183D48" w:rsidP="00183D48">
      <w:pPr>
        <w:rPr>
          <w:lang w:val="de-DE"/>
        </w:rPr>
      </w:pPr>
      <w:r>
        <w:rPr>
          <w:lang w:val="de-DE"/>
        </w:rPr>
        <w:tab/>
      </w:r>
    </w:p>
    <w:p w14:paraId="15C876FC" w14:textId="66D1B60E" w:rsidR="00183D48" w:rsidRPr="00C75692" w:rsidRDefault="00183D48" w:rsidP="00183D48">
      <w:pPr>
        <w:rPr>
          <w:lang w:val="de-DE"/>
        </w:rPr>
      </w:pPr>
      <w:r>
        <w:rPr>
          <w:lang w:val="de-DE"/>
        </w:rPr>
        <w:tab/>
        <w:t xml:space="preserve">c(NaCl) = </w:t>
      </w:r>
      <m:oMath>
        <m:f>
          <m:fPr>
            <m:ctrlPr>
              <w:rPr>
                <w:rFonts w:ascii="Cambria Math" w:hAnsi="Cambria Math"/>
                <w:i/>
                <w:lang w:val="de-DE"/>
              </w:rPr>
            </m:ctrlPr>
          </m:fPr>
          <m:num>
            <m:r>
              <w:rPr>
                <w:rFonts w:ascii="Cambria Math" w:hAnsi="Cambria Math"/>
                <w:lang w:val="de-DE"/>
              </w:rPr>
              <m:t>1mol</m:t>
            </m:r>
          </m:num>
          <m:den>
            <m:r>
              <w:rPr>
                <w:rFonts w:ascii="Cambria Math" w:hAnsi="Cambria Math"/>
                <w:lang w:val="de-DE"/>
              </w:rPr>
              <m:t>L</m:t>
            </m:r>
          </m:den>
        </m:f>
      </m:oMath>
    </w:p>
    <w:p w14:paraId="7EA92E11" w14:textId="2358F8F8" w:rsidR="008058F2" w:rsidRDefault="008058F2" w:rsidP="008D127A">
      <w:pPr>
        <w:rPr>
          <w:lang w:val="de-DE"/>
        </w:rPr>
      </w:pPr>
    </w:p>
    <w:p w14:paraId="2753FBB7" w14:textId="2D112B1D" w:rsidR="008D127A" w:rsidRDefault="006A140C" w:rsidP="008D127A">
      <w:pPr>
        <w:rPr>
          <w:lang w:val="de-DE"/>
        </w:rPr>
      </w:pPr>
      <w:r>
        <w:rPr>
          <w:lang w:val="de-DE"/>
        </w:rPr>
        <w:t>z.B.</w:t>
      </w:r>
    </w:p>
    <w:p w14:paraId="06AFCE62" w14:textId="1C9C98A1" w:rsidR="000D6FF4" w:rsidRPr="00A56870" w:rsidRDefault="000D6FF4" w:rsidP="008D127A">
      <w:pPr>
        <w:rPr>
          <w:lang w:val="de-DE"/>
        </w:rPr>
      </w:pPr>
      <w:r>
        <w:rPr>
          <w:lang w:val="de-DE"/>
        </w:rPr>
        <w:tab/>
        <w:t xml:space="preserve">c(NaCl) = </w:t>
      </w:r>
      <m:oMath>
        <m:f>
          <m:fPr>
            <m:ctrlPr>
              <w:rPr>
                <w:rFonts w:ascii="Cambria Math" w:hAnsi="Cambria Math"/>
                <w:i/>
                <w:lang w:val="de-DE"/>
              </w:rPr>
            </m:ctrlPr>
          </m:fPr>
          <m:num>
            <m:r>
              <w:rPr>
                <w:rFonts w:ascii="Cambria Math" w:hAnsi="Cambria Math"/>
                <w:lang w:val="de-DE"/>
              </w:rPr>
              <m:t>1mol</m:t>
            </m:r>
          </m:num>
          <m:den>
            <m:r>
              <w:rPr>
                <w:rFonts w:ascii="Cambria Math" w:hAnsi="Cambria Math"/>
                <w:lang w:val="de-DE"/>
              </w:rPr>
              <m:t>L</m:t>
            </m:r>
          </m:den>
        </m:f>
      </m:oMath>
    </w:p>
    <w:p w14:paraId="0766F1F4" w14:textId="35A83B61" w:rsidR="00A56870" w:rsidRDefault="00A56870" w:rsidP="008D127A">
      <w:pPr>
        <w:rPr>
          <w:lang w:val="de-DE"/>
        </w:rPr>
      </w:pPr>
      <w:r>
        <w:rPr>
          <w:lang w:val="de-DE"/>
        </w:rPr>
        <w:tab/>
        <w:t>n(NaCl) = 58,5 g/mol</w:t>
      </w:r>
    </w:p>
    <w:p w14:paraId="11FAD65A" w14:textId="582C63D6" w:rsidR="00A56870" w:rsidRDefault="00A56870" w:rsidP="008D127A">
      <w:pPr>
        <w:rPr>
          <w:lang w:val="de-DE"/>
        </w:rPr>
      </w:pPr>
      <w:r>
        <w:rPr>
          <w:lang w:val="de-DE"/>
        </w:rPr>
        <w:tab/>
      </w:r>
      <w:r w:rsidR="00D43FAC">
        <w:rPr>
          <w:lang w:val="de-DE"/>
        </w:rPr>
        <w:t>β(NaCl) = 58,5 g/L</w:t>
      </w:r>
    </w:p>
    <w:p w14:paraId="39FEFA69" w14:textId="05D956AE" w:rsidR="00D43FAC" w:rsidRDefault="00D43FAC" w:rsidP="008D127A">
      <w:pPr>
        <w:rPr>
          <w:lang w:val="de-DE"/>
        </w:rPr>
      </w:pPr>
    </w:p>
    <w:p w14:paraId="7DDEFE17" w14:textId="71F19910" w:rsidR="00D43FAC" w:rsidRDefault="00D43FAC" w:rsidP="008D127A">
      <w:pPr>
        <w:rPr>
          <w:lang w:val="de-DE"/>
        </w:rPr>
      </w:pPr>
      <w:r>
        <w:rPr>
          <w:lang w:val="de-DE"/>
        </w:rPr>
        <w:tab/>
      </w:r>
      <w:r w:rsidR="00295182">
        <w:rPr>
          <w:lang w:val="de-DE"/>
        </w:rPr>
        <w:t>β(NaCl) = 15g/mol</w:t>
      </w:r>
    </w:p>
    <w:p w14:paraId="5C89FACA" w14:textId="5B50B201" w:rsidR="00295182" w:rsidRPr="005801D9" w:rsidRDefault="00295182" w:rsidP="008D127A">
      <w:pPr>
        <w:rPr>
          <w:lang w:val="en-GB"/>
        </w:rPr>
      </w:pPr>
      <w:r>
        <w:rPr>
          <w:lang w:val="de-DE"/>
        </w:rPr>
        <w:tab/>
      </w:r>
      <w:r w:rsidRPr="005801D9">
        <w:rPr>
          <w:lang w:val="en-GB"/>
        </w:rPr>
        <w:t xml:space="preserve">c(NaCl) = </w:t>
      </w:r>
      <w:r w:rsidR="00F44B6B" w:rsidRPr="005801D9">
        <w:rPr>
          <w:lang w:val="en-GB"/>
        </w:rPr>
        <w:t>15g/(58,5g/mol)*L</w:t>
      </w:r>
    </w:p>
    <w:p w14:paraId="2D7D504C" w14:textId="77777777" w:rsidR="00DC59CC" w:rsidRPr="005801D9" w:rsidRDefault="00DC59CC" w:rsidP="00DC59CC">
      <w:pPr>
        <w:ind w:left="360"/>
        <w:rPr>
          <w:lang w:val="en-GB"/>
        </w:rPr>
      </w:pPr>
    </w:p>
    <w:p w14:paraId="0618B145" w14:textId="58EC15F4" w:rsidR="00DB06E7" w:rsidRDefault="009E5603" w:rsidP="009E5603">
      <w:pPr>
        <w:pStyle w:val="berschriftGrn"/>
        <w:pBdr>
          <w:top w:val="none" w:sz="0" w:space="0" w:color="auto"/>
        </w:pBdr>
        <w:jc w:val="center"/>
      </w:pPr>
      <w:r>
        <w:t>Reaktionsgeschwindigkeit</w:t>
      </w:r>
    </w:p>
    <w:p w14:paraId="74130E79" w14:textId="1A1F3A2F" w:rsidR="009E5603" w:rsidRDefault="009E5603" w:rsidP="009E5603">
      <w:pPr>
        <w:rPr>
          <w:lang w:val="de-DE"/>
        </w:rPr>
      </w:pPr>
    </w:p>
    <w:p w14:paraId="3B07EB3A" w14:textId="3C5BAB63" w:rsidR="009E5603" w:rsidRDefault="00697BC9" w:rsidP="009E5603">
      <w:pPr>
        <w:rPr>
          <w:lang w:val="de-DE"/>
        </w:rPr>
      </w:pPr>
      <w:r w:rsidRPr="00697BC9">
        <w:rPr>
          <w:u w:val="single"/>
          <w:lang w:val="de-DE"/>
        </w:rPr>
        <w:t>E:</w:t>
      </w:r>
      <w:r>
        <w:rPr>
          <w:lang w:val="de-DE"/>
        </w:rPr>
        <w:t xml:space="preserve"> Landolt’sche Zeitreaktion</w:t>
      </w:r>
    </w:p>
    <w:p w14:paraId="15E0C876" w14:textId="423912A5" w:rsidR="00AA4B54" w:rsidRDefault="00697BC9" w:rsidP="009E5603">
      <w:pPr>
        <w:rPr>
          <w:lang w:val="de-DE"/>
        </w:rPr>
      </w:pPr>
      <w:r>
        <w:rPr>
          <w:lang w:val="de-DE"/>
        </w:rPr>
        <w:t xml:space="preserve">     A +B </w:t>
      </w:r>
      <w:r w:rsidR="00BB0956">
        <w:rPr>
          <w:rFonts w:ascii="Arial Unicode MS" w:eastAsia="Arial Unicode MS" w:hAnsi="Arial Unicode MS" w:cs="Arial Unicode MS"/>
        </w:rPr>
        <w:t xml:space="preserve">⇌ </w:t>
      </w:r>
      <w:r w:rsidR="00001226">
        <w:rPr>
          <w:lang w:val="de-DE"/>
        </w:rPr>
        <w:t xml:space="preserve"> C + D</w:t>
      </w:r>
    </w:p>
    <w:p w14:paraId="5043668D" w14:textId="246BE5DF" w:rsidR="00AA4B54" w:rsidRDefault="00AA4B54" w:rsidP="00851479">
      <w:pPr>
        <w:pStyle w:val="Listenabsatz"/>
        <w:numPr>
          <w:ilvl w:val="0"/>
          <w:numId w:val="44"/>
        </w:numPr>
        <w:rPr>
          <w:lang w:val="de-DE"/>
        </w:rPr>
      </w:pPr>
      <w:r w:rsidRPr="00851479">
        <w:rPr>
          <w:lang w:val="de-DE"/>
        </w:rPr>
        <w:t xml:space="preserve">30ml A + 30ml B </w:t>
      </w:r>
      <w:r w:rsidRPr="00851479">
        <w:rPr>
          <w:lang w:val="de-DE"/>
        </w:rPr>
        <w:tab/>
      </w:r>
      <w:r w:rsidRPr="00851479">
        <w:rPr>
          <w:lang w:val="de-DE"/>
        </w:rPr>
        <w:tab/>
      </w:r>
      <w:r w:rsidR="00E0481A">
        <w:rPr>
          <w:lang w:val="de-DE"/>
        </w:rPr>
        <w:tab/>
      </w:r>
      <w:r w:rsidRPr="00AA4B54">
        <w:rPr>
          <w:rFonts w:ascii="Wingdings" w:eastAsia="Wingdings" w:hAnsi="Wingdings" w:cs="Wingdings"/>
          <w:lang w:val="de-DE"/>
        </w:rPr>
        <w:t></w:t>
      </w:r>
      <w:r w:rsidRPr="00851479">
        <w:rPr>
          <w:lang w:val="de-DE"/>
        </w:rPr>
        <w:t xml:space="preserve"> Blaufärbung nach 14 s</w:t>
      </w:r>
    </w:p>
    <w:p w14:paraId="0CDAD366" w14:textId="239841E3" w:rsidR="009A7EA5" w:rsidRDefault="00287C2C" w:rsidP="00851479">
      <w:pPr>
        <w:pStyle w:val="Listenabsatz"/>
        <w:numPr>
          <w:ilvl w:val="0"/>
          <w:numId w:val="44"/>
        </w:numPr>
        <w:rPr>
          <w:lang w:val="de-DE"/>
        </w:rPr>
      </w:pPr>
      <w:r w:rsidRPr="00E0481A">
        <w:rPr>
          <w:lang w:val="de-DE"/>
        </w:rPr>
        <w:t xml:space="preserve">30ml A + 25ml B </w:t>
      </w:r>
      <w:r w:rsidR="00325240" w:rsidRPr="00E0481A">
        <w:rPr>
          <w:lang w:val="de-DE"/>
        </w:rPr>
        <w:t xml:space="preserve">+ </w:t>
      </w:r>
      <w:r w:rsidR="00E0481A" w:rsidRPr="00E0481A">
        <w:rPr>
          <w:lang w:val="de-DE"/>
        </w:rPr>
        <w:t>ca</w:t>
      </w:r>
      <w:r w:rsidR="009053F3">
        <w:rPr>
          <w:lang w:val="de-DE"/>
        </w:rPr>
        <w:t>.</w:t>
      </w:r>
      <w:r w:rsidR="00E0481A" w:rsidRPr="00E0481A">
        <w:rPr>
          <w:lang w:val="de-DE"/>
        </w:rPr>
        <w:t xml:space="preserve"> 5ml H</w:t>
      </w:r>
      <w:r w:rsidR="00E0481A" w:rsidRPr="00E0481A">
        <w:rPr>
          <w:vertAlign w:val="subscript"/>
          <w:lang w:val="de-DE"/>
        </w:rPr>
        <w:t>2</w:t>
      </w:r>
      <w:r w:rsidR="00E0481A" w:rsidRPr="00E0481A">
        <w:rPr>
          <w:lang w:val="de-DE"/>
        </w:rPr>
        <w:t>O</w:t>
      </w:r>
      <w:r w:rsidR="00E0481A" w:rsidRPr="00E0481A">
        <w:rPr>
          <w:lang w:val="de-DE"/>
        </w:rPr>
        <w:tab/>
      </w:r>
      <w:r w:rsidRPr="00287C2C">
        <w:rPr>
          <w:rFonts w:ascii="Wingdings" w:eastAsia="Wingdings" w:hAnsi="Wingdings" w:cs="Wingdings"/>
          <w:lang w:val="de-DE"/>
        </w:rPr>
        <w:t></w:t>
      </w:r>
      <w:r w:rsidRPr="00E0481A">
        <w:rPr>
          <w:lang w:val="de-DE"/>
        </w:rPr>
        <w:t xml:space="preserve"> B</w:t>
      </w:r>
      <w:r w:rsidR="00E0481A" w:rsidRPr="00E0481A">
        <w:rPr>
          <w:lang w:val="de-DE"/>
        </w:rPr>
        <w:t>laufärbung</w:t>
      </w:r>
      <w:r w:rsidR="00E0481A">
        <w:rPr>
          <w:lang w:val="de-DE"/>
        </w:rPr>
        <w:t xml:space="preserve"> nach </w:t>
      </w:r>
      <w:r w:rsidR="004F6C59">
        <w:rPr>
          <w:lang w:val="de-DE"/>
        </w:rPr>
        <w:t>17 s</w:t>
      </w:r>
    </w:p>
    <w:p w14:paraId="19449DA0" w14:textId="59F4126D" w:rsidR="004F6C59" w:rsidRDefault="004F6C59" w:rsidP="00851479">
      <w:pPr>
        <w:pStyle w:val="Listenabsatz"/>
        <w:numPr>
          <w:ilvl w:val="0"/>
          <w:numId w:val="44"/>
        </w:numPr>
        <w:rPr>
          <w:lang w:val="de-DE"/>
        </w:rPr>
      </w:pPr>
      <w:r w:rsidRPr="009053F3">
        <w:rPr>
          <w:lang w:val="de-DE"/>
        </w:rPr>
        <w:t xml:space="preserve">30ml A + </w:t>
      </w:r>
      <w:r w:rsidR="00A27020" w:rsidRPr="009053F3">
        <w:rPr>
          <w:lang w:val="de-DE"/>
        </w:rPr>
        <w:t>20ml B + ca</w:t>
      </w:r>
      <w:r w:rsidR="009053F3">
        <w:rPr>
          <w:lang w:val="de-DE"/>
        </w:rPr>
        <w:t>.</w:t>
      </w:r>
      <w:r w:rsidR="00A27020" w:rsidRPr="009053F3">
        <w:rPr>
          <w:lang w:val="de-DE"/>
        </w:rPr>
        <w:t xml:space="preserve"> 10ml H</w:t>
      </w:r>
      <w:r w:rsidR="00A27020" w:rsidRPr="009053F3">
        <w:rPr>
          <w:vertAlign w:val="subscript"/>
          <w:lang w:val="de-DE"/>
        </w:rPr>
        <w:t>2</w:t>
      </w:r>
      <w:r w:rsidR="00A27020" w:rsidRPr="009053F3">
        <w:rPr>
          <w:lang w:val="de-DE"/>
        </w:rPr>
        <w:t>O</w:t>
      </w:r>
      <w:r w:rsidR="009053F3" w:rsidRPr="009053F3">
        <w:rPr>
          <w:lang w:val="de-DE"/>
        </w:rPr>
        <w:tab/>
      </w:r>
      <w:r w:rsidR="009053F3" w:rsidRPr="009053F3">
        <w:rPr>
          <w:rFonts w:ascii="Wingdings" w:eastAsia="Wingdings" w:hAnsi="Wingdings" w:cs="Wingdings"/>
          <w:lang w:val="en-GB"/>
        </w:rPr>
        <w:t></w:t>
      </w:r>
      <w:r w:rsidR="009053F3" w:rsidRPr="009053F3">
        <w:rPr>
          <w:lang w:val="de-DE"/>
        </w:rPr>
        <w:t xml:space="preserve"> Blaufärbung</w:t>
      </w:r>
      <w:r w:rsidR="009053F3">
        <w:rPr>
          <w:lang w:val="de-DE"/>
        </w:rPr>
        <w:t xml:space="preserve"> nach </w:t>
      </w:r>
      <w:r w:rsidR="007F1329">
        <w:rPr>
          <w:lang w:val="de-DE"/>
        </w:rPr>
        <w:t>22 s</w:t>
      </w:r>
    </w:p>
    <w:p w14:paraId="0373B4DF" w14:textId="4C095AC3" w:rsidR="00E344D5" w:rsidRDefault="00E344D5" w:rsidP="00E344D5">
      <w:pPr>
        <w:rPr>
          <w:lang w:val="de-DE"/>
        </w:rPr>
      </w:pPr>
    </w:p>
    <w:p w14:paraId="1DEBBF49" w14:textId="2CBD68AA" w:rsidR="00E344D5" w:rsidRDefault="007722D8" w:rsidP="00E344D5">
      <w:pPr>
        <w:rPr>
          <w:lang w:val="de-DE"/>
        </w:rPr>
      </w:pPr>
      <w:r>
        <w:rPr>
          <w:lang w:val="de-DE"/>
        </w:rPr>
        <w:lastRenderedPageBreak/>
        <w:t>Die Reaktionsgeschwindigkeit hängt ab</w:t>
      </w:r>
      <w:r w:rsidR="0026391E">
        <w:rPr>
          <w:lang w:val="de-DE"/>
        </w:rPr>
        <w:t>:</w:t>
      </w:r>
    </w:p>
    <w:p w14:paraId="79650EEE" w14:textId="3D7281FC" w:rsidR="0026391E" w:rsidRDefault="0026391E" w:rsidP="0026391E">
      <w:pPr>
        <w:pStyle w:val="Listenabsatz"/>
        <w:numPr>
          <w:ilvl w:val="1"/>
          <w:numId w:val="3"/>
        </w:numPr>
        <w:rPr>
          <w:lang w:val="de-DE"/>
        </w:rPr>
      </w:pPr>
      <w:r>
        <w:rPr>
          <w:lang w:val="de-DE"/>
        </w:rPr>
        <w:t xml:space="preserve">Von der </w:t>
      </w:r>
      <w:r w:rsidRPr="008E65B1">
        <w:rPr>
          <w:u w:val="single"/>
          <w:lang w:val="de-DE"/>
        </w:rPr>
        <w:t>Stoffmengenkonzentration</w:t>
      </w:r>
      <w:r w:rsidR="008E65B1">
        <w:rPr>
          <w:lang w:val="de-DE"/>
        </w:rPr>
        <w:t xml:space="preserve"> (wird in Lösungen bevorzugt)</w:t>
      </w:r>
      <w:r w:rsidR="00A806D6">
        <w:rPr>
          <w:lang w:val="de-DE"/>
        </w:rPr>
        <w:t xml:space="preserve"> bzw. vom </w:t>
      </w:r>
      <w:r w:rsidR="00A806D6" w:rsidRPr="00F37BE8">
        <w:rPr>
          <w:u w:val="single"/>
          <w:lang w:val="de-DE"/>
        </w:rPr>
        <w:t>Druck</w:t>
      </w:r>
      <w:r w:rsidR="00F37BE8">
        <w:rPr>
          <w:lang w:val="de-DE"/>
        </w:rPr>
        <w:t xml:space="preserve"> (wird in Gasen bevorzugt)</w:t>
      </w:r>
      <w:r w:rsidR="00C00A87">
        <w:rPr>
          <w:lang w:val="de-DE"/>
        </w:rPr>
        <w:t xml:space="preserve">. Je mehr Teilchen vorhanden sind </w:t>
      </w:r>
      <w:r w:rsidR="00D1324A">
        <w:rPr>
          <w:lang w:val="de-DE"/>
        </w:rPr>
        <w:t xml:space="preserve">desto größer </w:t>
      </w:r>
      <w:r w:rsidR="00FE1959">
        <w:rPr>
          <w:lang w:val="de-DE"/>
        </w:rPr>
        <w:t xml:space="preserve">ist die Wahrscheinlichkeit das ein Teilchen </w:t>
      </w:r>
      <w:r w:rsidR="00920E0F">
        <w:rPr>
          <w:lang w:val="de-DE"/>
        </w:rPr>
        <w:t xml:space="preserve">mit einem Reaktionspartner </w:t>
      </w:r>
      <w:r w:rsidR="00D40E82">
        <w:rPr>
          <w:lang w:val="de-DE"/>
        </w:rPr>
        <w:t>zusammenstößt</w:t>
      </w:r>
      <w:r w:rsidR="008E197B">
        <w:rPr>
          <w:lang w:val="de-DE"/>
        </w:rPr>
        <w:t>.</w:t>
      </w:r>
    </w:p>
    <w:p w14:paraId="0118B755" w14:textId="77777777" w:rsidR="00140352" w:rsidRDefault="00140352" w:rsidP="00140352">
      <w:pPr>
        <w:pStyle w:val="Listenabsatz"/>
        <w:numPr>
          <w:ilvl w:val="1"/>
          <w:numId w:val="3"/>
        </w:numPr>
        <w:rPr>
          <w:ins w:id="0" w:author="Christoph Schefbaenker" w:date="2019-12-13T13:07:00Z"/>
          <w:lang w:val="de-DE"/>
        </w:rPr>
      </w:pPr>
      <w:ins w:id="1" w:author="Christoph Schefbaenker" w:date="2019-12-13T13:07:00Z">
        <w:r w:rsidRPr="005038FA">
          <w:rPr>
            <w:lang w:val="de-DE"/>
          </w:rPr>
          <w:t xml:space="preserve">In </w:t>
        </w:r>
        <w:r w:rsidRPr="005038FA">
          <w:rPr>
            <w:u w:val="single"/>
            <w:lang w:val="de-DE"/>
          </w:rPr>
          <w:t>heterogenen Reaktionsgemischen</w:t>
        </w:r>
        <w:r w:rsidRPr="00CF56C6">
          <w:rPr>
            <w:lang w:val="de-DE"/>
          </w:rPr>
          <w:t xml:space="preserve"> auch vom </w:t>
        </w:r>
        <w:r w:rsidRPr="00CF56C6">
          <w:rPr>
            <w:u w:val="single"/>
            <w:lang w:val="de-DE"/>
          </w:rPr>
          <w:t>Verteilungszustand</w:t>
        </w:r>
        <w:r w:rsidRPr="00CF56C6">
          <w:rPr>
            <w:lang w:val="de-DE"/>
          </w:rPr>
          <w:t xml:space="preserve">. Ein </w:t>
        </w:r>
        <w:r w:rsidRPr="005038FA">
          <w:rPr>
            <w:lang w:val="de-DE"/>
          </w:rPr>
          <w:t>Fe</w:t>
        </w:r>
        <w:r w:rsidRPr="00CF56C6">
          <w:rPr>
            <w:lang w:val="de-DE"/>
          </w:rPr>
          <w:t xml:space="preserve">ststoff verbrennt indem er an der Oberfläche mit dem Sauerstoff der Luft reagiert. Ein Holzscheit verbrennt langsam – Holzstaub kann explodieren, weil der Sauerstoff auf einer größeren Fläche angreifen kann. (jeder </w:t>
        </w:r>
        <w:r w:rsidRPr="005038FA">
          <w:rPr>
            <w:lang w:val="de-DE"/>
          </w:rPr>
          <w:t>brennbare St</w:t>
        </w:r>
        <w:r w:rsidRPr="00CF56C6">
          <w:rPr>
            <w:lang w:val="de-DE"/>
          </w:rPr>
          <w:t>aub kann explodieren)</w:t>
        </w:r>
      </w:ins>
    </w:p>
    <w:p w14:paraId="2C3DDF38" w14:textId="6F54A55B" w:rsidR="00140352" w:rsidRPr="00793D49" w:rsidRDefault="00140352" w:rsidP="00140352">
      <w:pPr>
        <w:ind w:left="1440"/>
        <w:rPr>
          <w:ins w:id="2" w:author="Christoph Schefbaenker" w:date="2019-12-13T13:07:00Z"/>
          <w:lang w:val="de-DE"/>
        </w:rPr>
      </w:pPr>
      <w:ins w:id="3" w:author="Christoph Schefbaenker" w:date="2019-12-13T13:07:00Z">
        <w:r>
          <w:rPr>
            <w:u w:val="single"/>
            <w:lang w:val="de-DE"/>
          </w:rPr>
          <w:t>E:</w:t>
        </w:r>
        <w:r>
          <w:rPr>
            <w:lang w:val="de-DE"/>
          </w:rPr>
          <w:t xml:space="preserve"> </w:t>
        </w:r>
        <w:r w:rsidRPr="00793D49">
          <w:rPr>
            <w:lang w:val="de-DE"/>
          </w:rPr>
          <w:t>ein kompaktes Aluminiumstück lässt sich in der Brennerflamme nicht entzünden</w:t>
        </w:r>
        <w:r>
          <w:rPr>
            <w:lang w:val="de-DE"/>
          </w:rPr>
          <w:t>, Aluminiumsta</w:t>
        </w:r>
      </w:ins>
      <w:r w:rsidR="000C611D">
        <w:rPr>
          <w:lang w:val="de-DE"/>
        </w:rPr>
        <w:t>u</w:t>
      </w:r>
      <w:ins w:id="4" w:author="Christoph Schefbaenker" w:date="2019-12-13T13:07:00Z">
        <w:r>
          <w:rPr>
            <w:lang w:val="de-DE"/>
          </w:rPr>
          <w:t>b verbrennt mit intensiver Leuchterscheinung</w:t>
        </w:r>
      </w:ins>
    </w:p>
    <w:p w14:paraId="6CF187CC" w14:textId="68CF41E7" w:rsidR="00590425" w:rsidRDefault="00E47F0D" w:rsidP="00140352">
      <w:pPr>
        <w:pStyle w:val="Listenabsatz"/>
        <w:numPr>
          <w:ilvl w:val="1"/>
          <w:numId w:val="3"/>
        </w:numPr>
        <w:rPr>
          <w:lang w:val="de-DE"/>
        </w:rPr>
      </w:pPr>
      <w:ins w:id="5" w:author="Christoph Schefbaenker" w:date="2019-12-13T13:07:00Z">
        <w:r>
          <w:rPr>
            <w:lang w:val="de-DE"/>
          </w:rPr>
          <w:t xml:space="preserve">Von der </w:t>
        </w:r>
        <w:r w:rsidRPr="00E47F0D">
          <w:rPr>
            <w:u w:val="single"/>
            <w:rPrChange w:id="6" w:author="Christoph Schefbaenker" w:date="2019-12-13T13:07:00Z">
              <w:rPr>
                <w:lang w:val="de-DE"/>
              </w:rPr>
            </w:rPrChange>
          </w:rPr>
          <w:t>Temperatur</w:t>
        </w:r>
        <w:r>
          <w:rPr>
            <w:lang w:val="de-DE"/>
          </w:rPr>
          <w:t xml:space="preserve">. </w:t>
        </w:r>
        <w:r w:rsidR="00143C8D">
          <w:rPr>
            <w:lang w:val="de-DE"/>
          </w:rPr>
          <w:t xml:space="preserve">Je höher die Temperatur desto schneller </w:t>
        </w:r>
        <w:r w:rsidR="005A4381">
          <w:rPr>
            <w:lang w:val="de-DE"/>
          </w:rPr>
          <w:t>bewegen s</w:t>
        </w:r>
      </w:ins>
      <w:ins w:id="7" w:author="Christoph Schefbaenker" w:date="2019-12-13T13:08:00Z">
        <w:r w:rsidR="00385237">
          <w:rPr>
            <w:lang w:val="de-DE"/>
          </w:rPr>
          <w:t xml:space="preserve">ich die Teilchen </w:t>
        </w:r>
      </w:ins>
      <w:ins w:id="8" w:author="Christoph Schefbaenker" w:date="2019-12-13T13:09:00Z">
        <w:r w:rsidR="00385237">
          <w:rPr>
            <w:lang w:val="de-DE"/>
          </w:rPr>
          <w:t xml:space="preserve">und desto größer </w:t>
        </w:r>
        <w:r w:rsidR="000F2A5C">
          <w:rPr>
            <w:lang w:val="de-DE"/>
          </w:rPr>
          <w:t>ist die Zahl der Zusammenstöße.</w:t>
        </w:r>
      </w:ins>
      <w:del w:id="9" w:author="Christoph Schefbaenker" w:date="2019-12-13T13:07:00Z">
        <w:r w:rsidR="005303E2" w:rsidDel="00140352">
          <w:rPr>
            <w:lang w:val="de-DE"/>
          </w:rPr>
          <w:delText xml:space="preserve">In </w:delText>
        </w:r>
        <w:r w:rsidR="005303E2" w:rsidRPr="008C621C" w:rsidDel="00140352">
          <w:rPr>
            <w:u w:val="single"/>
            <w:lang w:val="de-DE"/>
          </w:rPr>
          <w:delText>heterog</w:delText>
        </w:r>
      </w:del>
      <w:del w:id="10" w:author="Christoph Schefbaenker" w:date="2019-12-13T13:06:00Z">
        <w:r w:rsidR="005303E2" w:rsidRPr="008C621C" w:rsidDel="00140352">
          <w:rPr>
            <w:u w:val="single"/>
            <w:lang w:val="de-DE"/>
          </w:rPr>
          <w:delText>enen Reaktionsgemischen</w:delText>
        </w:r>
        <w:r w:rsidR="005303E2" w:rsidDel="00140352">
          <w:rPr>
            <w:lang w:val="de-DE"/>
          </w:rPr>
          <w:delText xml:space="preserve"> </w:delText>
        </w:r>
        <w:r w:rsidR="008C621C" w:rsidDel="00140352">
          <w:rPr>
            <w:lang w:val="de-DE"/>
          </w:rPr>
          <w:delText>auch vo</w:delText>
        </w:r>
        <w:r w:rsidR="003B6EDA" w:rsidDel="00140352">
          <w:rPr>
            <w:lang w:val="de-DE"/>
          </w:rPr>
          <w:delText>m</w:delText>
        </w:r>
        <w:r w:rsidR="008C621C" w:rsidDel="00140352">
          <w:rPr>
            <w:lang w:val="de-DE"/>
          </w:rPr>
          <w:delText xml:space="preserve"> </w:delText>
        </w:r>
        <w:r w:rsidR="008C621C" w:rsidRPr="003B6EDA" w:rsidDel="00140352">
          <w:rPr>
            <w:u w:val="single"/>
            <w:lang w:val="de-DE"/>
          </w:rPr>
          <w:delText>Verteilungszustand</w:delText>
        </w:r>
        <w:r w:rsidR="00303A2B" w:rsidDel="00140352">
          <w:rPr>
            <w:lang w:val="de-DE"/>
          </w:rPr>
          <w:delText xml:space="preserve">. </w:delText>
        </w:r>
        <w:r w:rsidR="000B2BE6" w:rsidDel="00140352">
          <w:rPr>
            <w:lang w:val="de-DE"/>
          </w:rPr>
          <w:delText xml:space="preserve">Ein Feststoff verbrennt </w:delText>
        </w:r>
        <w:r w:rsidR="00105549" w:rsidDel="00140352">
          <w:rPr>
            <w:lang w:val="de-DE"/>
          </w:rPr>
          <w:delText xml:space="preserve">indem er </w:delText>
        </w:r>
        <w:r w:rsidR="00BA5A55" w:rsidDel="00140352">
          <w:rPr>
            <w:lang w:val="de-DE"/>
          </w:rPr>
          <w:delText xml:space="preserve">an der Oberfläche </w:delText>
        </w:r>
        <w:r w:rsidR="0033498E" w:rsidDel="00140352">
          <w:rPr>
            <w:lang w:val="de-DE"/>
          </w:rPr>
          <w:delText xml:space="preserve">mit dem Sauerstoff </w:delText>
        </w:r>
        <w:r w:rsidR="00126FF9" w:rsidDel="00140352">
          <w:rPr>
            <w:lang w:val="de-DE"/>
          </w:rPr>
          <w:delText>der Luft reagiert</w:delText>
        </w:r>
        <w:r w:rsidR="008972AD" w:rsidDel="00140352">
          <w:rPr>
            <w:lang w:val="de-DE"/>
          </w:rPr>
          <w:delText xml:space="preserve">. Ein Holzscheit verbrennt langsam </w:delText>
        </w:r>
        <w:r w:rsidR="00697108" w:rsidDel="00140352">
          <w:rPr>
            <w:lang w:val="de-DE"/>
          </w:rPr>
          <w:delText>–</w:delText>
        </w:r>
        <w:r w:rsidR="00AD0388" w:rsidDel="00140352">
          <w:rPr>
            <w:lang w:val="de-DE"/>
          </w:rPr>
          <w:delText xml:space="preserve"> </w:delText>
        </w:r>
        <w:r w:rsidR="00697108" w:rsidDel="00140352">
          <w:rPr>
            <w:lang w:val="de-DE"/>
          </w:rPr>
          <w:delText>Holzstaub kann explodieren</w:delText>
        </w:r>
        <w:r w:rsidR="007B5DB3" w:rsidDel="00140352">
          <w:rPr>
            <w:lang w:val="de-DE"/>
          </w:rPr>
          <w:delText>,</w:delText>
        </w:r>
        <w:r w:rsidR="00697108" w:rsidDel="00140352">
          <w:rPr>
            <w:lang w:val="de-DE"/>
          </w:rPr>
          <w:delText xml:space="preserve"> </w:delText>
        </w:r>
        <w:r w:rsidR="00752F00" w:rsidDel="00140352">
          <w:rPr>
            <w:lang w:val="de-DE"/>
          </w:rPr>
          <w:delText xml:space="preserve">weil der Sauerstoff </w:delText>
        </w:r>
        <w:r w:rsidR="006E473F" w:rsidDel="00140352">
          <w:rPr>
            <w:lang w:val="de-DE"/>
          </w:rPr>
          <w:delText xml:space="preserve">auf einer größeren Fläche </w:delText>
        </w:r>
        <w:r w:rsidR="00E139B3" w:rsidDel="00140352">
          <w:rPr>
            <w:lang w:val="de-DE"/>
          </w:rPr>
          <w:delText xml:space="preserve">angreifen kann. </w:delText>
        </w:r>
        <w:r w:rsidR="007B5DB3" w:rsidDel="00140352">
          <w:rPr>
            <w:lang w:val="de-DE"/>
          </w:rPr>
          <w:delText>(jeder brennbare Staub kann explodieren</w:delText>
        </w:r>
        <w:r w:rsidR="005B717E" w:rsidDel="00140352">
          <w:rPr>
            <w:lang w:val="de-DE"/>
          </w:rPr>
          <w:delText xml:space="preserve">) </w:delText>
        </w:r>
      </w:del>
    </w:p>
    <w:p w14:paraId="660DDF2D" w14:textId="3B0AA8E9" w:rsidR="00881A46" w:rsidRDefault="00F95EFA">
      <w:pPr>
        <w:pStyle w:val="Listenabsatz"/>
        <w:numPr>
          <w:ilvl w:val="1"/>
          <w:numId w:val="3"/>
        </w:numPr>
        <w:rPr>
          <w:lang w:val="de-DE"/>
        </w:rPr>
      </w:pPr>
      <w:r>
        <w:rPr>
          <w:lang w:val="de-DE"/>
        </w:rPr>
        <w:t xml:space="preserve">Von der </w:t>
      </w:r>
      <w:r w:rsidRPr="009E6647">
        <w:rPr>
          <w:u w:val="single"/>
          <w:lang w:val="de-DE"/>
        </w:rPr>
        <w:t>Art der Stoffe</w:t>
      </w:r>
      <w:r w:rsidR="0016082B">
        <w:rPr>
          <w:lang w:val="de-DE"/>
        </w:rPr>
        <w:t>.</w:t>
      </w:r>
      <w:r w:rsidR="00C91A7A">
        <w:rPr>
          <w:lang w:val="de-DE"/>
        </w:rPr>
        <w:t xml:space="preserve"> </w:t>
      </w:r>
      <w:r w:rsidR="00DC18DE">
        <w:rPr>
          <w:lang w:val="de-DE"/>
        </w:rPr>
        <w:t>Stoffe mit Atombindungen reagieren oft langsam</w:t>
      </w:r>
      <w:r w:rsidR="008064CB">
        <w:rPr>
          <w:lang w:val="de-DE"/>
        </w:rPr>
        <w:t>,</w:t>
      </w:r>
      <w:r w:rsidR="00DC18DE">
        <w:rPr>
          <w:lang w:val="de-DE"/>
        </w:rPr>
        <w:t xml:space="preserve"> </w:t>
      </w:r>
      <w:r w:rsidR="00FA0D16">
        <w:rPr>
          <w:lang w:val="de-DE"/>
        </w:rPr>
        <w:t xml:space="preserve">weil zur Trennung von Atombindungen </w:t>
      </w:r>
      <w:r w:rsidR="00E60D6E">
        <w:rPr>
          <w:lang w:val="de-DE"/>
        </w:rPr>
        <w:t xml:space="preserve">meist relativ große </w:t>
      </w:r>
      <w:r w:rsidR="005236D6">
        <w:rPr>
          <w:lang w:val="de-DE"/>
        </w:rPr>
        <w:t xml:space="preserve">Aktivierungsenergien </w:t>
      </w:r>
      <w:r w:rsidR="00077695">
        <w:rPr>
          <w:lang w:val="de-DE"/>
        </w:rPr>
        <w:t>nötig sind</w:t>
      </w:r>
      <w:r w:rsidR="008064CB">
        <w:rPr>
          <w:lang w:val="de-DE"/>
        </w:rPr>
        <w:t xml:space="preserve">. Stoffe </w:t>
      </w:r>
      <w:r w:rsidR="00267C4D">
        <w:rPr>
          <w:lang w:val="de-DE"/>
        </w:rPr>
        <w:t>die bewegliche Ionen</w:t>
      </w:r>
      <w:r w:rsidR="008064CB">
        <w:rPr>
          <w:lang w:val="de-DE"/>
        </w:rPr>
        <w:t xml:space="preserve"> enthalten, reagieren spontan</w:t>
      </w:r>
      <w:r w:rsidR="00267C4D">
        <w:rPr>
          <w:lang w:val="de-DE"/>
        </w:rPr>
        <w:t>.</w:t>
      </w:r>
    </w:p>
    <w:p w14:paraId="59C32E58" w14:textId="77777777" w:rsidR="00927CB6" w:rsidRDefault="00927CB6" w:rsidP="00927CB6">
      <w:pPr>
        <w:pStyle w:val="Listenabsatz"/>
        <w:ind w:left="1440"/>
        <w:rPr>
          <w:lang w:val="de-DE"/>
        </w:rPr>
      </w:pPr>
    </w:p>
    <w:p w14:paraId="72202636" w14:textId="4F8D6293" w:rsidR="00F95EFA" w:rsidRDefault="00881A46" w:rsidP="00881A46">
      <w:pPr>
        <w:pStyle w:val="Listenabsatz"/>
        <w:ind w:left="1440"/>
        <w:rPr>
          <w:lang w:val="de-DE"/>
        </w:rPr>
      </w:pPr>
      <w:r>
        <w:rPr>
          <w:u w:val="single"/>
          <w:lang w:val="de-DE"/>
        </w:rPr>
        <w:t>E:</w:t>
      </w:r>
      <w:r>
        <w:rPr>
          <w:lang w:val="de-DE"/>
        </w:rPr>
        <w:t xml:space="preserve"> </w:t>
      </w:r>
      <w:r w:rsidR="0016082B">
        <w:rPr>
          <w:lang w:val="de-DE"/>
        </w:rPr>
        <w:t xml:space="preserve"> </w:t>
      </w:r>
      <w:r w:rsidR="00797B8F">
        <w:rPr>
          <w:lang w:val="de-DE"/>
        </w:rPr>
        <w:t>KMnO</w:t>
      </w:r>
      <w:r w:rsidR="00797B8F">
        <w:rPr>
          <w:vertAlign w:val="subscript"/>
          <w:lang w:val="de-DE"/>
        </w:rPr>
        <w:t>4</w:t>
      </w:r>
      <w:r w:rsidR="00797B8F">
        <w:rPr>
          <w:lang w:val="de-DE"/>
        </w:rPr>
        <w:t xml:space="preserve">-Lösung wird von </w:t>
      </w:r>
      <w:r w:rsidR="00B3356B">
        <w:rPr>
          <w:lang w:val="de-DE"/>
        </w:rPr>
        <w:t>Eisen</w:t>
      </w:r>
      <w:r w:rsidR="00797B8F">
        <w:rPr>
          <w:lang w:val="de-DE"/>
        </w:rPr>
        <w:t>(II)sulfat (</w:t>
      </w:r>
      <w:r w:rsidR="00B3356B">
        <w:rPr>
          <w:lang w:val="de-DE"/>
        </w:rPr>
        <w:t>besteht aus Ionen</w:t>
      </w:r>
      <w:r w:rsidR="0047427A">
        <w:rPr>
          <w:lang w:val="de-DE"/>
        </w:rPr>
        <w:t xml:space="preserve">) sehr rasch </w:t>
      </w:r>
      <w:r w:rsidR="006308D0">
        <w:rPr>
          <w:lang w:val="de-DE"/>
        </w:rPr>
        <w:t xml:space="preserve">von Glucose (Traubenzucker) </w:t>
      </w:r>
      <w:r w:rsidR="005405E8">
        <w:rPr>
          <w:lang w:val="de-DE"/>
        </w:rPr>
        <w:t xml:space="preserve">(besteht aus </w:t>
      </w:r>
      <w:r w:rsidR="0026718A">
        <w:rPr>
          <w:lang w:val="de-DE"/>
        </w:rPr>
        <w:t>Molekülen) nur sehr</w:t>
      </w:r>
      <w:r w:rsidR="005D2F4A">
        <w:rPr>
          <w:lang w:val="de-DE"/>
        </w:rPr>
        <w:t xml:space="preserve"> l</w:t>
      </w:r>
      <w:r w:rsidR="0026718A">
        <w:rPr>
          <w:lang w:val="de-DE"/>
        </w:rPr>
        <w:t>angsam entfärbt.</w:t>
      </w:r>
      <w:r w:rsidR="005973D6">
        <w:rPr>
          <w:lang w:val="de-DE"/>
        </w:rPr>
        <w:t xml:space="preserve"> </w:t>
      </w:r>
    </w:p>
    <w:p w14:paraId="6BB5F04B" w14:textId="395E750A" w:rsidR="007F5C98" w:rsidRDefault="007F5C98" w:rsidP="007F5C98">
      <w:pPr>
        <w:rPr>
          <w:lang w:val="de-DE"/>
        </w:rPr>
      </w:pPr>
    </w:p>
    <w:p w14:paraId="77BCDC91" w14:textId="462D1FFD" w:rsidR="007F5C98" w:rsidRDefault="002957DC" w:rsidP="007F5C98">
      <w:pPr>
        <w:rPr>
          <w:lang w:val="de-DE"/>
        </w:rPr>
      </w:pPr>
      <w:r>
        <w:rPr>
          <w:lang w:val="de-DE"/>
        </w:rPr>
        <w:t xml:space="preserve">Die </w:t>
      </w:r>
      <w:r w:rsidRPr="007E28DD">
        <w:rPr>
          <w:u w:val="single"/>
          <w:lang w:val="de-DE"/>
        </w:rPr>
        <w:t>Geschwindigkeitsgleichung</w:t>
      </w:r>
      <w:r w:rsidR="00D50EE1">
        <w:rPr>
          <w:lang w:val="de-DE"/>
        </w:rPr>
        <w:t xml:space="preserve"> ist die mathematische Formulierung der Reaktionsgeschwindigkeit.</w:t>
      </w:r>
      <w:r w:rsidR="00926D0C">
        <w:rPr>
          <w:lang w:val="de-DE"/>
        </w:rPr>
        <w:t xml:space="preserve"> </w:t>
      </w:r>
    </w:p>
    <w:p w14:paraId="4C3115A9" w14:textId="77777777" w:rsidR="00166A4C" w:rsidRDefault="00166A4C" w:rsidP="00166A4C">
      <w:pPr>
        <w:rPr>
          <w:lang w:val="de-DE"/>
        </w:rPr>
      </w:pPr>
    </w:p>
    <w:p w14:paraId="775858F4" w14:textId="39331ECF" w:rsidR="00926D0C" w:rsidRDefault="00926D0C" w:rsidP="007F5C98">
      <w:pPr>
        <w:rPr>
          <w:lang w:val="de-DE"/>
        </w:rPr>
      </w:pPr>
      <w:r>
        <w:rPr>
          <w:lang w:val="de-DE"/>
        </w:rPr>
        <w:t>Für eine Reaktion</w:t>
      </w:r>
      <w:r w:rsidR="000C102F">
        <w:rPr>
          <w:lang w:val="de-DE"/>
        </w:rPr>
        <w:tab/>
      </w:r>
      <w:r w:rsidR="000C102F">
        <w:rPr>
          <w:lang w:val="de-DE"/>
        </w:rPr>
        <w:tab/>
        <w:t xml:space="preserve">A +B </w:t>
      </w:r>
      <w:r w:rsidR="000C102F">
        <w:rPr>
          <w:rFonts w:ascii="Arial Unicode MS" w:eastAsia="Arial Unicode MS" w:hAnsi="Arial Unicode MS" w:cs="Arial Unicode MS"/>
        </w:rPr>
        <w:t xml:space="preserve">⇌ </w:t>
      </w:r>
      <w:r w:rsidR="000C102F">
        <w:rPr>
          <w:lang w:val="de-DE"/>
        </w:rPr>
        <w:t xml:space="preserve"> C + D</w:t>
      </w:r>
    </w:p>
    <w:p w14:paraId="7931B227" w14:textId="1E88EFA9" w:rsidR="000C102F" w:rsidRDefault="000C102F" w:rsidP="007F5C98">
      <w:pPr>
        <w:rPr>
          <w:lang w:val="de-DE"/>
        </w:rPr>
      </w:pPr>
      <w:r>
        <w:rPr>
          <w:lang w:val="de-DE"/>
        </w:rPr>
        <w:t xml:space="preserve">Gilt: </w:t>
      </w:r>
      <w:r w:rsidR="00C9703C">
        <w:rPr>
          <w:lang w:val="de-DE"/>
        </w:rPr>
        <w:t xml:space="preserve"> </w:t>
      </w:r>
      <w:r w:rsidR="00C9703C">
        <w:rPr>
          <w:lang w:val="de-DE"/>
        </w:rPr>
        <w:tab/>
      </w:r>
      <w:r w:rsidR="00C9703C">
        <w:rPr>
          <w:lang w:val="de-DE"/>
        </w:rPr>
        <w:tab/>
      </w:r>
      <w:r w:rsidR="00C9703C">
        <w:rPr>
          <w:lang w:val="de-DE"/>
        </w:rPr>
        <w:tab/>
      </w:r>
      <w:r w:rsidR="00C9703C">
        <w:rPr>
          <w:lang w:val="de-DE"/>
        </w:rPr>
        <w:tab/>
      </w:r>
      <m:oMath>
        <m:box>
          <m:boxPr>
            <m:opEmu m:val="1"/>
            <m:ctrlPr>
              <w:rPr>
                <w:rFonts w:ascii="Cambria Math" w:hAnsi="Cambria Math"/>
                <w:i/>
                <w:lang w:val="de-DE"/>
              </w:rPr>
            </m:ctrlPr>
          </m:boxPr>
          <m:e>
            <m:groupChr>
              <m:groupChrPr>
                <m:chr m:val="→"/>
                <m:pos m:val="top"/>
                <m:ctrlPr>
                  <w:rPr>
                    <w:rFonts w:ascii="Cambria Math" w:hAnsi="Cambria Math"/>
                    <w:i/>
                    <w:lang w:val="de-DE"/>
                  </w:rPr>
                </m:ctrlPr>
              </m:groupChrPr>
              <m:e>
                <m:r>
                  <w:rPr>
                    <w:rFonts w:ascii="Cambria Math" w:hAnsi="Cambria Math"/>
                    <w:lang w:val="de-DE"/>
                  </w:rPr>
                  <m:t>V</m:t>
                </m:r>
              </m:e>
            </m:groupChr>
          </m:e>
        </m:box>
      </m:oMath>
      <w:r w:rsidR="00C9703C">
        <w:rPr>
          <w:lang w:val="de-DE"/>
        </w:rPr>
        <w:t xml:space="preserve"> </w:t>
      </w:r>
      <w:r w:rsidR="007972FA">
        <w:rPr>
          <w:lang w:val="de-DE"/>
        </w:rPr>
        <w:t>=</w:t>
      </w:r>
      <w:r w:rsidR="00F9343C">
        <w:rPr>
          <w:lang w:val="de-DE"/>
        </w:rPr>
        <w:t xml:space="preserve"> </w:t>
      </w:r>
      <m:oMath>
        <m:box>
          <m:boxPr>
            <m:opEmu m:val="1"/>
            <m:ctrlPr>
              <w:rPr>
                <w:rFonts w:ascii="Cambria Math" w:hAnsi="Cambria Math"/>
                <w:i/>
                <w:lang w:val="de-DE"/>
              </w:rPr>
            </m:ctrlPr>
          </m:boxPr>
          <m:e>
            <m:groupChr>
              <m:groupChrPr>
                <m:chr m:val="→"/>
                <m:pos m:val="top"/>
                <m:ctrlPr>
                  <w:rPr>
                    <w:rFonts w:ascii="Cambria Math" w:hAnsi="Cambria Math"/>
                    <w:i/>
                    <w:lang w:val="de-DE"/>
                  </w:rPr>
                </m:ctrlPr>
              </m:groupChrPr>
              <m:e>
                <m:r>
                  <w:rPr>
                    <w:rFonts w:ascii="Cambria Math" w:hAnsi="Cambria Math"/>
                    <w:lang w:val="de-DE"/>
                  </w:rPr>
                  <m:t>k</m:t>
                </m:r>
              </m:e>
            </m:groupChr>
          </m:e>
        </m:box>
      </m:oMath>
      <w:r w:rsidR="00C9703C">
        <w:rPr>
          <w:lang w:val="de-DE"/>
        </w:rPr>
        <w:t xml:space="preserve"> </w:t>
      </w:r>
      <w:r w:rsidR="00547B57">
        <w:rPr>
          <w:lang w:val="de-DE"/>
        </w:rPr>
        <w:t xml:space="preserve">* </w:t>
      </w:r>
      <w:r w:rsidR="00223824">
        <w:rPr>
          <w:lang w:val="de-DE"/>
        </w:rPr>
        <w:t>c(A)</w:t>
      </w:r>
      <w:r w:rsidR="00E16A93">
        <w:rPr>
          <w:lang w:val="de-DE"/>
        </w:rPr>
        <w:t xml:space="preserve"> *</w:t>
      </w:r>
      <w:r w:rsidR="00C9703C">
        <w:rPr>
          <w:lang w:val="de-DE"/>
        </w:rPr>
        <w:t xml:space="preserve"> c(</w:t>
      </w:r>
      <w:r w:rsidR="00E10F28">
        <w:rPr>
          <w:lang w:val="de-DE"/>
        </w:rPr>
        <w:t>B</w:t>
      </w:r>
      <w:r w:rsidR="00C9703C">
        <w:rPr>
          <w:lang w:val="de-DE"/>
        </w:rPr>
        <w:t>)</w:t>
      </w:r>
    </w:p>
    <w:p w14:paraId="065ED813" w14:textId="47E3302A" w:rsidR="00941134" w:rsidRDefault="00941134" w:rsidP="00941134">
      <w:pPr>
        <w:rPr>
          <w:lang w:val="de-DE"/>
        </w:rPr>
      </w:pPr>
    </w:p>
    <w:p w14:paraId="311AAE1D" w14:textId="77777777" w:rsidR="00D35DFB" w:rsidRDefault="00941134" w:rsidP="007F5C98">
      <w:pPr>
        <w:rPr>
          <w:lang w:val="de-DE"/>
        </w:rPr>
      </w:pPr>
      <w:r>
        <w:rPr>
          <w:lang w:val="de-DE"/>
        </w:rPr>
        <w:t xml:space="preserve">Die Geschwindigkeit </w:t>
      </w:r>
      <m:oMath>
        <m:box>
          <m:boxPr>
            <m:opEmu m:val="1"/>
            <m:ctrlPr>
              <w:rPr>
                <w:rFonts w:ascii="Cambria Math" w:hAnsi="Cambria Math"/>
                <w:i/>
                <w:lang w:val="de-DE"/>
              </w:rPr>
            </m:ctrlPr>
          </m:boxPr>
          <m:e>
            <m:groupChr>
              <m:groupChrPr>
                <m:chr m:val="→"/>
                <m:pos m:val="top"/>
                <m:ctrlPr>
                  <w:rPr>
                    <w:rFonts w:ascii="Cambria Math" w:hAnsi="Cambria Math"/>
                    <w:i/>
                    <w:lang w:val="de-DE"/>
                  </w:rPr>
                </m:ctrlPr>
              </m:groupChrPr>
              <m:e>
                <m:r>
                  <w:rPr>
                    <w:rFonts w:ascii="Cambria Math" w:hAnsi="Cambria Math"/>
                    <w:lang w:val="de-DE"/>
                  </w:rPr>
                  <m:t>v</m:t>
                </m:r>
              </m:e>
            </m:groupChr>
          </m:e>
        </m:box>
      </m:oMath>
      <w:r w:rsidR="004C2D5D">
        <w:rPr>
          <w:lang w:val="de-DE"/>
        </w:rPr>
        <w:t xml:space="preserve"> mit der sich die Endstoffe bilden</w:t>
      </w:r>
      <w:r w:rsidR="00902CAA">
        <w:rPr>
          <w:lang w:val="de-DE"/>
        </w:rPr>
        <w:t xml:space="preserve"> </w:t>
      </w:r>
      <w:r w:rsidR="008A48B8">
        <w:rPr>
          <w:lang w:val="de-DE"/>
        </w:rPr>
        <w:t>(=Geschwindigkeit der Hinreaktion</w:t>
      </w:r>
      <w:r w:rsidR="007B0621">
        <w:rPr>
          <w:lang w:val="de-DE"/>
        </w:rPr>
        <w:t xml:space="preserve">) hängt ab </w:t>
      </w:r>
      <w:r w:rsidR="00DA037F">
        <w:rPr>
          <w:lang w:val="de-DE"/>
        </w:rPr>
        <w:t xml:space="preserve">von den </w:t>
      </w:r>
      <w:r w:rsidR="00DA037F" w:rsidRPr="00D56465">
        <w:rPr>
          <w:u w:val="single"/>
          <w:lang w:val="de-DE"/>
        </w:rPr>
        <w:t>Stoffemengenkonzentrationen</w:t>
      </w:r>
      <w:r w:rsidR="00DA037F">
        <w:rPr>
          <w:lang w:val="de-DE"/>
        </w:rPr>
        <w:t xml:space="preserve"> c der Ausgangsstoffe </w:t>
      </w:r>
      <w:r w:rsidR="00522BC7">
        <w:rPr>
          <w:lang w:val="de-DE"/>
        </w:rPr>
        <w:t xml:space="preserve">A, B. </w:t>
      </w:r>
    </w:p>
    <w:p w14:paraId="71BB95D8" w14:textId="71710579" w:rsidR="00941134" w:rsidRDefault="00DA037F" w:rsidP="007F5C98">
      <w:pPr>
        <w:rPr>
          <w:lang w:val="de-DE"/>
        </w:rPr>
      </w:pPr>
      <w:r>
        <w:rPr>
          <w:lang w:val="de-DE"/>
        </w:rPr>
        <w:t xml:space="preserve"> </w:t>
      </w:r>
      <m:oMath>
        <m:box>
          <m:boxPr>
            <m:opEmu m:val="1"/>
            <m:ctrlPr>
              <w:rPr>
                <w:rFonts w:ascii="Cambria Math" w:hAnsi="Cambria Math"/>
                <w:i/>
                <w:lang w:val="de-DE"/>
              </w:rPr>
            </m:ctrlPr>
          </m:boxPr>
          <m:e>
            <m:groupChr>
              <m:groupChrPr>
                <m:chr m:val="→"/>
                <m:pos m:val="top"/>
                <m:ctrlPr>
                  <w:rPr>
                    <w:rFonts w:ascii="Cambria Math" w:hAnsi="Cambria Math"/>
                    <w:i/>
                    <w:lang w:val="de-DE"/>
                  </w:rPr>
                </m:ctrlPr>
              </m:groupChrPr>
              <m:e>
                <m:r>
                  <w:rPr>
                    <w:rFonts w:ascii="Cambria Math" w:hAnsi="Cambria Math"/>
                    <w:lang w:val="de-DE"/>
                  </w:rPr>
                  <m:t>k</m:t>
                </m:r>
              </m:e>
            </m:groupChr>
          </m:e>
        </m:box>
      </m:oMath>
      <w:r w:rsidR="00D35DFB">
        <w:rPr>
          <w:lang w:val="de-DE"/>
        </w:rPr>
        <w:t xml:space="preserve"> hängt ab von </w:t>
      </w:r>
      <w:r w:rsidR="00275D37">
        <w:rPr>
          <w:lang w:val="de-DE"/>
        </w:rPr>
        <w:t xml:space="preserve">der </w:t>
      </w:r>
      <w:r w:rsidR="00275D37" w:rsidRPr="00D56465">
        <w:rPr>
          <w:u w:val="single"/>
          <w:lang w:val="de-DE"/>
        </w:rPr>
        <w:t>Art der Stoffe</w:t>
      </w:r>
      <w:r w:rsidR="00B36D74">
        <w:rPr>
          <w:lang w:val="de-DE"/>
        </w:rPr>
        <w:t xml:space="preserve"> und gilt nur </w:t>
      </w:r>
      <w:r w:rsidR="00581EC1">
        <w:rPr>
          <w:lang w:val="de-DE"/>
        </w:rPr>
        <w:t xml:space="preserve">für eine bestimmt </w:t>
      </w:r>
      <w:r w:rsidR="00581EC1" w:rsidRPr="00D56465">
        <w:rPr>
          <w:u w:val="single"/>
          <w:lang w:val="de-DE"/>
        </w:rPr>
        <w:t>Temperatur</w:t>
      </w:r>
      <w:r w:rsidR="00581EC1">
        <w:rPr>
          <w:lang w:val="de-DE"/>
        </w:rPr>
        <w:t xml:space="preserve"> </w:t>
      </w:r>
      <w:r w:rsidR="003832C2">
        <w:rPr>
          <w:lang w:val="de-DE"/>
        </w:rPr>
        <w:t xml:space="preserve">und einem homogene </w:t>
      </w:r>
      <w:r w:rsidR="003832C2" w:rsidRPr="00D56465">
        <w:rPr>
          <w:u w:val="single"/>
          <w:lang w:val="de-DE"/>
        </w:rPr>
        <w:t>Verteilungszustand</w:t>
      </w:r>
      <w:r w:rsidR="00CF6362">
        <w:rPr>
          <w:lang w:val="de-DE"/>
        </w:rPr>
        <w:t>.</w:t>
      </w:r>
    </w:p>
    <w:p w14:paraId="17EBE261" w14:textId="4F585A9C" w:rsidR="00636BCA" w:rsidRDefault="00636BCA" w:rsidP="00636BCA">
      <w:pPr>
        <w:rPr>
          <w:lang w:val="de-DE"/>
        </w:rPr>
      </w:pPr>
    </w:p>
    <w:p w14:paraId="0B98F56E" w14:textId="54B1D20D" w:rsidR="00636BCA" w:rsidRDefault="00636BCA" w:rsidP="00B73682">
      <w:pPr>
        <w:pStyle w:val="berschriftGrn"/>
        <w:pBdr>
          <w:top w:val="none" w:sz="0" w:space="0" w:color="auto"/>
        </w:pBdr>
        <w:jc w:val="center"/>
      </w:pPr>
      <w:r>
        <w:t>Chemisches Gleichgewicht</w:t>
      </w:r>
      <w:r w:rsidR="00801499">
        <w:t xml:space="preserve"> und Massenwirkungsgesetz</w:t>
      </w:r>
    </w:p>
    <w:p w14:paraId="2FDAD511" w14:textId="327A23AB" w:rsidR="00B73682" w:rsidRDefault="00B73682" w:rsidP="00B73682">
      <w:pPr>
        <w:pStyle w:val="berschriftGrn"/>
        <w:pBdr>
          <w:top w:val="none" w:sz="0" w:space="0" w:color="auto"/>
        </w:pBdr>
      </w:pPr>
    </w:p>
    <w:p w14:paraId="7C8BDE04" w14:textId="655562F3" w:rsidR="001304DF" w:rsidRDefault="008A2D41" w:rsidP="00B73682">
      <w:r>
        <w:t>Chemische Reaktionen sind umkehrbar</w:t>
      </w:r>
      <w:r w:rsidR="00A9096C">
        <w:t>.</w:t>
      </w:r>
      <w:r w:rsidR="00774800">
        <w:t xml:space="preserve"> </w:t>
      </w:r>
      <w:r w:rsidR="00A9096C">
        <w:t>E</w:t>
      </w:r>
      <w:r w:rsidR="00774800">
        <w:t>s reagieren nicht nur</w:t>
      </w:r>
      <w:r w:rsidR="00A9096C">
        <w:t xml:space="preserve"> die Ausgangsstoffe miteinander </w:t>
      </w:r>
      <w:r w:rsidR="00512843">
        <w:t>und bilden die Endstoffe</w:t>
      </w:r>
      <w:r w:rsidR="0094579D">
        <w:t>,</w:t>
      </w:r>
      <w:r w:rsidR="002A1EF0">
        <w:t xml:space="preserve"> sondern aus den Endstoffen </w:t>
      </w:r>
      <w:r w:rsidR="007F2DE2">
        <w:t xml:space="preserve">bilden sich </w:t>
      </w:r>
      <w:r w:rsidR="008079A2">
        <w:t>auch wieder Ausgangsstoffe</w:t>
      </w:r>
      <w:r w:rsidR="00505CAB">
        <w:t>.</w:t>
      </w:r>
    </w:p>
    <w:p w14:paraId="12B73130" w14:textId="5C612C7B" w:rsidR="00B73682" w:rsidRDefault="001304DF" w:rsidP="00B73682">
      <w:r>
        <w:t>In jedem homogenen Reaktionsgemisch</w:t>
      </w:r>
      <w:r w:rsidR="0094579D">
        <w:t xml:space="preserve"> wird nach einiger Zeit ein Zustand erreich</w:t>
      </w:r>
      <w:r w:rsidR="000337EE">
        <w:t>t</w:t>
      </w:r>
      <w:r w:rsidR="004578D8">
        <w:t>,</w:t>
      </w:r>
      <w:r w:rsidR="000337EE">
        <w:t xml:space="preserve"> bei dem sich </w:t>
      </w:r>
      <w:r w:rsidR="00E07E4F">
        <w:t>die Stoffmengenkonzentrationen nicht mehr</w:t>
      </w:r>
      <w:r w:rsidR="00CA62BD">
        <w:t xml:space="preserve"> verändern. </w:t>
      </w:r>
      <w:r w:rsidR="004578D8">
        <w:t>Das ist der Fall</w:t>
      </w:r>
      <w:r w:rsidR="0065667F">
        <w:t>,</w:t>
      </w:r>
      <w:r w:rsidR="004578D8">
        <w:t xml:space="preserve"> </w:t>
      </w:r>
      <w:r w:rsidR="00C76131">
        <w:t xml:space="preserve">wenn die Geschwindigkeit </w:t>
      </w:r>
      <w:r w:rsidR="005238EE">
        <w:t xml:space="preserve">der Hinreaktion </w:t>
      </w:r>
      <w:r w:rsidR="009D79BC">
        <w:t xml:space="preserve">gleichgroß ist </w:t>
      </w:r>
      <w:r w:rsidR="00620A85">
        <w:t xml:space="preserve">wie die Geschwindigkeit </w:t>
      </w:r>
      <w:r w:rsidR="001B1E4A">
        <w:t xml:space="preserve">der Rückreaktion. </w:t>
      </w:r>
    </w:p>
    <w:p w14:paraId="30FC3993" w14:textId="06A0EB43" w:rsidR="00F37032" w:rsidRDefault="00F37032" w:rsidP="00B73682">
      <w:r>
        <w:t xml:space="preserve">Man sagt: </w:t>
      </w:r>
      <w:r w:rsidRPr="00ED57EF">
        <w:rPr>
          <w:u w:val="single"/>
        </w:rPr>
        <w:t>Die Reaktion befindet sich im Gleichgewicht.</w:t>
      </w:r>
    </w:p>
    <w:p w14:paraId="3170EC67" w14:textId="77777777" w:rsidR="00B82754" w:rsidRDefault="00B82754" w:rsidP="00B82754">
      <w:pPr>
        <w:rPr>
          <w:lang w:val="de-DE"/>
        </w:rPr>
      </w:pPr>
      <w:r>
        <w:t>Für eine Reaktion</w:t>
      </w:r>
      <w:r>
        <w:tab/>
      </w:r>
      <w:r>
        <w:rPr>
          <w:lang w:val="de-DE"/>
        </w:rPr>
        <w:t xml:space="preserve">A +B </w:t>
      </w:r>
      <w:r>
        <w:rPr>
          <w:rFonts w:ascii="Arial Unicode MS" w:eastAsia="Arial Unicode MS" w:hAnsi="Arial Unicode MS" w:cs="Arial Unicode MS"/>
        </w:rPr>
        <w:t xml:space="preserve">⇌ </w:t>
      </w:r>
      <w:r>
        <w:rPr>
          <w:lang w:val="de-DE"/>
        </w:rPr>
        <w:t xml:space="preserve"> C + D</w:t>
      </w:r>
    </w:p>
    <w:p w14:paraId="666E1C37" w14:textId="6BEEA2EC" w:rsidR="00B82754" w:rsidRDefault="005D3CB8" w:rsidP="00B73682">
      <w:pPr>
        <w:rPr>
          <w:lang w:val="de-DE"/>
        </w:rPr>
      </w:pPr>
      <w:r>
        <w:rPr>
          <w:lang w:val="de-DE"/>
        </w:rPr>
        <w:t>Gilt:</w:t>
      </w:r>
      <w:r>
        <w:rPr>
          <w:lang w:val="de-DE"/>
        </w:rPr>
        <w:tab/>
      </w:r>
      <w:r>
        <w:rPr>
          <w:lang w:val="de-DE"/>
        </w:rPr>
        <w:tab/>
      </w:r>
      <w:r>
        <w:rPr>
          <w:lang w:val="de-DE"/>
        </w:rPr>
        <w:tab/>
      </w:r>
      <m:oMath>
        <m:box>
          <m:boxPr>
            <m:opEmu m:val="1"/>
            <m:ctrlPr>
              <w:rPr>
                <w:rFonts w:ascii="Cambria Math" w:hAnsi="Cambria Math"/>
                <w:i/>
                <w:lang w:val="de-DE"/>
              </w:rPr>
            </m:ctrlPr>
          </m:boxPr>
          <m:e>
            <m:groupChr>
              <m:groupChrPr>
                <m:chr m:val="→"/>
                <m:pos m:val="top"/>
                <m:ctrlPr>
                  <w:rPr>
                    <w:rFonts w:ascii="Cambria Math" w:hAnsi="Cambria Math"/>
                    <w:i/>
                    <w:lang w:val="de-DE"/>
                  </w:rPr>
                </m:ctrlPr>
              </m:groupChrPr>
              <m:e>
                <m:r>
                  <w:rPr>
                    <w:rFonts w:ascii="Cambria Math" w:hAnsi="Cambria Math"/>
                    <w:lang w:val="de-DE"/>
                  </w:rPr>
                  <m:t>V</m:t>
                </m:r>
              </m:e>
            </m:groupChr>
          </m:e>
        </m:box>
      </m:oMath>
      <w:r w:rsidR="003637FD">
        <w:rPr>
          <w:lang w:val="de-DE"/>
        </w:rPr>
        <w:t xml:space="preserve"> = </w:t>
      </w:r>
      <m:oMath>
        <m:box>
          <m:boxPr>
            <m:opEmu m:val="1"/>
            <m:ctrlPr>
              <w:rPr>
                <w:rFonts w:ascii="Cambria Math" w:hAnsi="Cambria Math"/>
                <w:i/>
                <w:lang w:val="de-DE"/>
              </w:rPr>
            </m:ctrlPr>
          </m:boxPr>
          <m:e>
            <m:groupChr>
              <m:groupChrPr>
                <m:chr m:val="→"/>
                <m:pos m:val="top"/>
                <m:ctrlPr>
                  <w:rPr>
                    <w:rFonts w:ascii="Cambria Math" w:hAnsi="Cambria Math"/>
                    <w:i/>
                    <w:lang w:val="de-DE"/>
                  </w:rPr>
                </m:ctrlPr>
              </m:groupChrPr>
              <m:e>
                <m:r>
                  <w:rPr>
                    <w:rFonts w:ascii="Cambria Math" w:hAnsi="Cambria Math"/>
                    <w:lang w:val="de-DE"/>
                  </w:rPr>
                  <m:t>k</m:t>
                </m:r>
              </m:e>
            </m:groupChr>
          </m:e>
        </m:box>
      </m:oMath>
      <w:r w:rsidR="003637FD">
        <w:rPr>
          <w:lang w:val="de-DE"/>
        </w:rPr>
        <w:t xml:space="preserve"> * c(A) * c(B) und </w:t>
      </w:r>
      <m:oMath>
        <m:box>
          <m:boxPr>
            <m:opEmu m:val="1"/>
            <m:ctrlPr>
              <w:rPr>
                <w:rFonts w:ascii="Cambria Math" w:hAnsi="Cambria Math"/>
                <w:i/>
                <w:lang w:val="de-DE"/>
              </w:rPr>
            </m:ctrlPr>
          </m:boxPr>
          <m:e>
            <m:groupChr>
              <m:groupChrPr>
                <m:chr m:val="←"/>
                <m:pos m:val="top"/>
                <m:ctrlPr>
                  <w:rPr>
                    <w:rFonts w:ascii="Cambria Math" w:hAnsi="Cambria Math"/>
                    <w:i/>
                    <w:lang w:val="de-DE"/>
                  </w:rPr>
                </m:ctrlPr>
              </m:groupChrPr>
              <m:e>
                <m:r>
                  <w:rPr>
                    <w:rFonts w:ascii="Cambria Math" w:hAnsi="Cambria Math"/>
                    <w:lang w:val="de-DE"/>
                  </w:rPr>
                  <m:t>v</m:t>
                </m:r>
              </m:e>
            </m:groupChr>
          </m:e>
        </m:box>
      </m:oMath>
      <w:r w:rsidR="003637FD">
        <w:rPr>
          <w:lang w:val="de-DE"/>
        </w:rPr>
        <w:t xml:space="preserve"> = </w:t>
      </w:r>
      <m:oMath>
        <m:box>
          <m:boxPr>
            <m:opEmu m:val="1"/>
            <m:ctrlPr>
              <w:rPr>
                <w:rFonts w:ascii="Cambria Math" w:hAnsi="Cambria Math"/>
                <w:i/>
                <w:lang w:val="de-DE"/>
              </w:rPr>
            </m:ctrlPr>
          </m:boxPr>
          <m:e>
            <m:groupChr>
              <m:groupChrPr>
                <m:chr m:val="←"/>
                <m:pos m:val="top"/>
                <m:ctrlPr>
                  <w:rPr>
                    <w:rFonts w:ascii="Cambria Math" w:hAnsi="Cambria Math"/>
                    <w:i/>
                    <w:lang w:val="de-DE"/>
                  </w:rPr>
                </m:ctrlPr>
              </m:groupChrPr>
              <m:e>
                <m:r>
                  <w:rPr>
                    <w:rFonts w:ascii="Cambria Math" w:hAnsi="Cambria Math"/>
                    <w:lang w:val="de-DE"/>
                  </w:rPr>
                  <m:t>k</m:t>
                </m:r>
              </m:e>
            </m:groupChr>
          </m:e>
        </m:box>
      </m:oMath>
      <w:r w:rsidR="003637FD">
        <w:rPr>
          <w:lang w:val="de-DE"/>
        </w:rPr>
        <w:t xml:space="preserve"> * c(C) * c(D)</w:t>
      </w:r>
    </w:p>
    <w:p w14:paraId="3CED2E59" w14:textId="53A8FB82" w:rsidR="007914E6" w:rsidRDefault="007914E6" w:rsidP="00B73682">
      <w:pPr>
        <w:rPr>
          <w:lang w:val="de-DE"/>
        </w:rPr>
      </w:pPr>
      <w:r>
        <w:rPr>
          <w:lang w:val="de-DE"/>
        </w:rPr>
        <w:t xml:space="preserve">Im Gleichgewicht gilt: </w:t>
      </w:r>
      <m:oMath>
        <m:box>
          <m:boxPr>
            <m:opEmu m:val="1"/>
            <m:ctrlPr>
              <w:rPr>
                <w:rFonts w:ascii="Cambria Math" w:hAnsi="Cambria Math"/>
                <w:i/>
                <w:lang w:val="de-DE"/>
              </w:rPr>
            </m:ctrlPr>
          </m:boxPr>
          <m:e>
            <m:groupChr>
              <m:groupChrPr>
                <m:chr m:val="→"/>
                <m:pos m:val="top"/>
                <m:ctrlPr>
                  <w:rPr>
                    <w:rFonts w:ascii="Cambria Math" w:hAnsi="Cambria Math"/>
                    <w:i/>
                    <w:lang w:val="de-DE"/>
                  </w:rPr>
                </m:ctrlPr>
              </m:groupChrPr>
              <m:e>
                <m:r>
                  <w:rPr>
                    <w:rFonts w:ascii="Cambria Math" w:hAnsi="Cambria Math"/>
                    <w:lang w:val="de-DE"/>
                  </w:rPr>
                  <m:t>V</m:t>
                </m:r>
              </m:e>
            </m:groupChr>
          </m:e>
        </m:box>
      </m:oMath>
      <w:r w:rsidR="00A44DB5">
        <w:rPr>
          <w:lang w:val="de-DE"/>
        </w:rPr>
        <w:t xml:space="preserve"> = </w:t>
      </w:r>
      <m:oMath>
        <m:box>
          <m:boxPr>
            <m:opEmu m:val="1"/>
            <m:ctrlPr>
              <w:rPr>
                <w:rFonts w:ascii="Cambria Math" w:hAnsi="Cambria Math"/>
                <w:i/>
                <w:lang w:val="de-DE"/>
              </w:rPr>
            </m:ctrlPr>
          </m:boxPr>
          <m:e>
            <m:groupChr>
              <m:groupChrPr>
                <m:chr m:val="←"/>
                <m:pos m:val="top"/>
                <m:ctrlPr>
                  <w:rPr>
                    <w:rFonts w:ascii="Cambria Math" w:hAnsi="Cambria Math"/>
                    <w:i/>
                    <w:lang w:val="de-DE"/>
                  </w:rPr>
                </m:ctrlPr>
              </m:groupChrPr>
              <m:e>
                <m:r>
                  <w:rPr>
                    <w:rFonts w:ascii="Cambria Math" w:hAnsi="Cambria Math"/>
                    <w:lang w:val="de-DE"/>
                  </w:rPr>
                  <m:t>v</m:t>
                </m:r>
              </m:e>
            </m:groupChr>
          </m:e>
        </m:box>
      </m:oMath>
    </w:p>
    <w:p w14:paraId="3AF4F059" w14:textId="2EB8A267" w:rsidR="00EE611F" w:rsidRPr="00C52804" w:rsidRDefault="00C96C3E">
      <w:pPr>
        <w:rPr>
          <w:lang w:val="en-GB"/>
        </w:rPr>
      </w:pPr>
      <w:r>
        <w:rPr>
          <w:lang w:val="de-DE"/>
        </w:rPr>
        <w:lastRenderedPageBreak/>
        <w:tab/>
      </w:r>
      <w:r>
        <w:rPr>
          <w:lang w:val="de-DE"/>
        </w:rPr>
        <w:tab/>
      </w:r>
      <w:r>
        <w:rPr>
          <w:lang w:val="de-DE"/>
        </w:rPr>
        <w:tab/>
      </w:r>
      <m:oMath>
        <m:box>
          <m:boxPr>
            <m:opEmu m:val="1"/>
            <m:ctrlPr>
              <w:rPr>
                <w:rFonts w:ascii="Cambria Math" w:hAnsi="Cambria Math"/>
                <w:i/>
                <w:lang w:val="de-DE"/>
              </w:rPr>
            </m:ctrlPr>
          </m:boxPr>
          <m:e>
            <m:groupChr>
              <m:groupChrPr>
                <m:chr m:val="→"/>
                <m:pos m:val="top"/>
                <m:ctrlPr>
                  <w:rPr>
                    <w:rFonts w:ascii="Cambria Math" w:hAnsi="Cambria Math"/>
                    <w:i/>
                    <w:lang w:val="de-DE"/>
                  </w:rPr>
                </m:ctrlPr>
              </m:groupChrPr>
              <m:e>
                <m:r>
                  <w:rPr>
                    <w:rFonts w:ascii="Cambria Math" w:hAnsi="Cambria Math"/>
                    <w:lang w:val="de-DE"/>
                  </w:rPr>
                  <m:t>k</m:t>
                </m:r>
              </m:e>
            </m:groupChr>
          </m:e>
        </m:box>
      </m:oMath>
      <w:r w:rsidRPr="00C52804">
        <w:rPr>
          <w:lang w:val="en-GB"/>
        </w:rPr>
        <w:t xml:space="preserve"> * c(A) * c(B) = </w:t>
      </w:r>
      <m:oMath>
        <m:box>
          <m:boxPr>
            <m:opEmu m:val="1"/>
            <m:ctrlPr>
              <w:rPr>
                <w:rFonts w:ascii="Cambria Math" w:hAnsi="Cambria Math"/>
                <w:i/>
                <w:lang w:val="de-DE"/>
              </w:rPr>
            </m:ctrlPr>
          </m:boxPr>
          <m:e>
            <m:groupChr>
              <m:groupChrPr>
                <m:chr m:val="←"/>
                <m:pos m:val="top"/>
                <m:ctrlPr>
                  <w:rPr>
                    <w:rFonts w:ascii="Cambria Math" w:hAnsi="Cambria Math"/>
                    <w:i/>
                    <w:lang w:val="de-DE"/>
                  </w:rPr>
                </m:ctrlPr>
              </m:groupChrPr>
              <m:e>
                <m:r>
                  <w:rPr>
                    <w:rFonts w:ascii="Cambria Math" w:hAnsi="Cambria Math"/>
                    <w:lang w:val="de-DE"/>
                  </w:rPr>
                  <m:t>k</m:t>
                </m:r>
              </m:e>
            </m:groupChr>
          </m:e>
        </m:box>
      </m:oMath>
      <w:r w:rsidRPr="00C52804">
        <w:rPr>
          <w:lang w:val="en-GB"/>
        </w:rPr>
        <w:t xml:space="preserve"> * c(C) * c(D)</w:t>
      </w:r>
    </w:p>
    <w:p w14:paraId="7C3B19E3" w14:textId="025D1CD1" w:rsidR="00EC7594" w:rsidRPr="00C52804" w:rsidRDefault="00EC7594" w:rsidP="00EC7594">
      <w:pPr>
        <w:rPr>
          <w:lang w:val="en-GB"/>
        </w:rPr>
      </w:pPr>
    </w:p>
    <w:p w14:paraId="49274170" w14:textId="71850DA1" w:rsidR="00EC7594" w:rsidRPr="006F1740" w:rsidRDefault="00F3083A" w:rsidP="006F1740">
      <w:pPr>
        <w:rPr>
          <w:lang w:val="de-DE"/>
        </w:rPr>
      </w:pPr>
      <w:r>
        <w:rPr>
          <w:u w:val="single"/>
          <w:lang w:val="de-DE"/>
        </w:rPr>
        <w:t>Massenwirkungsgesetz:</w:t>
      </w:r>
      <w:r>
        <w:rPr>
          <w:lang w:val="de-DE"/>
        </w:rPr>
        <w:t xml:space="preserve">  </w:t>
      </w:r>
      <w:r w:rsidR="00FA33F2">
        <w:rPr>
          <w:lang w:val="de-DE"/>
        </w:rPr>
        <w:t>K =</w:t>
      </w:r>
      <w:r w:rsidR="006F1740">
        <w:rPr>
          <w:lang w:val="de-DE"/>
        </w:rPr>
        <w:t xml:space="preserve"> </w:t>
      </w:r>
      <m:oMath>
        <m:f>
          <m:fPr>
            <m:ctrlPr>
              <w:rPr>
                <w:rFonts w:ascii="Cambria Math" w:hAnsi="Cambria Math"/>
                <w:i/>
                <w:lang w:val="de-DE"/>
              </w:rPr>
            </m:ctrlPr>
          </m:fPr>
          <m:num>
            <m:box>
              <m:boxPr>
                <m:opEmu m:val="1"/>
                <m:ctrlPr>
                  <w:rPr>
                    <w:rFonts w:ascii="Cambria Math" w:hAnsi="Cambria Math"/>
                    <w:i/>
                    <w:lang w:val="de-DE"/>
                  </w:rPr>
                </m:ctrlPr>
              </m:boxPr>
              <m:e>
                <m:groupChr>
                  <m:groupChrPr>
                    <m:chr m:val="→"/>
                    <m:pos m:val="top"/>
                    <m:ctrlPr>
                      <w:rPr>
                        <w:rFonts w:ascii="Cambria Math" w:hAnsi="Cambria Math"/>
                        <w:i/>
                        <w:lang w:val="de-DE"/>
                      </w:rPr>
                    </m:ctrlPr>
                  </m:groupChrPr>
                  <m:e>
                    <m:r>
                      <w:rPr>
                        <w:rFonts w:ascii="Cambria Math" w:hAnsi="Cambria Math"/>
                        <w:lang w:val="de-DE"/>
                      </w:rPr>
                      <m:t>k</m:t>
                    </m:r>
                  </m:e>
                </m:groupChr>
              </m:e>
            </m:box>
          </m:num>
          <m:den>
            <m:box>
              <m:boxPr>
                <m:opEmu m:val="1"/>
                <m:ctrlPr>
                  <w:rPr>
                    <w:rFonts w:ascii="Cambria Math" w:hAnsi="Cambria Math"/>
                    <w:i/>
                    <w:lang w:val="de-DE"/>
                  </w:rPr>
                </m:ctrlPr>
              </m:boxPr>
              <m:e>
                <m:groupChr>
                  <m:groupChrPr>
                    <m:chr m:val="←"/>
                    <m:pos m:val="top"/>
                    <m:ctrlPr>
                      <w:rPr>
                        <w:rFonts w:ascii="Cambria Math" w:hAnsi="Cambria Math"/>
                        <w:i/>
                        <w:lang w:val="de-DE"/>
                      </w:rPr>
                    </m:ctrlPr>
                  </m:groupChrPr>
                  <m:e>
                    <m:r>
                      <w:rPr>
                        <w:rFonts w:ascii="Cambria Math" w:hAnsi="Cambria Math"/>
                        <w:lang w:val="de-DE"/>
                      </w:rPr>
                      <m:t>k</m:t>
                    </m:r>
                  </m:e>
                </m:groupChr>
              </m:e>
            </m:box>
          </m:den>
        </m:f>
      </m:oMath>
      <w:r w:rsidR="00FA33F2">
        <w:rPr>
          <w:lang w:val="de-DE"/>
        </w:rPr>
        <w:t xml:space="preserve"> = </w:t>
      </w:r>
      <m:oMath>
        <m:f>
          <m:fPr>
            <m:ctrlPr>
              <w:rPr>
                <w:rFonts w:ascii="Cambria Math" w:hAnsi="Cambria Math"/>
                <w:i/>
                <w:lang w:val="de-DE"/>
              </w:rPr>
            </m:ctrlPr>
          </m:fPr>
          <m:num>
            <m:r>
              <w:rPr>
                <w:rFonts w:ascii="Cambria Math" w:hAnsi="Cambria Math"/>
                <w:lang w:val="de-DE"/>
              </w:rPr>
              <m:t>c</m:t>
            </m:r>
            <m:d>
              <m:dPr>
                <m:ctrlPr>
                  <w:rPr>
                    <w:rFonts w:ascii="Cambria Math" w:hAnsi="Cambria Math"/>
                    <w:i/>
                    <w:lang w:val="de-DE"/>
                  </w:rPr>
                </m:ctrlPr>
              </m:dPr>
              <m:e>
                <m:r>
                  <w:rPr>
                    <w:rFonts w:ascii="Cambria Math" w:hAnsi="Cambria Math"/>
                    <w:lang w:val="de-DE"/>
                  </w:rPr>
                  <m:t>C</m:t>
                </m:r>
              </m:e>
            </m:d>
            <m:r>
              <w:rPr>
                <w:rFonts w:ascii="Cambria Math" w:hAnsi="Cambria Math"/>
                <w:lang w:val="de-DE"/>
              </w:rPr>
              <m:t>*c</m:t>
            </m:r>
            <m:d>
              <m:dPr>
                <m:ctrlPr>
                  <w:rPr>
                    <w:rFonts w:ascii="Cambria Math" w:hAnsi="Cambria Math"/>
                    <w:i/>
                    <w:lang w:val="de-DE"/>
                  </w:rPr>
                </m:ctrlPr>
              </m:dPr>
              <m:e>
                <m:r>
                  <w:rPr>
                    <w:rFonts w:ascii="Cambria Math" w:hAnsi="Cambria Math"/>
                    <w:lang w:val="de-DE"/>
                  </w:rPr>
                  <m:t>D</m:t>
                </m:r>
              </m:e>
            </m:d>
          </m:num>
          <m:den>
            <m:r>
              <w:rPr>
                <w:rFonts w:ascii="Cambria Math" w:hAnsi="Cambria Math"/>
                <w:lang w:val="de-DE"/>
              </w:rPr>
              <m:t>c</m:t>
            </m:r>
            <m:d>
              <m:dPr>
                <m:ctrlPr>
                  <w:rPr>
                    <w:rFonts w:ascii="Cambria Math" w:hAnsi="Cambria Math"/>
                    <w:i/>
                    <w:lang w:val="de-DE"/>
                  </w:rPr>
                </m:ctrlPr>
              </m:dPr>
              <m:e>
                <m:r>
                  <w:rPr>
                    <w:rFonts w:ascii="Cambria Math" w:hAnsi="Cambria Math"/>
                    <w:lang w:val="de-DE"/>
                  </w:rPr>
                  <m:t>A</m:t>
                </m:r>
              </m:e>
            </m:d>
            <m:r>
              <w:rPr>
                <w:rFonts w:ascii="Cambria Math" w:hAnsi="Cambria Math"/>
                <w:lang w:val="de-DE"/>
              </w:rPr>
              <m:t>*c</m:t>
            </m:r>
            <m:d>
              <m:dPr>
                <m:ctrlPr>
                  <w:rPr>
                    <w:rFonts w:ascii="Cambria Math" w:hAnsi="Cambria Math"/>
                    <w:i/>
                    <w:lang w:val="de-DE"/>
                  </w:rPr>
                </m:ctrlPr>
              </m:dPr>
              <m:e>
                <m:r>
                  <w:rPr>
                    <w:rFonts w:ascii="Cambria Math" w:hAnsi="Cambria Math"/>
                    <w:lang w:val="de-DE"/>
                  </w:rPr>
                  <m:t>B</m:t>
                </m:r>
              </m:e>
            </m:d>
          </m:den>
        </m:f>
      </m:oMath>
    </w:p>
    <w:p w14:paraId="52C0EA06" w14:textId="48720D24" w:rsidR="003C04F2" w:rsidRDefault="002B3BC8">
      <w:pPr>
        <w:rPr>
          <w:lang w:val="de-DE"/>
        </w:rPr>
      </w:pPr>
      <w:r>
        <w:rPr>
          <w:lang w:val="de-DE"/>
        </w:rPr>
        <w:t>Eine chemische Reaktion</w:t>
      </w:r>
      <w:r w:rsidR="00CF36F9">
        <w:rPr>
          <w:lang w:val="de-DE"/>
        </w:rPr>
        <w:t xml:space="preserve"> befindet sich im Gleichgewicht</w:t>
      </w:r>
      <w:r w:rsidR="008A08AA">
        <w:rPr>
          <w:lang w:val="de-DE"/>
        </w:rPr>
        <w:t xml:space="preserve"> wenn der </w:t>
      </w:r>
      <w:r w:rsidR="008A08AA" w:rsidRPr="008A08AA">
        <w:rPr>
          <w:u w:val="single"/>
          <w:lang w:val="de-DE"/>
        </w:rPr>
        <w:t>Quotient</w:t>
      </w:r>
      <w:r w:rsidR="008A08AA">
        <w:rPr>
          <w:lang w:val="de-DE"/>
        </w:rPr>
        <w:t xml:space="preserve"> </w:t>
      </w:r>
      <w:r w:rsidR="00013B98">
        <w:rPr>
          <w:lang w:val="de-DE"/>
        </w:rPr>
        <w:t xml:space="preserve">aus dem </w:t>
      </w:r>
      <w:r w:rsidR="00013B98">
        <w:rPr>
          <w:u w:val="single"/>
          <w:lang w:val="de-DE"/>
        </w:rPr>
        <w:t>Produkt</w:t>
      </w:r>
      <w:r w:rsidR="00013B98">
        <w:rPr>
          <w:lang w:val="de-DE"/>
        </w:rPr>
        <w:t xml:space="preserve"> der Konzentrationen </w:t>
      </w:r>
      <w:r w:rsidR="00201BCC">
        <w:rPr>
          <w:lang w:val="de-DE"/>
        </w:rPr>
        <w:t xml:space="preserve">der Endstoffe </w:t>
      </w:r>
      <w:r w:rsidR="00CE3411">
        <w:rPr>
          <w:lang w:val="de-DE"/>
        </w:rPr>
        <w:t xml:space="preserve">und dem Produkt </w:t>
      </w:r>
      <w:r w:rsidR="00AA3291">
        <w:rPr>
          <w:lang w:val="de-DE"/>
        </w:rPr>
        <w:t xml:space="preserve">der Konzentrationen </w:t>
      </w:r>
      <w:r w:rsidR="00743FAD">
        <w:rPr>
          <w:lang w:val="de-DE"/>
        </w:rPr>
        <w:t xml:space="preserve">der Ausgangsstoffe </w:t>
      </w:r>
      <w:r w:rsidR="00A01747">
        <w:rPr>
          <w:lang w:val="de-DE"/>
        </w:rPr>
        <w:t xml:space="preserve">einen </w:t>
      </w:r>
      <w:r w:rsidR="00A01747" w:rsidRPr="00A01747">
        <w:rPr>
          <w:u w:val="single"/>
          <w:lang w:val="de-DE"/>
        </w:rPr>
        <w:t>konstanten Wert K</w:t>
      </w:r>
      <w:r w:rsidR="00A01747">
        <w:rPr>
          <w:lang w:val="de-DE"/>
        </w:rPr>
        <w:t> erreicht hat.</w:t>
      </w:r>
    </w:p>
    <w:p w14:paraId="701BF9A4" w14:textId="5703FE18" w:rsidR="006A1A7D" w:rsidRDefault="006F1740">
      <w:pPr>
        <w:rPr>
          <w:lang w:val="de-DE"/>
        </w:rPr>
      </w:pPr>
      <w:r>
        <w:rPr>
          <w:lang w:val="de-DE"/>
        </w:rPr>
        <w:t>K ist die Gleichgewichtskonstante der Reaktion. Ihr Zahlenwert</w:t>
      </w:r>
      <w:r w:rsidR="002E05F7">
        <w:rPr>
          <w:lang w:val="de-DE"/>
        </w:rPr>
        <w:t xml:space="preserve"> ist charakteristisch für </w:t>
      </w:r>
      <w:r w:rsidR="005B48D6">
        <w:rPr>
          <w:lang w:val="de-DE"/>
        </w:rPr>
        <w:t>eine bestimmte Reaktion</w:t>
      </w:r>
      <w:r w:rsidR="008E1628">
        <w:rPr>
          <w:lang w:val="de-DE"/>
        </w:rPr>
        <w:t xml:space="preserve"> bei einer bestimmten Temperatur </w:t>
      </w:r>
      <w:r w:rsidR="005E32D0">
        <w:rPr>
          <w:lang w:val="de-DE"/>
        </w:rPr>
        <w:t>in einem homogenen Reaktionsgemisch.</w:t>
      </w:r>
    </w:p>
    <w:p w14:paraId="27104374" w14:textId="637104EE" w:rsidR="00956315" w:rsidRDefault="006A1A7D">
      <w:pPr>
        <w:rPr>
          <w:lang w:val="de-DE"/>
        </w:rPr>
      </w:pPr>
      <w:r>
        <w:rPr>
          <w:lang w:val="de-DE"/>
        </w:rPr>
        <w:t>Bei einer Endothermen Reaktion wird K mit steigender Temperatur größer</w:t>
      </w:r>
      <w:r w:rsidR="00AD01FA">
        <w:rPr>
          <w:lang w:val="de-DE"/>
        </w:rPr>
        <w:t>. Bei einer exothermen wird K mit steigender Temperatur kleiner</w:t>
      </w:r>
      <w:r w:rsidR="007B0CA3">
        <w:rPr>
          <w:lang w:val="de-DE"/>
        </w:rPr>
        <w:t xml:space="preserve">. </w:t>
      </w:r>
      <w:r w:rsidR="005B7AD3">
        <w:rPr>
          <w:lang w:val="de-DE"/>
        </w:rPr>
        <w:t xml:space="preserve">(hohe Temperatur begünstigt die Reaktion </w:t>
      </w:r>
      <w:r w:rsidR="00956315">
        <w:rPr>
          <w:lang w:val="de-DE"/>
        </w:rPr>
        <w:t>bei der wärme verbraucht wird)</w:t>
      </w:r>
    </w:p>
    <w:p w14:paraId="09D95BCD" w14:textId="72A3703B" w:rsidR="00A57E7F" w:rsidRDefault="00A57E7F" w:rsidP="00A57E7F">
      <w:pPr>
        <w:rPr>
          <w:lang w:val="de-DE"/>
        </w:rPr>
      </w:pPr>
    </w:p>
    <w:p w14:paraId="03158072" w14:textId="498BFEFF" w:rsidR="00A57E7F" w:rsidRDefault="003E7AC5">
      <w:pPr>
        <w:rPr>
          <w:u w:val="single"/>
          <w:lang w:val="de-DE"/>
        </w:rPr>
      </w:pPr>
      <w:r>
        <w:rPr>
          <w:u w:val="single"/>
          <w:lang w:val="de-DE"/>
        </w:rPr>
        <w:t>B</w:t>
      </w:r>
      <w:r w:rsidR="0092794A">
        <w:rPr>
          <w:u w:val="single"/>
          <w:lang w:val="de-DE"/>
        </w:rPr>
        <w:t>eispiel</w:t>
      </w:r>
      <w:r w:rsidR="002025E0">
        <w:rPr>
          <w:u w:val="single"/>
          <w:lang w:val="de-DE"/>
        </w:rPr>
        <w:t>:</w:t>
      </w:r>
    </w:p>
    <w:p w14:paraId="614E278F" w14:textId="63C670E3" w:rsidR="00F63149" w:rsidRPr="0024220E" w:rsidRDefault="004A6A36" w:rsidP="00F63149">
      <w:pPr>
        <w:pStyle w:val="Listenabsatz"/>
        <w:numPr>
          <w:ilvl w:val="0"/>
          <w:numId w:val="42"/>
        </w:numPr>
        <w:rPr>
          <w:lang w:val="de-DE"/>
        </w:rPr>
      </w:pPr>
      <w:r>
        <w:rPr>
          <w:lang w:val="de-DE"/>
        </w:rPr>
        <w:t>N</w:t>
      </w:r>
      <w:r>
        <w:rPr>
          <w:vertAlign w:val="subscript"/>
          <w:lang w:val="de-DE"/>
        </w:rPr>
        <w:t>2</w:t>
      </w:r>
      <w:r>
        <w:rPr>
          <w:lang w:val="de-DE"/>
        </w:rPr>
        <w:t xml:space="preserve"> + </w:t>
      </w:r>
      <w:r w:rsidR="00F63149">
        <w:rPr>
          <w:lang w:val="de-DE"/>
        </w:rPr>
        <w:t>3</w:t>
      </w:r>
      <w:r>
        <w:rPr>
          <w:lang w:val="de-DE"/>
        </w:rPr>
        <w:t>H</w:t>
      </w:r>
      <w:r>
        <w:rPr>
          <w:vertAlign w:val="subscript"/>
          <w:lang w:val="de-DE"/>
        </w:rPr>
        <w:t>2</w:t>
      </w:r>
      <w:r>
        <w:rPr>
          <w:lang w:val="de-DE"/>
        </w:rPr>
        <w:t xml:space="preserve"> </w:t>
      </w:r>
      <w:r w:rsidRPr="004A6A36">
        <w:rPr>
          <w:rFonts w:ascii="Wingdings" w:eastAsia="Wingdings" w:hAnsi="Wingdings" w:cs="Wingdings"/>
          <w:lang w:val="de-DE"/>
        </w:rPr>
        <w:t></w:t>
      </w:r>
      <w:r>
        <w:rPr>
          <w:lang w:val="de-DE"/>
        </w:rPr>
        <w:t xml:space="preserve"> 2NH</w:t>
      </w:r>
      <w:r>
        <w:rPr>
          <w:vertAlign w:val="subscript"/>
          <w:lang w:val="de-DE"/>
        </w:rPr>
        <w:t>3</w:t>
      </w:r>
      <w:r w:rsidR="00F63149">
        <w:rPr>
          <w:vertAlign w:val="subscript"/>
          <w:lang w:val="de-DE"/>
        </w:rPr>
        <w:t xml:space="preserve"> </w:t>
      </w:r>
      <w:r w:rsidR="00F63149">
        <w:rPr>
          <w:lang w:val="de-DE"/>
        </w:rPr>
        <w:t xml:space="preserve">   ΔH&lt;0</w:t>
      </w:r>
      <w:r w:rsidR="00F63149">
        <w:rPr>
          <w:lang w:val="de-DE"/>
        </w:rPr>
        <w:tab/>
        <w:t>K=</w:t>
      </w:r>
      <m:oMath>
        <m:f>
          <m:fPr>
            <m:ctrlPr>
              <w:rPr>
                <w:rFonts w:ascii="Cambria Math" w:hAnsi="Cambria Math"/>
                <w:i/>
                <w:lang w:val="de-DE"/>
              </w:rPr>
            </m:ctrlPr>
          </m:fPr>
          <m:num>
            <m:sSup>
              <m:sSupPr>
                <m:ctrlPr>
                  <w:rPr>
                    <w:rFonts w:ascii="Cambria Math" w:hAnsi="Cambria Math"/>
                    <w:i/>
                    <w:lang w:val="de-DE"/>
                  </w:rPr>
                </m:ctrlPr>
              </m:sSupPr>
              <m:e>
                <m:r>
                  <w:rPr>
                    <w:rFonts w:ascii="Cambria Math" w:hAnsi="Cambria Math"/>
                    <w:lang w:val="de-DE"/>
                  </w:rPr>
                  <m:t>c</m:t>
                </m:r>
              </m:e>
              <m:sup>
                <m:r>
                  <w:rPr>
                    <w:rFonts w:ascii="Cambria Math" w:hAnsi="Cambria Math"/>
                    <w:lang w:val="de-DE"/>
                  </w:rPr>
                  <m:t>2</m:t>
                </m:r>
              </m:sup>
            </m:sSup>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NH</m:t>
                    </m:r>
                  </m:e>
                  <m:sub>
                    <m:r>
                      <w:rPr>
                        <w:rFonts w:ascii="Cambria Math" w:hAnsi="Cambria Math"/>
                        <w:lang w:val="de-DE"/>
                      </w:rPr>
                      <m:t>3</m:t>
                    </m:r>
                  </m:sub>
                </m:sSub>
              </m:e>
            </m:d>
          </m:num>
          <m:den>
            <m:r>
              <w:rPr>
                <w:rFonts w:ascii="Cambria Math" w:hAnsi="Cambria Math"/>
                <w:lang w:val="de-DE"/>
              </w:rPr>
              <m:t>c</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2</m:t>
                    </m:r>
                  </m:sub>
                </m:sSub>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c</m:t>
                </m:r>
              </m:e>
              <m:sup>
                <m:r>
                  <w:rPr>
                    <w:rFonts w:ascii="Cambria Math" w:hAnsi="Cambria Math"/>
                    <w:lang w:val="de-DE"/>
                  </w:rPr>
                  <m:t>3</m:t>
                </m:r>
              </m:sup>
            </m:sSup>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H</m:t>
                    </m:r>
                  </m:e>
                  <m:sub>
                    <m:r>
                      <w:rPr>
                        <w:rFonts w:ascii="Cambria Math" w:hAnsi="Cambria Math"/>
                        <w:lang w:val="de-DE"/>
                      </w:rPr>
                      <m:t>2</m:t>
                    </m:r>
                  </m:sub>
                </m:sSub>
              </m:e>
            </m:d>
          </m:den>
        </m:f>
      </m:oMath>
    </w:p>
    <w:p w14:paraId="4EE59A12" w14:textId="481B2A30" w:rsidR="0024220E" w:rsidRDefault="00F54DB0" w:rsidP="00F54DB0">
      <w:pPr>
        <w:ind w:left="2160" w:firstLine="720"/>
        <w:rPr>
          <w:lang w:val="de-DE"/>
        </w:rPr>
      </w:pPr>
      <w:r>
        <w:rPr>
          <w:lang w:val="de-DE"/>
        </w:rPr>
        <w:t xml:space="preserve">     </w:t>
      </w:r>
      <w:r w:rsidRPr="00F54DB0">
        <w:rPr>
          <w:lang w:val="de-DE"/>
        </w:rPr>
        <w:t xml:space="preserve">Eig. </w:t>
      </w:r>
      <w:r w:rsidR="00CE26DB" w:rsidRPr="00F54DB0">
        <w:rPr>
          <w:lang w:val="de-DE"/>
        </w:rPr>
        <w:t>K=</w:t>
      </w:r>
      <m:oMath>
        <m:f>
          <m:fPr>
            <m:ctrlPr>
              <w:rPr>
                <w:rFonts w:ascii="Cambria Math" w:hAnsi="Cambria Math"/>
                <w:i/>
                <w:lang w:val="de-DE"/>
              </w:rPr>
            </m:ctrlPr>
          </m:fPr>
          <m:num>
            <m:sSup>
              <m:sSupPr>
                <m:ctrlPr>
                  <w:rPr>
                    <w:rFonts w:ascii="Cambria Math" w:hAnsi="Cambria Math"/>
                    <w:i/>
                    <w:lang w:val="de-DE"/>
                  </w:rPr>
                </m:ctrlPr>
              </m:sSupPr>
              <m:e>
                <m:r>
                  <w:rPr>
                    <w:rFonts w:ascii="Cambria Math" w:hAnsi="Cambria Math"/>
                    <w:lang w:val="de-DE"/>
                  </w:rPr>
                  <m:t>p</m:t>
                </m:r>
              </m:e>
              <m:sup>
                <m:r>
                  <w:rPr>
                    <w:rFonts w:ascii="Cambria Math" w:hAnsi="Cambria Math"/>
                    <w:lang w:val="de-DE"/>
                  </w:rPr>
                  <m:t>2</m:t>
                </m:r>
              </m:sup>
            </m:sSup>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NH</m:t>
                    </m:r>
                  </m:e>
                  <m:sub>
                    <m:r>
                      <w:rPr>
                        <w:rFonts w:ascii="Cambria Math" w:hAnsi="Cambria Math"/>
                        <w:lang w:val="de-DE"/>
                      </w:rPr>
                      <m:t>3</m:t>
                    </m:r>
                  </m:sub>
                </m:sSub>
              </m:e>
            </m:d>
          </m:num>
          <m:den>
            <m:r>
              <w:rPr>
                <w:rFonts w:ascii="Cambria Math" w:hAnsi="Cambria Math"/>
                <w:lang w:val="de-DE"/>
              </w:rPr>
              <m:t>p</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2</m:t>
                    </m:r>
                  </m:sub>
                </m:sSub>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p</m:t>
                </m:r>
              </m:e>
              <m:sup>
                <m:r>
                  <w:rPr>
                    <w:rFonts w:ascii="Cambria Math" w:hAnsi="Cambria Math"/>
                    <w:lang w:val="de-DE"/>
                  </w:rPr>
                  <m:t>3</m:t>
                </m:r>
              </m:sup>
            </m:sSup>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H</m:t>
                    </m:r>
                  </m:e>
                  <m:sub>
                    <m:r>
                      <w:rPr>
                        <w:rFonts w:ascii="Cambria Math" w:hAnsi="Cambria Math"/>
                        <w:lang w:val="de-DE"/>
                      </w:rPr>
                      <m:t>2</m:t>
                    </m:r>
                  </m:sub>
                </m:sSub>
              </m:e>
            </m:d>
          </m:den>
        </m:f>
      </m:oMath>
    </w:p>
    <w:p w14:paraId="65E052DE" w14:textId="34C42BC8" w:rsidR="003D43FD" w:rsidRDefault="0047626E" w:rsidP="003D43FD">
      <w:pPr>
        <w:pStyle w:val="Listenabsatz"/>
        <w:numPr>
          <w:ilvl w:val="0"/>
          <w:numId w:val="42"/>
        </w:numPr>
        <w:rPr>
          <w:lang w:val="de-DE"/>
        </w:rPr>
      </w:pPr>
      <w:r>
        <w:rPr>
          <w:lang w:val="de-DE"/>
        </w:rPr>
        <w:t xml:space="preserve">Bei hoher Temperatur </w:t>
      </w:r>
      <w:r w:rsidRPr="0047626E">
        <w:rPr>
          <w:rFonts w:ascii="Wingdings" w:eastAsia="Wingdings" w:hAnsi="Wingdings" w:cs="Wingdings"/>
          <w:lang w:val="de-DE"/>
        </w:rPr>
        <w:t></w:t>
      </w:r>
      <w:r>
        <w:rPr>
          <w:lang w:val="de-DE"/>
        </w:rPr>
        <w:t xml:space="preserve"> Reaktion findet </w:t>
      </w:r>
      <w:r w:rsidR="003D43FD">
        <w:rPr>
          <w:lang w:val="de-DE"/>
        </w:rPr>
        <w:t>endotherm</w:t>
      </w:r>
      <w:r>
        <w:rPr>
          <w:lang w:val="de-DE"/>
        </w:rPr>
        <w:t xml:space="preserve"> statt</w:t>
      </w:r>
    </w:p>
    <w:p w14:paraId="64D06581" w14:textId="6C67DDAA" w:rsidR="005D04A4" w:rsidRDefault="005D04A4" w:rsidP="003D43FD">
      <w:pPr>
        <w:pStyle w:val="Listenabsatz"/>
        <w:numPr>
          <w:ilvl w:val="0"/>
          <w:numId w:val="42"/>
        </w:numPr>
        <w:rPr>
          <w:lang w:val="de-DE"/>
        </w:rPr>
      </w:pPr>
      <w:r>
        <w:rPr>
          <w:lang w:val="de-DE"/>
        </w:rPr>
        <w:t xml:space="preserve">Bei Änderung der Temperatur </w:t>
      </w:r>
      <w:r w:rsidRPr="005D04A4">
        <w:rPr>
          <w:rFonts w:ascii="Wingdings" w:eastAsia="Wingdings" w:hAnsi="Wingdings" w:cs="Wingdings"/>
          <w:lang w:val="de-DE"/>
        </w:rPr>
        <w:t></w:t>
      </w:r>
      <w:r>
        <w:rPr>
          <w:lang w:val="de-DE"/>
        </w:rPr>
        <w:t xml:space="preserve"> Reaktion wird gezwungen bevorzugt in eine Richtung abzulauf</w:t>
      </w:r>
      <w:r w:rsidR="008A4D13">
        <w:rPr>
          <w:lang w:val="de-DE"/>
        </w:rPr>
        <w:t>en.</w:t>
      </w:r>
    </w:p>
    <w:p w14:paraId="67AFBD1D" w14:textId="67525178" w:rsidR="008A4D13" w:rsidRDefault="008A4D13" w:rsidP="003D43FD">
      <w:pPr>
        <w:pStyle w:val="Listenabsatz"/>
        <w:numPr>
          <w:ilvl w:val="0"/>
          <w:numId w:val="42"/>
        </w:numPr>
        <w:rPr>
          <w:lang w:val="de-DE"/>
        </w:rPr>
      </w:pPr>
      <w:r>
        <w:rPr>
          <w:lang w:val="de-DE"/>
        </w:rPr>
        <w:t>Bei besonders nied</w:t>
      </w:r>
      <w:r w:rsidR="00656BDB">
        <w:rPr>
          <w:lang w:val="de-DE"/>
        </w:rPr>
        <w:t xml:space="preserve">rigen Temperaturen </w:t>
      </w:r>
      <w:r w:rsidR="00656BDB" w:rsidRPr="00656BDB">
        <w:rPr>
          <w:rFonts w:ascii="Wingdings" w:eastAsia="Wingdings" w:hAnsi="Wingdings" w:cs="Wingdings"/>
          <w:lang w:val="de-DE"/>
        </w:rPr>
        <w:t></w:t>
      </w:r>
      <w:r w:rsidR="00656BDB">
        <w:rPr>
          <w:lang w:val="de-DE"/>
        </w:rPr>
        <w:t xml:space="preserve"> am meisten </w:t>
      </w:r>
      <w:r w:rsidR="00C24F27">
        <w:rPr>
          <w:lang w:val="de-DE"/>
        </w:rPr>
        <w:t>Ammoniak</w:t>
      </w:r>
    </w:p>
    <w:p w14:paraId="45BCCF2E" w14:textId="69CAD64D" w:rsidR="00540353" w:rsidRDefault="00DE0508" w:rsidP="00540353">
      <w:pPr>
        <w:pStyle w:val="Listenabsatz"/>
        <w:numPr>
          <w:ilvl w:val="0"/>
          <w:numId w:val="42"/>
        </w:numPr>
        <w:rPr>
          <w:lang w:val="de-DE"/>
        </w:rPr>
      </w:pPr>
      <w:r>
        <w:rPr>
          <w:lang w:val="de-DE"/>
        </w:rPr>
        <w:t xml:space="preserve">Prinzip des kleinsten Zwang </w:t>
      </w:r>
      <w:r w:rsidRPr="00DE0508">
        <w:rPr>
          <w:rFonts w:ascii="Wingdings" w:eastAsia="Wingdings" w:hAnsi="Wingdings" w:cs="Wingdings"/>
          <w:lang w:val="de-DE"/>
        </w:rPr>
        <w:t></w:t>
      </w:r>
      <w:r>
        <w:rPr>
          <w:lang w:val="de-DE"/>
        </w:rPr>
        <w:t xml:space="preserve"> wenn auf ein Gleichgewicht </w:t>
      </w:r>
      <w:r w:rsidR="009279E1">
        <w:rPr>
          <w:lang w:val="de-DE"/>
        </w:rPr>
        <w:t xml:space="preserve">befindliches System </w:t>
      </w:r>
      <w:r>
        <w:rPr>
          <w:lang w:val="de-DE"/>
        </w:rPr>
        <w:t>ein äußer</w:t>
      </w:r>
      <w:r w:rsidR="001E6856">
        <w:rPr>
          <w:lang w:val="de-DE"/>
        </w:rPr>
        <w:t>er Zwang einwirkt dann läuft die Reaktion bevorzugt in die Richtung ab wo der Zwang vermindert wir</w:t>
      </w:r>
      <w:r w:rsidR="00540353">
        <w:rPr>
          <w:lang w:val="de-DE"/>
        </w:rPr>
        <w:t>d</w:t>
      </w:r>
    </w:p>
    <w:p w14:paraId="6248410C" w14:textId="3C6E5F75" w:rsidR="00927A30" w:rsidRDefault="006C34C4" w:rsidP="00927A30">
      <w:pPr>
        <w:pStyle w:val="Listenabsatz"/>
        <w:numPr>
          <w:ilvl w:val="0"/>
          <w:numId w:val="42"/>
        </w:numPr>
        <w:rPr>
          <w:lang w:val="de-DE"/>
        </w:rPr>
      </w:pPr>
      <w:r>
        <w:rPr>
          <w:lang w:val="de-DE"/>
        </w:rPr>
        <w:t>Wenn man den Druck erhöht</w:t>
      </w:r>
      <w:r w:rsidR="00E16EFA">
        <w:rPr>
          <w:lang w:val="de-DE"/>
        </w:rPr>
        <w:t xml:space="preserve"> (weniger Moleküle)</w:t>
      </w:r>
      <w:r>
        <w:rPr>
          <w:lang w:val="de-DE"/>
        </w:rPr>
        <w:t xml:space="preserve"> zwingt man die Reaktion in Richtung der Endstoffe abzulaufen</w:t>
      </w:r>
    </w:p>
    <w:p w14:paraId="7150D202" w14:textId="3CFBAB5D" w:rsidR="00E95522" w:rsidRDefault="008C706C" w:rsidP="00927A30">
      <w:pPr>
        <w:pStyle w:val="Listenabsatz"/>
        <w:numPr>
          <w:ilvl w:val="0"/>
          <w:numId w:val="42"/>
        </w:numPr>
        <w:rPr>
          <w:lang w:val="de-DE"/>
        </w:rPr>
      </w:pPr>
      <w:r>
        <w:rPr>
          <w:lang w:val="de-DE"/>
        </w:rPr>
        <w:t>Wenn man Ausgangs -oder Endstoffe zugibt, zwingt man die Reaktion in ein Richtung abzu</w:t>
      </w:r>
      <w:r w:rsidR="005A36E5">
        <w:rPr>
          <w:lang w:val="de-DE"/>
        </w:rPr>
        <w:t>laufen</w:t>
      </w:r>
    </w:p>
    <w:p w14:paraId="1DE9F25E" w14:textId="005653F4" w:rsidR="00BB6E32" w:rsidRDefault="00BB6E32" w:rsidP="00BB6E32">
      <w:pPr>
        <w:rPr>
          <w:lang w:val="de-DE"/>
        </w:rPr>
      </w:pPr>
    </w:p>
    <w:p w14:paraId="0ADF728A" w14:textId="129E526C" w:rsidR="00BB6E32" w:rsidRDefault="00BB6E32" w:rsidP="00BB6E32">
      <w:pPr>
        <w:rPr>
          <w:lang w:val="de-DE"/>
        </w:rPr>
      </w:pPr>
      <w:r>
        <w:rPr>
          <w:u w:val="single"/>
          <w:lang w:val="de-DE"/>
        </w:rPr>
        <w:t>E:</w:t>
      </w:r>
    </w:p>
    <w:p w14:paraId="5ECCA79D" w14:textId="652F3D57" w:rsidR="002157D6" w:rsidRPr="009265B1" w:rsidRDefault="00BB6E32" w:rsidP="00BB6E32">
      <w:pPr>
        <w:rPr>
          <w:lang w:val="de-DE"/>
        </w:rPr>
      </w:pPr>
      <w:r>
        <w:rPr>
          <w:lang w:val="de-DE"/>
        </w:rPr>
        <w:t>FeCl</w:t>
      </w:r>
      <w:r>
        <w:rPr>
          <w:vertAlign w:val="subscript"/>
          <w:lang w:val="de-DE"/>
        </w:rPr>
        <w:t>3</w:t>
      </w:r>
      <w:r w:rsidR="00176212">
        <w:rPr>
          <w:lang w:val="de-DE"/>
        </w:rPr>
        <w:tab/>
        <w:t>+</w:t>
      </w:r>
      <w:r w:rsidR="00176212">
        <w:rPr>
          <w:lang w:val="de-DE"/>
        </w:rPr>
        <w:tab/>
      </w:r>
      <w:r w:rsidR="009265B1">
        <w:rPr>
          <w:lang w:val="de-DE"/>
        </w:rPr>
        <w:t>3</w:t>
      </w:r>
      <w:r w:rsidR="00176212">
        <w:rPr>
          <w:lang w:val="de-DE"/>
        </w:rPr>
        <w:t>KSCN</w:t>
      </w:r>
      <w:r w:rsidR="009265B1">
        <w:rPr>
          <w:lang w:val="de-DE"/>
        </w:rPr>
        <w:tab/>
      </w:r>
      <w:r w:rsidR="009265B1">
        <w:rPr>
          <w:rFonts w:ascii="Arial Unicode MS" w:eastAsia="Arial Unicode MS" w:hAnsi="Arial Unicode MS" w:cs="Arial Unicode MS"/>
        </w:rPr>
        <w:t>⇌</w:t>
      </w:r>
      <w:r w:rsidR="009265B1">
        <w:rPr>
          <w:rFonts w:ascii="Arial Unicode MS" w:eastAsia="Arial Unicode MS" w:hAnsi="Arial Unicode MS" w:cs="Arial Unicode MS"/>
        </w:rPr>
        <w:tab/>
        <w:t>Fe[SCN]</w:t>
      </w:r>
      <w:r w:rsidR="009265B1">
        <w:rPr>
          <w:rFonts w:ascii="Arial Unicode MS" w:eastAsia="Arial Unicode MS" w:hAnsi="Arial Unicode MS" w:cs="Arial Unicode MS"/>
          <w:vertAlign w:val="subscript"/>
        </w:rPr>
        <w:t>3</w:t>
      </w:r>
      <w:r w:rsidR="009265B1">
        <w:rPr>
          <w:rFonts w:ascii="Arial Unicode MS" w:eastAsia="Arial Unicode MS" w:hAnsi="Arial Unicode MS" w:cs="Arial Unicode MS"/>
        </w:rPr>
        <w:tab/>
        <w:t>+</w:t>
      </w:r>
      <w:r w:rsidR="009265B1">
        <w:rPr>
          <w:rFonts w:ascii="Arial Unicode MS" w:eastAsia="Arial Unicode MS" w:hAnsi="Arial Unicode MS" w:cs="Arial Unicode MS"/>
        </w:rPr>
        <w:tab/>
        <w:t>3KCl</w:t>
      </w:r>
      <w:r w:rsidR="009265B1">
        <w:rPr>
          <w:rFonts w:ascii="Arial Unicode MS" w:eastAsia="Arial Unicode MS" w:hAnsi="Arial Unicode MS" w:cs="Arial Unicode MS"/>
        </w:rPr>
        <w:tab/>
      </w:r>
      <w:r w:rsidR="009265B1">
        <w:rPr>
          <w:rFonts w:ascii="Arial Unicode MS" w:eastAsia="Arial Unicode MS" w:hAnsi="Arial Unicode MS" w:cs="Arial Unicode MS"/>
        </w:rPr>
        <w:tab/>
      </w:r>
      <w:r w:rsidR="009265B1">
        <w:rPr>
          <w:lang w:val="de-DE"/>
        </w:rPr>
        <w:t>ΔH&lt;0</w:t>
      </w:r>
    </w:p>
    <w:p w14:paraId="78FDE29A" w14:textId="3479E376" w:rsidR="00BB6E32" w:rsidRDefault="00042BFF" w:rsidP="00BB6E32">
      <w:pPr>
        <w:rPr>
          <w:lang w:val="de-DE"/>
        </w:rPr>
      </w:pPr>
      <w:r>
        <w:rPr>
          <w:lang w:val="de-DE"/>
        </w:rPr>
        <w:t>H</w:t>
      </w:r>
      <w:r w:rsidR="00176212">
        <w:rPr>
          <w:lang w:val="de-DE"/>
        </w:rPr>
        <w:t>ellgelb</w:t>
      </w:r>
      <w:r>
        <w:rPr>
          <w:lang w:val="de-DE"/>
        </w:rPr>
        <w:tab/>
      </w:r>
      <w:r w:rsidR="009265B1">
        <w:rPr>
          <w:lang w:val="de-DE"/>
        </w:rPr>
        <w:t>f</w:t>
      </w:r>
      <w:r>
        <w:rPr>
          <w:lang w:val="de-DE"/>
        </w:rPr>
        <w:t>arblos</w:t>
      </w:r>
      <w:r w:rsidR="009265B1">
        <w:rPr>
          <w:lang w:val="de-DE"/>
        </w:rPr>
        <w:tab/>
      </w:r>
      <w:r w:rsidR="009265B1">
        <w:rPr>
          <w:lang w:val="de-DE"/>
        </w:rPr>
        <w:tab/>
      </w:r>
      <w:r w:rsidR="009265B1">
        <w:rPr>
          <w:lang w:val="de-DE"/>
        </w:rPr>
        <w:tab/>
        <w:t>rot</w:t>
      </w:r>
      <w:r w:rsidR="009265B1">
        <w:rPr>
          <w:lang w:val="de-DE"/>
        </w:rPr>
        <w:tab/>
      </w:r>
      <w:r w:rsidR="009265B1">
        <w:rPr>
          <w:lang w:val="de-DE"/>
        </w:rPr>
        <w:tab/>
      </w:r>
      <w:r w:rsidR="009265B1">
        <w:rPr>
          <w:lang w:val="de-DE"/>
        </w:rPr>
        <w:tab/>
        <w:t>farblos</w:t>
      </w:r>
    </w:p>
    <w:p w14:paraId="43180720" w14:textId="0BD627A0" w:rsidR="00A50A7B" w:rsidRDefault="00A50A7B" w:rsidP="00BB6E32">
      <w:pPr>
        <w:rPr>
          <w:lang w:val="de-DE"/>
        </w:rPr>
      </w:pPr>
    </w:p>
    <w:p w14:paraId="31BAE62A" w14:textId="5516DECB" w:rsidR="00A50A7B" w:rsidRDefault="00FC2160" w:rsidP="00BB6E32">
      <w:pPr>
        <w:rPr>
          <w:lang w:val="de-DE"/>
        </w:rPr>
      </w:pPr>
      <w:r>
        <w:rPr>
          <w:lang w:val="de-DE"/>
        </w:rPr>
        <w:t>Zugabe von FeCl</w:t>
      </w:r>
      <w:r>
        <w:rPr>
          <w:vertAlign w:val="subscript"/>
          <w:lang w:val="de-DE"/>
        </w:rPr>
        <w:t>3</w:t>
      </w:r>
      <w:r>
        <w:rPr>
          <w:lang w:val="de-DE"/>
        </w:rPr>
        <w:t>:</w:t>
      </w:r>
    </w:p>
    <w:p w14:paraId="689C3627" w14:textId="6B2E885A" w:rsidR="00FD5A66" w:rsidRDefault="00FC2160" w:rsidP="00F3175A">
      <w:pPr>
        <w:rPr>
          <w:lang w:val="de-DE"/>
        </w:rPr>
      </w:pPr>
      <w:r>
        <w:rPr>
          <w:lang w:val="de-DE"/>
        </w:rPr>
        <w:tab/>
      </w:r>
      <w:r w:rsidR="00F3175A">
        <w:rPr>
          <w:lang w:val="de-DE"/>
        </w:rPr>
        <w:t>Wird dunkler</w:t>
      </w:r>
    </w:p>
    <w:p w14:paraId="7331D9A8" w14:textId="7FFB29F0" w:rsidR="00F3175A" w:rsidRDefault="00F3175A" w:rsidP="00F3175A">
      <w:pPr>
        <w:rPr>
          <w:lang w:val="de-DE"/>
        </w:rPr>
      </w:pPr>
      <w:r>
        <w:rPr>
          <w:lang w:val="de-DE"/>
        </w:rPr>
        <w:t>Zugabe von KSCN:</w:t>
      </w:r>
    </w:p>
    <w:p w14:paraId="6184E288" w14:textId="4CB018AC" w:rsidR="00F3175A" w:rsidRDefault="00F3175A" w:rsidP="00F3175A">
      <w:pPr>
        <w:rPr>
          <w:lang w:val="de-DE"/>
        </w:rPr>
      </w:pPr>
      <w:r>
        <w:rPr>
          <w:lang w:val="de-DE"/>
        </w:rPr>
        <w:tab/>
      </w:r>
      <w:r w:rsidR="008F09DD">
        <w:rPr>
          <w:lang w:val="de-DE"/>
        </w:rPr>
        <w:t>Wird dunkler</w:t>
      </w:r>
    </w:p>
    <w:p w14:paraId="1AAF65AA" w14:textId="659BCF63" w:rsidR="00DC22B2" w:rsidRDefault="00DC22B2" w:rsidP="00F3175A">
      <w:pPr>
        <w:rPr>
          <w:lang w:val="de-DE"/>
        </w:rPr>
      </w:pPr>
      <w:r>
        <w:rPr>
          <w:lang w:val="de-DE"/>
        </w:rPr>
        <w:t>Zugabe von KCl:</w:t>
      </w:r>
    </w:p>
    <w:p w14:paraId="256FF9E2" w14:textId="6BA0FF85" w:rsidR="00DC22B2" w:rsidRDefault="00DC22B2" w:rsidP="00F3175A">
      <w:pPr>
        <w:rPr>
          <w:lang w:val="de-DE"/>
        </w:rPr>
      </w:pPr>
      <w:r>
        <w:rPr>
          <w:lang w:val="de-DE"/>
        </w:rPr>
        <w:tab/>
        <w:t xml:space="preserve">Wird </w:t>
      </w:r>
      <w:r w:rsidR="00E73A23">
        <w:rPr>
          <w:lang w:val="de-DE"/>
        </w:rPr>
        <w:t>heller</w:t>
      </w:r>
    </w:p>
    <w:p w14:paraId="1A778E73" w14:textId="07F7AA4B" w:rsidR="00E73A23" w:rsidRDefault="00E73A23" w:rsidP="00F3175A">
      <w:pPr>
        <w:rPr>
          <w:lang w:val="de-DE"/>
        </w:rPr>
      </w:pPr>
      <w:r>
        <w:rPr>
          <w:lang w:val="de-DE"/>
        </w:rPr>
        <w:t>Lösung wird er</w:t>
      </w:r>
      <w:r w:rsidR="001F5AD8">
        <w:rPr>
          <w:lang w:val="de-DE"/>
        </w:rPr>
        <w:t>wärmt</w:t>
      </w:r>
      <w:r>
        <w:rPr>
          <w:lang w:val="de-DE"/>
        </w:rPr>
        <w:t>:</w:t>
      </w:r>
    </w:p>
    <w:p w14:paraId="01BB7EDD" w14:textId="4B8DB101" w:rsidR="00E73A23" w:rsidRDefault="00E73A23" w:rsidP="00F3175A">
      <w:pPr>
        <w:rPr>
          <w:lang w:val="de-DE"/>
        </w:rPr>
      </w:pPr>
      <w:r>
        <w:rPr>
          <w:lang w:val="de-DE"/>
        </w:rPr>
        <w:tab/>
      </w:r>
      <w:r w:rsidR="003C3FF6">
        <w:rPr>
          <w:lang w:val="de-DE"/>
        </w:rPr>
        <w:t>Wird heller</w:t>
      </w:r>
    </w:p>
    <w:p w14:paraId="15CC5B97" w14:textId="5BE27CBB" w:rsidR="001A3747" w:rsidRDefault="001A3747" w:rsidP="00F3175A">
      <w:pPr>
        <w:rPr>
          <w:lang w:val="de-DE"/>
        </w:rPr>
      </w:pPr>
    </w:p>
    <w:p w14:paraId="0AB1850E" w14:textId="77777777" w:rsidR="00E3419D" w:rsidRDefault="00E3419D" w:rsidP="00E3419D">
      <w:pPr>
        <w:pStyle w:val="berschriftGrn"/>
        <w:pBdr>
          <w:top w:val="none" w:sz="0" w:space="0" w:color="auto"/>
        </w:pBdr>
        <w:jc w:val="center"/>
      </w:pPr>
    </w:p>
    <w:p w14:paraId="529920C2" w14:textId="77777777" w:rsidR="00E3419D" w:rsidRDefault="00E3419D" w:rsidP="00E3419D">
      <w:pPr>
        <w:pStyle w:val="berschriftGrn"/>
        <w:pBdr>
          <w:top w:val="none" w:sz="0" w:space="0" w:color="auto"/>
        </w:pBdr>
        <w:jc w:val="center"/>
      </w:pPr>
    </w:p>
    <w:p w14:paraId="1018258B" w14:textId="574A25CD" w:rsidR="004C5998" w:rsidRDefault="00146946" w:rsidP="00E3419D">
      <w:pPr>
        <w:pStyle w:val="berschriftGrn"/>
        <w:pBdr>
          <w:top w:val="none" w:sz="0" w:space="0" w:color="auto"/>
        </w:pBdr>
        <w:jc w:val="center"/>
      </w:pPr>
      <w:r>
        <w:lastRenderedPageBreak/>
        <w:t>S</w:t>
      </w:r>
      <w:r w:rsidR="004C5998">
        <w:t>töchiometrie</w:t>
      </w:r>
    </w:p>
    <w:p w14:paraId="7A32C5B7" w14:textId="77777777" w:rsidR="00E3419D" w:rsidRPr="00E3419D" w:rsidRDefault="00E3419D" w:rsidP="00E3419D">
      <w:pPr>
        <w:rPr>
          <w:lang w:val="de-DE"/>
        </w:rPr>
      </w:pPr>
    </w:p>
    <w:p w14:paraId="24D797B2" w14:textId="0CAA974F" w:rsidR="00255713" w:rsidRDefault="00B3478F">
      <w:pPr>
        <w:rPr>
          <w:lang w:val="de-DE"/>
        </w:rPr>
      </w:pPr>
      <w:r w:rsidRPr="00B3478F">
        <w:rPr>
          <w:u w:val="single"/>
          <w:lang w:val="de-DE"/>
        </w:rPr>
        <w:t>Stöchiometrie</w:t>
      </w:r>
      <w:r>
        <w:rPr>
          <w:lang w:val="de-DE"/>
        </w:rPr>
        <w:t xml:space="preserve"> ist die Lehre</w:t>
      </w:r>
      <w:r w:rsidR="00D175E2">
        <w:rPr>
          <w:lang w:val="de-DE"/>
        </w:rPr>
        <w:t xml:space="preserve"> von den Mengenverhältnissen </w:t>
      </w:r>
      <w:r w:rsidR="00487B82">
        <w:rPr>
          <w:lang w:val="de-DE"/>
        </w:rPr>
        <w:t>bei chemischen Reaktionen</w:t>
      </w:r>
      <w:r w:rsidR="00AF17F4">
        <w:rPr>
          <w:lang w:val="de-DE"/>
        </w:rPr>
        <w:t>.</w:t>
      </w:r>
      <w:r w:rsidR="00FE083E">
        <w:rPr>
          <w:lang w:val="de-DE"/>
        </w:rPr>
        <w:t xml:space="preserve"> </w:t>
      </w:r>
      <w:r w:rsidR="00B82C46">
        <w:rPr>
          <w:lang w:val="de-DE"/>
        </w:rPr>
        <w:t>Informationen</w:t>
      </w:r>
      <w:r w:rsidR="00E3419D">
        <w:rPr>
          <w:lang w:val="de-DE"/>
        </w:rPr>
        <w:t xml:space="preserve"> zum Verhältnis der reagierenden Stoffmengen </w:t>
      </w:r>
      <w:r w:rsidR="009238CF">
        <w:rPr>
          <w:lang w:val="de-DE"/>
        </w:rPr>
        <w:t xml:space="preserve">entnehmen wir der Reaktionsgleichung. </w:t>
      </w:r>
      <w:r w:rsidR="003A5536">
        <w:rPr>
          <w:lang w:val="de-DE"/>
        </w:rPr>
        <w:t xml:space="preserve">Da Stoffmengen </w:t>
      </w:r>
      <w:r w:rsidR="002400E5">
        <w:rPr>
          <w:lang w:val="de-DE"/>
        </w:rPr>
        <w:t xml:space="preserve">nicht direkt gemessen werden können </w:t>
      </w:r>
      <w:r w:rsidR="00C62FD0">
        <w:rPr>
          <w:lang w:val="de-DE"/>
        </w:rPr>
        <w:t xml:space="preserve">berechnet man sie </w:t>
      </w:r>
      <w:r w:rsidR="001A1912">
        <w:rPr>
          <w:lang w:val="de-DE"/>
        </w:rPr>
        <w:t xml:space="preserve">aus den entsprechenden Massen oder Volumina. </w:t>
      </w:r>
      <m:oMath>
        <m:r>
          <w:rPr>
            <w:rFonts w:ascii="Cambria Math" w:hAnsi="Cambria Math"/>
            <w:lang w:val="de-DE"/>
          </w:rPr>
          <m:t>n=</m:t>
        </m:r>
        <m:f>
          <m:fPr>
            <m:ctrlPr>
              <w:rPr>
                <w:rFonts w:ascii="Cambria Math" w:hAnsi="Cambria Math"/>
                <w:i/>
                <w:lang w:val="de-DE"/>
              </w:rPr>
            </m:ctrlPr>
          </m:fPr>
          <m:num>
            <m:r>
              <w:rPr>
                <w:rFonts w:ascii="Cambria Math" w:hAnsi="Cambria Math"/>
                <w:lang w:val="de-DE"/>
              </w:rPr>
              <m:t>m</m:t>
            </m:r>
          </m:num>
          <m:den>
            <m:r>
              <w:rPr>
                <w:rFonts w:ascii="Cambria Math" w:hAnsi="Cambria Math"/>
                <w:lang w:val="de-DE"/>
              </w:rPr>
              <m:t>M</m:t>
            </m:r>
          </m:den>
        </m:f>
      </m:oMath>
      <w:r w:rsidR="00936E58">
        <w:rPr>
          <w:lang w:val="de-DE"/>
        </w:rPr>
        <w:t xml:space="preserve"> (mithilfe der Molaren Massen </w:t>
      </w:r>
      <w:r w:rsidR="002810FC">
        <w:rPr>
          <w:lang w:val="de-DE"/>
        </w:rPr>
        <w:t>bzw. mithilfe des Gesetztes von Avogadro</w:t>
      </w:r>
      <w:r w:rsidR="006A2924">
        <w:rPr>
          <w:lang w:val="de-DE"/>
        </w:rPr>
        <w:t>)</w:t>
      </w:r>
    </w:p>
    <w:p w14:paraId="077B75E3" w14:textId="1F54C0CB" w:rsidR="00255713" w:rsidRDefault="00255713">
      <w:pPr>
        <w:rPr>
          <w:lang w:val="de-DE"/>
        </w:rPr>
      </w:pPr>
      <w:r>
        <w:rPr>
          <w:u w:val="single"/>
          <w:lang w:val="de-DE"/>
        </w:rPr>
        <w:t>Gesetz von Avogadro:</w:t>
      </w:r>
      <w:r>
        <w:rPr>
          <w:lang w:val="de-DE"/>
        </w:rPr>
        <w:t xml:space="preserve"> </w:t>
      </w:r>
      <w:r w:rsidR="00B81E9E">
        <w:rPr>
          <w:lang w:val="de-DE"/>
        </w:rPr>
        <w:t xml:space="preserve">Gleiche Volumina </w:t>
      </w:r>
      <w:r w:rsidR="008F2060">
        <w:rPr>
          <w:lang w:val="de-DE"/>
        </w:rPr>
        <w:t>von (auch verschiedenen</w:t>
      </w:r>
      <w:r w:rsidR="00624BC1">
        <w:rPr>
          <w:lang w:val="de-DE"/>
        </w:rPr>
        <w:t xml:space="preserve">) Gasen </w:t>
      </w:r>
      <w:r w:rsidR="00C626E5">
        <w:rPr>
          <w:lang w:val="de-DE"/>
        </w:rPr>
        <w:t xml:space="preserve">enthalten bei gleicher Temperatur </w:t>
      </w:r>
      <w:r w:rsidR="00B71BA8">
        <w:rPr>
          <w:lang w:val="de-DE"/>
        </w:rPr>
        <w:t xml:space="preserve">und gleichem Druck </w:t>
      </w:r>
      <w:r w:rsidR="00C65CB5">
        <w:rPr>
          <w:lang w:val="de-DE"/>
        </w:rPr>
        <w:t>gleich viele Teilchen</w:t>
      </w:r>
      <w:r w:rsidR="00D83CDF">
        <w:rPr>
          <w:lang w:val="de-DE"/>
        </w:rPr>
        <w:t xml:space="preserve"> (Moleküle).</w:t>
      </w:r>
    </w:p>
    <w:p w14:paraId="1174E645" w14:textId="20F2D8B2" w:rsidR="000C5204" w:rsidRDefault="003D21CC">
      <w:pPr>
        <w:rPr>
          <w:lang w:val="de-DE"/>
        </w:rPr>
      </w:pPr>
      <w:r>
        <w:rPr>
          <w:lang w:val="de-DE"/>
        </w:rPr>
        <w:t>z.B. Volumen von 1 Mol Gas bei 0°C und Normaldruck</w:t>
      </w:r>
      <w:r w:rsidR="0042599D">
        <w:rPr>
          <w:lang w:val="de-DE"/>
        </w:rPr>
        <w:t>: V</w:t>
      </w:r>
      <w:r w:rsidR="0042599D">
        <w:rPr>
          <w:vertAlign w:val="subscript"/>
          <w:lang w:val="de-DE"/>
        </w:rPr>
        <w:t>m</w:t>
      </w:r>
      <w:r w:rsidR="0042599D">
        <w:rPr>
          <w:lang w:val="de-DE"/>
        </w:rPr>
        <w:t xml:space="preserve"> = 22,4 L/mol</w:t>
      </w:r>
    </w:p>
    <w:p w14:paraId="3CC35006" w14:textId="7645FAA1" w:rsidR="0042599D" w:rsidRDefault="0042599D">
      <w:pPr>
        <w:rPr>
          <w:lang w:val="de-DE"/>
        </w:rPr>
      </w:pPr>
      <w:r>
        <w:rPr>
          <w:lang w:val="de-DE"/>
        </w:rPr>
        <w:t xml:space="preserve">       Volumen von 1 Mol Gas bei 100°C un</w:t>
      </w:r>
      <w:r w:rsidR="007F669B">
        <w:rPr>
          <w:lang w:val="de-DE"/>
        </w:rPr>
        <w:t>d</w:t>
      </w:r>
      <w:r>
        <w:rPr>
          <w:lang w:val="de-DE"/>
        </w:rPr>
        <w:t xml:space="preserve"> Normaldruck: V</w:t>
      </w:r>
      <w:r>
        <w:rPr>
          <w:vertAlign w:val="subscript"/>
          <w:lang w:val="de-DE"/>
        </w:rPr>
        <w:t>m</w:t>
      </w:r>
      <w:r>
        <w:rPr>
          <w:lang w:val="de-DE"/>
        </w:rPr>
        <w:t xml:space="preserve"> = 30,62 L/mol</w:t>
      </w:r>
    </w:p>
    <w:p w14:paraId="40E00C85" w14:textId="54E07DA7" w:rsidR="0042599D" w:rsidRDefault="0042599D">
      <w:pPr>
        <w:rPr>
          <w:lang w:val="de-DE"/>
        </w:rPr>
      </w:pPr>
      <w:r>
        <w:rPr>
          <w:lang w:val="de-DE"/>
        </w:rPr>
        <w:t xml:space="preserve">n = </w:t>
      </w:r>
      <m:oMath>
        <m:f>
          <m:fPr>
            <m:ctrlPr>
              <w:rPr>
                <w:rFonts w:ascii="Cambria Math" w:hAnsi="Cambria Math"/>
                <w:i/>
                <w:lang w:val="de-DE"/>
              </w:rPr>
            </m:ctrlPr>
          </m:fPr>
          <m:num>
            <m:r>
              <w:rPr>
                <w:rFonts w:ascii="Cambria Math" w:hAnsi="Cambria Math"/>
                <w:lang w:val="de-DE"/>
              </w:rPr>
              <m:t>V</m:t>
            </m:r>
          </m:num>
          <m:den>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m</m:t>
                </m:r>
              </m:sub>
            </m:sSub>
          </m:den>
        </m:f>
      </m:oMath>
      <w:r w:rsidR="00AB5BDD">
        <w:rPr>
          <w:lang w:val="de-DE"/>
        </w:rPr>
        <w:t xml:space="preserve"> analog zu </w:t>
      </w:r>
      <m:oMath>
        <m:r>
          <w:rPr>
            <w:rFonts w:ascii="Cambria Math" w:hAnsi="Cambria Math"/>
            <w:lang w:val="de-DE"/>
          </w:rPr>
          <m:t>n=</m:t>
        </m:r>
        <m:f>
          <m:fPr>
            <m:ctrlPr>
              <w:rPr>
                <w:rFonts w:ascii="Cambria Math" w:hAnsi="Cambria Math"/>
                <w:i/>
                <w:lang w:val="de-DE"/>
              </w:rPr>
            </m:ctrlPr>
          </m:fPr>
          <m:num>
            <m:r>
              <w:rPr>
                <w:rFonts w:ascii="Cambria Math" w:hAnsi="Cambria Math"/>
                <w:lang w:val="de-DE"/>
              </w:rPr>
              <m:t>m</m:t>
            </m:r>
          </m:num>
          <m:den>
            <m:r>
              <w:rPr>
                <w:rFonts w:ascii="Cambria Math" w:hAnsi="Cambria Math"/>
                <w:lang w:val="de-DE"/>
              </w:rPr>
              <m:t>M</m:t>
            </m:r>
          </m:den>
        </m:f>
      </m:oMath>
    </w:p>
    <w:p w14:paraId="0C45804D" w14:textId="4FEF15BB" w:rsidR="00AB5BDD" w:rsidRDefault="00AB5BDD" w:rsidP="00AB5BDD">
      <w:pPr>
        <w:rPr>
          <w:lang w:val="de-DE"/>
        </w:rPr>
      </w:pPr>
    </w:p>
    <w:p w14:paraId="22219947" w14:textId="470630C6" w:rsidR="00AB5BDD" w:rsidRDefault="00AB5BDD" w:rsidP="00AB5BDD">
      <w:pPr>
        <w:rPr>
          <w:lang w:val="de-DE"/>
        </w:rPr>
      </w:pPr>
      <w:r w:rsidRPr="00AB5BDD">
        <w:rPr>
          <w:u w:val="single"/>
          <w:lang w:val="de-DE"/>
        </w:rPr>
        <w:t>Übungsbeispiel:</w:t>
      </w:r>
      <w:r>
        <w:rPr>
          <w:lang w:val="de-DE"/>
        </w:rPr>
        <w:t xml:space="preserve"> Berechnen Sie das Volumen von Sauerstoff (bei 0°C), das zur vollständigen Verbrennung von 100 Koks </w:t>
      </w:r>
      <w:r w:rsidR="00FB5908">
        <w:rPr>
          <w:lang w:val="de-DE"/>
        </w:rPr>
        <w:t xml:space="preserve">(C) </w:t>
      </w:r>
      <w:r w:rsidR="00712501">
        <w:rPr>
          <w:lang w:val="de-DE"/>
        </w:rPr>
        <w:t>nötig ist.</w:t>
      </w:r>
    </w:p>
    <w:p w14:paraId="4703DABB" w14:textId="078ACF41" w:rsidR="004C61C6" w:rsidRDefault="00CF5FE7" w:rsidP="00AB5BDD">
      <w:pPr>
        <w:rPr>
          <w:lang w:val="de-DE"/>
        </w:rPr>
      </w:pPr>
      <w:r>
        <w:rPr>
          <w:lang w:val="de-DE"/>
        </w:rPr>
        <w:t xml:space="preserve">C </w:t>
      </w:r>
      <w:r w:rsidR="009530F1">
        <w:rPr>
          <w:lang w:val="de-DE"/>
        </w:rPr>
        <w:t>+ O</w:t>
      </w:r>
      <w:r w:rsidR="009530F1">
        <w:rPr>
          <w:vertAlign w:val="subscript"/>
          <w:lang w:val="de-DE"/>
        </w:rPr>
        <w:t>2</w:t>
      </w:r>
      <w:r w:rsidR="009530F1">
        <w:rPr>
          <w:lang w:val="de-DE"/>
        </w:rPr>
        <w:t xml:space="preserve"> </w:t>
      </w:r>
      <w:r w:rsidR="009530F1" w:rsidRPr="009530F1">
        <w:rPr>
          <w:rFonts w:ascii="Wingdings" w:eastAsia="Wingdings" w:hAnsi="Wingdings" w:cs="Wingdings"/>
          <w:lang w:val="de-DE"/>
        </w:rPr>
        <w:t></w:t>
      </w:r>
      <w:r w:rsidR="009530F1">
        <w:rPr>
          <w:lang w:val="de-DE"/>
        </w:rPr>
        <w:t xml:space="preserve"> </w:t>
      </w:r>
      <w:r w:rsidR="0037484F">
        <w:rPr>
          <w:lang w:val="de-DE"/>
        </w:rPr>
        <w:t>CO</w:t>
      </w:r>
      <w:r w:rsidR="0037484F">
        <w:rPr>
          <w:vertAlign w:val="subscript"/>
          <w:lang w:val="de-DE"/>
        </w:rPr>
        <w:t>2</w:t>
      </w:r>
    </w:p>
    <w:p w14:paraId="733DAB5B" w14:textId="49F94B72" w:rsidR="00141970" w:rsidRDefault="00141970" w:rsidP="00AB5BDD">
      <w:pPr>
        <w:rPr>
          <w:lang w:val="de-DE"/>
        </w:rPr>
      </w:pPr>
      <w:r>
        <w:rPr>
          <w:lang w:val="de-DE"/>
        </w:rPr>
        <w:t xml:space="preserve">Stoffmengen: </w:t>
      </w:r>
      <w:r w:rsidR="00AE30D7">
        <w:rPr>
          <w:lang w:val="de-DE"/>
        </w:rPr>
        <w:t xml:space="preserve">Für 1 Mol </w:t>
      </w:r>
      <w:r w:rsidR="002E7392">
        <w:rPr>
          <w:lang w:val="de-DE"/>
        </w:rPr>
        <w:t xml:space="preserve">C </w:t>
      </w:r>
      <w:r w:rsidR="00AE30D7">
        <w:rPr>
          <w:lang w:val="de-DE"/>
        </w:rPr>
        <w:t xml:space="preserve">braucht man </w:t>
      </w:r>
      <w:r w:rsidR="002E7392">
        <w:rPr>
          <w:lang w:val="de-DE"/>
        </w:rPr>
        <w:t>1 Mol O</w:t>
      </w:r>
      <w:r w:rsidR="002E7392">
        <w:rPr>
          <w:vertAlign w:val="subscript"/>
          <w:lang w:val="de-DE"/>
        </w:rPr>
        <w:t>2</w:t>
      </w:r>
      <w:r w:rsidR="002E7392">
        <w:rPr>
          <w:lang w:val="de-DE"/>
        </w:rPr>
        <w:t>.</w:t>
      </w:r>
    </w:p>
    <w:p w14:paraId="1CB58647" w14:textId="43C3417B" w:rsidR="00AB5BDD" w:rsidRDefault="00E31D77">
      <w:pPr>
        <w:rPr>
          <w:lang w:val="de-DE"/>
        </w:rPr>
      </w:pPr>
      <w:r>
        <w:rPr>
          <w:lang w:val="de-DE"/>
        </w:rPr>
        <w:t>Stoffmenge</w:t>
      </w:r>
      <w:r w:rsidR="0029367C">
        <w:rPr>
          <w:lang w:val="de-DE"/>
        </w:rPr>
        <w:t xml:space="preserve"> von Koks: n</w:t>
      </w:r>
      <w:r w:rsidR="00A71A17">
        <w:rPr>
          <w:lang w:val="de-DE"/>
        </w:rPr>
        <w:t xml:space="preserve">(C) </w:t>
      </w:r>
      <w:r w:rsidR="00F84409">
        <w:rPr>
          <w:lang w:val="de-DE"/>
        </w:rPr>
        <w:t xml:space="preserve">= </w:t>
      </w:r>
      <m:oMath>
        <m:f>
          <m:fPr>
            <m:ctrlPr>
              <w:rPr>
                <w:rFonts w:ascii="Cambria Math" w:hAnsi="Cambria Math"/>
                <w:i/>
                <w:lang w:val="de-DE"/>
              </w:rPr>
            </m:ctrlPr>
          </m:fPr>
          <m:num>
            <m:r>
              <w:rPr>
                <w:rFonts w:ascii="Cambria Math" w:hAnsi="Cambria Math"/>
                <w:lang w:val="de-DE"/>
              </w:rPr>
              <m:t>m</m:t>
            </m:r>
            <m:d>
              <m:dPr>
                <m:ctrlPr>
                  <w:rPr>
                    <w:rFonts w:ascii="Cambria Math" w:hAnsi="Cambria Math"/>
                    <w:i/>
                    <w:lang w:val="de-DE"/>
                  </w:rPr>
                </m:ctrlPr>
              </m:dPr>
              <m:e>
                <m:r>
                  <w:rPr>
                    <w:rFonts w:ascii="Cambria Math" w:hAnsi="Cambria Math"/>
                    <w:lang w:val="de-DE"/>
                  </w:rPr>
                  <m:t>C</m:t>
                </m:r>
              </m:e>
            </m:d>
          </m:num>
          <m:den>
            <m:r>
              <w:rPr>
                <w:rFonts w:ascii="Cambria Math" w:hAnsi="Cambria Math"/>
                <w:lang w:val="de-DE"/>
              </w:rPr>
              <m:t>M</m:t>
            </m:r>
            <m:d>
              <m:dPr>
                <m:ctrlPr>
                  <w:rPr>
                    <w:rFonts w:ascii="Cambria Math" w:hAnsi="Cambria Math"/>
                    <w:i/>
                    <w:lang w:val="de-DE"/>
                  </w:rPr>
                </m:ctrlPr>
              </m:dPr>
              <m:e>
                <m:r>
                  <w:rPr>
                    <w:rFonts w:ascii="Cambria Math" w:hAnsi="Cambria Math"/>
                    <w:lang w:val="de-DE"/>
                  </w:rPr>
                  <m:t>C</m:t>
                </m:r>
              </m:e>
            </m:d>
          </m:den>
        </m:f>
      </m:oMath>
      <w:r w:rsidR="00A52D18">
        <w:rPr>
          <w:lang w:val="de-DE"/>
        </w:rPr>
        <w:tab/>
      </w:r>
    </w:p>
    <w:p w14:paraId="5E7DCF7D" w14:textId="615EE497" w:rsidR="00A52D18" w:rsidRPr="0038138A" w:rsidRDefault="00A52D18" w:rsidP="00A52D18">
      <w:pPr>
        <w:rPr>
          <w:lang w:val="de-AT"/>
        </w:rPr>
      </w:pPr>
      <w:r>
        <w:rPr>
          <w:lang w:val="de-DE"/>
        </w:rPr>
        <w:tab/>
      </w:r>
      <w:r>
        <w:rPr>
          <w:lang w:val="de-DE"/>
        </w:rPr>
        <w:tab/>
      </w:r>
      <w:r>
        <w:rPr>
          <w:lang w:val="de-DE"/>
        </w:rPr>
        <w:tab/>
      </w:r>
      <w:r w:rsidR="00A209C1" w:rsidRPr="0038138A">
        <w:rPr>
          <w:lang w:val="de-AT"/>
        </w:rPr>
        <w:t xml:space="preserve"> </w:t>
      </w:r>
      <w:r w:rsidR="00A71A17" w:rsidRPr="0038138A">
        <w:rPr>
          <w:lang w:val="de-AT"/>
        </w:rPr>
        <w:t xml:space="preserve">n(C) </w:t>
      </w:r>
      <w:r w:rsidR="00A209C1" w:rsidRPr="0038138A">
        <w:rPr>
          <w:lang w:val="de-AT"/>
        </w:rPr>
        <w:t xml:space="preserve">= </w:t>
      </w:r>
      <m:oMath>
        <m:f>
          <m:fPr>
            <m:ctrlPr>
              <w:rPr>
                <w:rFonts w:ascii="Cambria Math" w:hAnsi="Cambria Math"/>
                <w:i/>
                <w:lang w:val="de-DE"/>
              </w:rPr>
            </m:ctrlPr>
          </m:fPr>
          <m:num>
            <m:r>
              <w:rPr>
                <w:rFonts w:ascii="Cambria Math" w:hAnsi="Cambria Math"/>
                <w:lang w:val="de-AT"/>
              </w:rPr>
              <m:t>100</m:t>
            </m:r>
            <m:r>
              <w:rPr>
                <w:rFonts w:ascii="Cambria Math" w:hAnsi="Cambria Math"/>
                <w:lang w:val="de-DE"/>
              </w:rPr>
              <m:t>g</m:t>
            </m:r>
          </m:num>
          <m:den>
            <m:r>
              <w:rPr>
                <w:rFonts w:ascii="Cambria Math" w:hAnsi="Cambria Math"/>
                <w:lang w:val="de-AT"/>
              </w:rPr>
              <m:t xml:space="preserve">12,0 </m:t>
            </m:r>
            <m:r>
              <w:rPr>
                <w:rFonts w:ascii="Cambria Math" w:hAnsi="Cambria Math"/>
                <w:lang w:val="de-DE"/>
              </w:rPr>
              <m:t>g</m:t>
            </m:r>
            <m:r>
              <w:rPr>
                <w:rFonts w:ascii="Cambria Math" w:hAnsi="Cambria Math"/>
                <w:lang w:val="de-AT"/>
              </w:rPr>
              <m:t>/</m:t>
            </m:r>
            <m:r>
              <w:rPr>
                <w:rFonts w:ascii="Cambria Math" w:hAnsi="Cambria Math"/>
                <w:lang w:val="de-DE"/>
              </w:rPr>
              <m:t>mol</m:t>
            </m:r>
          </m:den>
        </m:f>
      </m:oMath>
      <w:r w:rsidR="00D5281C" w:rsidRPr="0038138A">
        <w:rPr>
          <w:lang w:val="de-AT"/>
        </w:rPr>
        <w:t xml:space="preserve"> = 8,333 mol</w:t>
      </w:r>
    </w:p>
    <w:p w14:paraId="55CD511D" w14:textId="77777777" w:rsidR="00D52166" w:rsidRPr="00D52166" w:rsidRDefault="00D5281C" w:rsidP="00A52D18">
      <w:pPr>
        <w:rPr>
          <w:lang w:val="de-AT"/>
        </w:rPr>
      </w:pPr>
      <w:r>
        <w:rPr>
          <w:lang w:val="de-DE"/>
        </w:rPr>
        <w:t>Stoffmenge von Sauerstoff: n(O</w:t>
      </w:r>
      <w:r>
        <w:rPr>
          <w:vertAlign w:val="subscript"/>
          <w:lang w:val="de-DE"/>
        </w:rPr>
        <w:t>2</w:t>
      </w:r>
      <w:r>
        <w:rPr>
          <w:lang w:val="de-DE"/>
        </w:rPr>
        <w:t>)</w:t>
      </w:r>
      <w:r w:rsidR="00AF21B7">
        <w:rPr>
          <w:lang w:val="de-DE"/>
        </w:rPr>
        <w:t xml:space="preserve"> =</w:t>
      </w:r>
      <w:r w:rsidR="00A71A17">
        <w:rPr>
          <w:lang w:val="de-DE"/>
        </w:rPr>
        <w:t xml:space="preserve"> </w:t>
      </w:r>
      <w:r w:rsidR="00D7540F" w:rsidRPr="00D52166">
        <w:rPr>
          <w:lang w:val="de-AT"/>
        </w:rPr>
        <w:t>n(C)</w:t>
      </w:r>
    </w:p>
    <w:p w14:paraId="44EC5C3F" w14:textId="77777777" w:rsidR="0008251A" w:rsidRDefault="00D52166" w:rsidP="00A52D18">
      <w:pPr>
        <w:rPr>
          <w:lang w:val="de-AT"/>
        </w:rPr>
      </w:pPr>
      <w:r>
        <w:rPr>
          <w:lang w:val="de-AT"/>
        </w:rPr>
        <w:tab/>
      </w:r>
      <w:r>
        <w:rPr>
          <w:lang w:val="de-AT"/>
        </w:rPr>
        <w:tab/>
      </w:r>
      <w:r>
        <w:rPr>
          <w:lang w:val="de-AT"/>
        </w:rPr>
        <w:tab/>
        <w:t xml:space="preserve">         n(O</w:t>
      </w:r>
      <w:r>
        <w:rPr>
          <w:vertAlign w:val="subscript"/>
          <w:lang w:val="de-AT"/>
        </w:rPr>
        <w:t>2</w:t>
      </w:r>
      <w:r>
        <w:rPr>
          <w:lang w:val="de-AT"/>
        </w:rPr>
        <w:t>) = 8</w:t>
      </w:r>
      <w:r w:rsidR="0008251A">
        <w:rPr>
          <w:lang w:val="de-AT"/>
        </w:rPr>
        <w:t>,333 mol</w:t>
      </w:r>
    </w:p>
    <w:p w14:paraId="47C51F23" w14:textId="346288FF" w:rsidR="00D5281C" w:rsidRDefault="0008251A" w:rsidP="00A52D18">
      <w:pPr>
        <w:rPr>
          <w:lang w:val="de-DE"/>
        </w:rPr>
      </w:pPr>
      <w:r>
        <w:rPr>
          <w:lang w:val="de-AT"/>
        </w:rPr>
        <w:t xml:space="preserve">Volumen von Sauerstoff: </w:t>
      </w:r>
      <w:r w:rsidR="00ED6958">
        <w:rPr>
          <w:lang w:val="de-AT"/>
        </w:rPr>
        <w:t xml:space="preserve">n = </w:t>
      </w:r>
      <m:oMath>
        <m:r>
          <w:rPr>
            <w:rFonts w:ascii="Cambria Math" w:hAnsi="Cambria Math"/>
            <w:lang w:val="de-AT"/>
          </w:rPr>
          <m:t>V/</m:t>
        </m:r>
        <m:sSub>
          <m:sSubPr>
            <m:ctrlPr>
              <w:rPr>
                <w:rFonts w:ascii="Cambria Math" w:hAnsi="Cambria Math"/>
                <w:i/>
                <w:lang w:val="de-AT"/>
              </w:rPr>
            </m:ctrlPr>
          </m:sSubPr>
          <m:e>
            <m:r>
              <w:rPr>
                <w:rFonts w:ascii="Cambria Math" w:hAnsi="Cambria Math"/>
                <w:lang w:val="de-AT"/>
              </w:rPr>
              <m:t>V</m:t>
            </m:r>
          </m:e>
          <m:sub>
            <m:r>
              <w:rPr>
                <w:rFonts w:ascii="Cambria Math" w:hAnsi="Cambria Math"/>
                <w:lang w:val="de-AT"/>
              </w:rPr>
              <m:t>m</m:t>
            </m:r>
          </m:sub>
        </m:sSub>
      </m:oMath>
      <w:r w:rsidR="00AF21B7">
        <w:rPr>
          <w:lang w:val="de-DE"/>
        </w:rPr>
        <w:t xml:space="preserve"> </w:t>
      </w:r>
    </w:p>
    <w:p w14:paraId="432E5FD3" w14:textId="68CE6F3F" w:rsidR="00046952" w:rsidRPr="0038138A" w:rsidRDefault="00046952" w:rsidP="00A52D18">
      <w:pPr>
        <w:rPr>
          <w:lang w:val="en-US"/>
        </w:rPr>
      </w:pPr>
      <w:r>
        <w:rPr>
          <w:lang w:val="de-DE"/>
        </w:rPr>
        <w:tab/>
      </w:r>
      <w:r>
        <w:rPr>
          <w:lang w:val="de-DE"/>
        </w:rPr>
        <w:tab/>
      </w:r>
      <w:r>
        <w:rPr>
          <w:lang w:val="de-DE"/>
        </w:rPr>
        <w:tab/>
        <w:t xml:space="preserve">     </w:t>
      </w:r>
      <w:r w:rsidRPr="0038138A">
        <w:rPr>
          <w:lang w:val="en-US"/>
        </w:rPr>
        <w:t>V(O</w:t>
      </w:r>
      <w:r w:rsidRPr="0038138A">
        <w:rPr>
          <w:vertAlign w:val="subscript"/>
          <w:lang w:val="en-US"/>
        </w:rPr>
        <w:t>2</w:t>
      </w:r>
      <w:r w:rsidRPr="0038138A">
        <w:rPr>
          <w:lang w:val="en-US"/>
        </w:rPr>
        <w:t>) = n(O</w:t>
      </w:r>
      <w:r w:rsidRPr="0038138A">
        <w:rPr>
          <w:vertAlign w:val="subscript"/>
          <w:lang w:val="en-US"/>
        </w:rPr>
        <w:t>2</w:t>
      </w:r>
      <w:r w:rsidRPr="0038138A">
        <w:rPr>
          <w:lang w:val="en-US"/>
        </w:rPr>
        <w:t>) * V</w:t>
      </w:r>
      <w:r w:rsidRPr="0038138A">
        <w:rPr>
          <w:vertAlign w:val="subscript"/>
          <w:lang w:val="en-US"/>
        </w:rPr>
        <w:t>m</w:t>
      </w:r>
    </w:p>
    <w:p w14:paraId="528EB45A" w14:textId="0445C541" w:rsidR="00046952" w:rsidRPr="0038138A" w:rsidRDefault="00046952" w:rsidP="00A52D18">
      <w:pPr>
        <w:rPr>
          <w:lang w:val="en-US"/>
        </w:rPr>
      </w:pPr>
      <w:r w:rsidRPr="0038138A">
        <w:rPr>
          <w:lang w:val="en-US"/>
        </w:rPr>
        <w:tab/>
      </w:r>
      <w:r w:rsidRPr="0038138A">
        <w:rPr>
          <w:lang w:val="en-US"/>
        </w:rPr>
        <w:tab/>
      </w:r>
      <w:r w:rsidRPr="0038138A">
        <w:rPr>
          <w:lang w:val="en-US"/>
        </w:rPr>
        <w:tab/>
        <w:t xml:space="preserve">     V(</w:t>
      </w:r>
      <w:r w:rsidR="00B34B68" w:rsidRPr="0038138A">
        <w:rPr>
          <w:lang w:val="en-US"/>
        </w:rPr>
        <w:t>O</w:t>
      </w:r>
      <w:r w:rsidR="00B34B68" w:rsidRPr="0038138A">
        <w:rPr>
          <w:vertAlign w:val="subscript"/>
          <w:lang w:val="en-US"/>
        </w:rPr>
        <w:t>2</w:t>
      </w:r>
      <w:r w:rsidR="00B34B68" w:rsidRPr="0038138A">
        <w:rPr>
          <w:lang w:val="en-US"/>
        </w:rPr>
        <w:t>) = 8,333</w:t>
      </w:r>
      <w:r w:rsidR="00E549D3" w:rsidRPr="0038138A">
        <w:rPr>
          <w:lang w:val="en-US"/>
        </w:rPr>
        <w:t xml:space="preserve"> mol * 22,4 L/mol</w:t>
      </w:r>
    </w:p>
    <w:p w14:paraId="03AD07B6" w14:textId="65340466" w:rsidR="00820F20" w:rsidRDefault="00820F20" w:rsidP="00A52D18">
      <w:pPr>
        <w:rPr>
          <w:lang w:val="de-DE"/>
        </w:rPr>
      </w:pPr>
      <w:r w:rsidRPr="0038138A">
        <w:rPr>
          <w:lang w:val="en-US"/>
        </w:rPr>
        <w:tab/>
      </w:r>
      <w:r w:rsidRPr="0038138A">
        <w:rPr>
          <w:lang w:val="en-US"/>
        </w:rPr>
        <w:tab/>
      </w:r>
      <w:r w:rsidRPr="0038138A">
        <w:rPr>
          <w:lang w:val="en-US"/>
        </w:rPr>
        <w:tab/>
        <w:t xml:space="preserve">     </w:t>
      </w:r>
      <w:r>
        <w:rPr>
          <w:lang w:val="de-DE"/>
        </w:rPr>
        <w:t>V(O</w:t>
      </w:r>
      <w:r>
        <w:rPr>
          <w:vertAlign w:val="subscript"/>
          <w:lang w:val="de-DE"/>
        </w:rPr>
        <w:t>2</w:t>
      </w:r>
      <w:r>
        <w:rPr>
          <w:lang w:val="de-DE"/>
        </w:rPr>
        <w:t xml:space="preserve">) </w:t>
      </w:r>
      <w:r w:rsidR="003B0F96">
        <w:rPr>
          <w:lang w:val="de-DE"/>
        </w:rPr>
        <w:t>≈</w:t>
      </w:r>
      <w:r>
        <w:rPr>
          <w:lang w:val="de-DE"/>
        </w:rPr>
        <w:t xml:space="preserve"> 1</w:t>
      </w:r>
      <w:r w:rsidR="00A717D8">
        <w:rPr>
          <w:lang w:val="de-DE"/>
        </w:rPr>
        <w:t>8</w:t>
      </w:r>
      <w:r>
        <w:rPr>
          <w:lang w:val="de-DE"/>
        </w:rPr>
        <w:t>7</w:t>
      </w:r>
      <w:r w:rsidR="008F22D7">
        <w:rPr>
          <w:lang w:val="de-DE"/>
        </w:rPr>
        <w:t xml:space="preserve"> L</w:t>
      </w:r>
    </w:p>
    <w:p w14:paraId="371682CB" w14:textId="2CD26CBB" w:rsidR="00664ECD" w:rsidRPr="00820F20" w:rsidRDefault="00664ECD" w:rsidP="00A52D18">
      <w:pPr>
        <w:rPr>
          <w:lang w:val="de-DE"/>
        </w:rPr>
      </w:pPr>
      <w:r>
        <w:rPr>
          <w:lang w:val="de-DE"/>
        </w:rPr>
        <w:t>Zur Verbrennung von 100 Gramm Koks sind ci</w:t>
      </w:r>
      <w:r w:rsidR="00A717D8">
        <w:rPr>
          <w:lang w:val="de-DE"/>
        </w:rPr>
        <w:t>rca 187 L</w:t>
      </w:r>
      <w:r w:rsidR="00DA7A88">
        <w:rPr>
          <w:lang w:val="de-DE"/>
        </w:rPr>
        <w:t>iter</w:t>
      </w:r>
      <w:r w:rsidR="00A717D8">
        <w:rPr>
          <w:lang w:val="de-DE"/>
        </w:rPr>
        <w:t xml:space="preserve"> Sauerstoff </w:t>
      </w:r>
      <w:r w:rsidR="00A56665">
        <w:rPr>
          <w:lang w:val="de-DE"/>
        </w:rPr>
        <w:t xml:space="preserve">(bei 0°C) </w:t>
      </w:r>
      <w:r w:rsidR="002A5076">
        <w:rPr>
          <w:lang w:val="de-DE"/>
        </w:rPr>
        <w:t>nötig.</w:t>
      </w:r>
    </w:p>
    <w:p w14:paraId="2B81B952" w14:textId="07B4EA91" w:rsidR="00A52D18" w:rsidRDefault="00A52D18" w:rsidP="002C2CCE">
      <w:pPr>
        <w:rPr>
          <w:lang w:val="de-DE"/>
        </w:rPr>
      </w:pPr>
    </w:p>
    <w:p w14:paraId="4DB8B759" w14:textId="77777777" w:rsidR="00853FF8" w:rsidRDefault="00CA78D8">
      <w:pPr>
        <w:rPr>
          <w:lang w:val="de-DE"/>
        </w:rPr>
      </w:pPr>
      <w:r>
        <w:rPr>
          <w:lang w:val="de-DE"/>
        </w:rPr>
        <w:t xml:space="preserve">Berechnen Sie die Masse </w:t>
      </w:r>
      <w:r w:rsidR="008B6865">
        <w:rPr>
          <w:lang w:val="de-DE"/>
        </w:rPr>
        <w:t xml:space="preserve">an </w:t>
      </w:r>
      <w:r w:rsidR="008B6865" w:rsidRPr="008B6865">
        <w:rPr>
          <w:b/>
          <w:lang w:val="de-DE"/>
        </w:rPr>
        <w:t>Eisen</w:t>
      </w:r>
      <w:r w:rsidR="008B6865">
        <w:rPr>
          <w:lang w:val="de-DE"/>
        </w:rPr>
        <w:t xml:space="preserve"> </w:t>
      </w:r>
      <w:r w:rsidR="00D619EE">
        <w:rPr>
          <w:lang w:val="de-DE"/>
        </w:rPr>
        <w:t xml:space="preserve">die man </w:t>
      </w:r>
      <w:r w:rsidR="00853FF8">
        <w:rPr>
          <w:lang w:val="de-DE"/>
        </w:rPr>
        <w:t xml:space="preserve">aus einer Tonne </w:t>
      </w:r>
      <w:r w:rsidR="00853FF8">
        <w:rPr>
          <w:b/>
          <w:lang w:val="de-DE"/>
        </w:rPr>
        <w:t>Eisenerz (Fe</w:t>
      </w:r>
      <w:r w:rsidR="00853FF8">
        <w:rPr>
          <w:b/>
          <w:vertAlign w:val="subscript"/>
          <w:lang w:val="de-DE"/>
        </w:rPr>
        <w:t>2</w:t>
      </w:r>
      <w:r w:rsidR="00853FF8">
        <w:rPr>
          <w:b/>
          <w:lang w:val="de-DE"/>
        </w:rPr>
        <w:t>O</w:t>
      </w:r>
      <w:r w:rsidR="00853FF8">
        <w:rPr>
          <w:b/>
          <w:vertAlign w:val="subscript"/>
          <w:lang w:val="de-DE"/>
        </w:rPr>
        <w:t>3</w:t>
      </w:r>
      <w:r w:rsidR="00853FF8">
        <w:rPr>
          <w:b/>
          <w:lang w:val="de-DE"/>
        </w:rPr>
        <w:t>)</w:t>
      </w:r>
      <w:r w:rsidR="00853FF8">
        <w:rPr>
          <w:lang w:val="de-DE"/>
        </w:rPr>
        <w:t xml:space="preserve"> herstellen kann.</w:t>
      </w:r>
    </w:p>
    <w:p w14:paraId="3C9EAB15" w14:textId="74498622" w:rsidR="002C2CCE" w:rsidRDefault="00A0781C">
      <w:pPr>
        <w:rPr>
          <w:lang w:val="de-DE"/>
        </w:rPr>
      </w:pPr>
      <w:r>
        <w:rPr>
          <w:lang w:val="de-DE"/>
        </w:rPr>
        <w:t>Fe</w:t>
      </w:r>
      <w:r>
        <w:rPr>
          <w:vertAlign w:val="subscript"/>
          <w:lang w:val="de-DE"/>
        </w:rPr>
        <w:t>2</w:t>
      </w:r>
      <w:r>
        <w:rPr>
          <w:lang w:val="de-DE"/>
        </w:rPr>
        <w:t>O</w:t>
      </w:r>
      <w:r w:rsidR="005662E8">
        <w:rPr>
          <w:vertAlign w:val="subscript"/>
          <w:lang w:val="de-DE"/>
        </w:rPr>
        <w:t>3</w:t>
      </w:r>
      <w:r w:rsidR="005662E8">
        <w:rPr>
          <w:lang w:val="de-DE"/>
        </w:rPr>
        <w:t xml:space="preserve">    +    </w:t>
      </w:r>
      <w:r w:rsidR="00CC29F9">
        <w:rPr>
          <w:lang w:val="de-DE"/>
        </w:rPr>
        <w:t>3</w:t>
      </w:r>
      <w:r w:rsidR="002E3026">
        <w:rPr>
          <w:lang w:val="de-DE"/>
        </w:rPr>
        <w:t xml:space="preserve">C    </w:t>
      </w:r>
      <w:r w:rsidR="002E3026" w:rsidRPr="002E3026">
        <w:rPr>
          <w:rFonts w:ascii="Wingdings" w:eastAsia="Wingdings" w:hAnsi="Wingdings" w:cs="Wingdings"/>
          <w:lang w:val="de-DE"/>
        </w:rPr>
        <w:t></w:t>
      </w:r>
      <w:r w:rsidR="002E3026">
        <w:rPr>
          <w:lang w:val="de-DE"/>
        </w:rPr>
        <w:t xml:space="preserve">    </w:t>
      </w:r>
      <w:r w:rsidR="005F68E1">
        <w:rPr>
          <w:lang w:val="de-DE"/>
        </w:rPr>
        <w:t>2</w:t>
      </w:r>
      <w:r w:rsidR="002E3026">
        <w:rPr>
          <w:lang w:val="de-DE"/>
        </w:rPr>
        <w:t>Fe</w:t>
      </w:r>
      <w:r w:rsidR="00392A27">
        <w:rPr>
          <w:lang w:val="de-DE"/>
        </w:rPr>
        <w:t xml:space="preserve">    </w:t>
      </w:r>
      <w:r w:rsidR="002E3026">
        <w:rPr>
          <w:lang w:val="de-DE"/>
        </w:rPr>
        <w:t>+</w:t>
      </w:r>
      <w:r w:rsidR="00392A27">
        <w:rPr>
          <w:lang w:val="de-DE"/>
        </w:rPr>
        <w:t xml:space="preserve">   </w:t>
      </w:r>
      <w:r w:rsidR="002E3026">
        <w:rPr>
          <w:lang w:val="de-DE"/>
        </w:rPr>
        <w:t xml:space="preserve"> </w:t>
      </w:r>
      <w:r w:rsidR="00CC29F9">
        <w:rPr>
          <w:lang w:val="de-DE"/>
        </w:rPr>
        <w:t>3</w:t>
      </w:r>
      <w:r w:rsidR="002E3026">
        <w:rPr>
          <w:lang w:val="de-DE"/>
        </w:rPr>
        <w:t>CO</w:t>
      </w:r>
      <w:r w:rsidR="008B6865">
        <w:rPr>
          <w:lang w:val="de-DE"/>
        </w:rPr>
        <w:t xml:space="preserve"> </w:t>
      </w:r>
    </w:p>
    <w:p w14:paraId="43ABC73A" w14:textId="77777777" w:rsidR="00944BC9" w:rsidRDefault="00944BC9" w:rsidP="00944BC9">
      <w:pPr>
        <w:rPr>
          <w:lang w:val="de-DE"/>
        </w:rPr>
      </w:pPr>
    </w:p>
    <w:p w14:paraId="602B51D4" w14:textId="2560E90C" w:rsidR="002A4338" w:rsidRDefault="002A4338">
      <w:pPr>
        <w:rPr>
          <w:lang w:val="de-DE"/>
        </w:rPr>
      </w:pPr>
      <w:r>
        <w:rPr>
          <w:lang w:val="de-DE"/>
        </w:rPr>
        <w:t>Stoffmengen:</w:t>
      </w:r>
      <w:r w:rsidR="00DB374E">
        <w:rPr>
          <w:lang w:val="de-DE"/>
        </w:rPr>
        <w:t xml:space="preserve"> aus </w:t>
      </w:r>
      <w:r w:rsidR="003948A9">
        <w:rPr>
          <w:lang w:val="de-DE"/>
        </w:rPr>
        <w:t>1</w:t>
      </w:r>
      <w:r w:rsidR="00DB374E">
        <w:rPr>
          <w:lang w:val="de-DE"/>
        </w:rPr>
        <w:t xml:space="preserve"> Mol Fe</w:t>
      </w:r>
      <w:r w:rsidR="00DB374E">
        <w:rPr>
          <w:vertAlign w:val="subscript"/>
          <w:lang w:val="de-DE"/>
        </w:rPr>
        <w:t>2</w:t>
      </w:r>
      <w:r w:rsidR="00DB374E">
        <w:rPr>
          <w:lang w:val="de-DE"/>
        </w:rPr>
        <w:t>O</w:t>
      </w:r>
      <w:r w:rsidR="00DB374E">
        <w:rPr>
          <w:vertAlign w:val="subscript"/>
          <w:lang w:val="de-DE"/>
        </w:rPr>
        <w:t>3</w:t>
      </w:r>
      <w:r w:rsidR="00DB374E">
        <w:rPr>
          <w:lang w:val="de-DE"/>
        </w:rPr>
        <w:t xml:space="preserve"> gewinnt man </w:t>
      </w:r>
      <w:r w:rsidR="003948A9">
        <w:rPr>
          <w:lang w:val="de-DE"/>
        </w:rPr>
        <w:t>2 Mol Fe.</w:t>
      </w:r>
    </w:p>
    <w:p w14:paraId="11D942E2" w14:textId="1E2005FA" w:rsidR="003948A9" w:rsidRPr="00350D9E" w:rsidRDefault="00985A00" w:rsidP="003948A9">
      <w:pPr>
        <w:rPr>
          <w:lang w:val="en-US"/>
        </w:rPr>
      </w:pPr>
      <w:r w:rsidRPr="00A10E0C">
        <w:rPr>
          <w:lang w:val="en-US"/>
        </w:rPr>
        <w:t>n(Fe</w:t>
      </w:r>
      <w:r w:rsidRPr="00A10E0C">
        <w:rPr>
          <w:vertAlign w:val="subscript"/>
          <w:lang w:val="en-US"/>
        </w:rPr>
        <w:t>2</w:t>
      </w:r>
      <w:r w:rsidRPr="00A10E0C">
        <w:rPr>
          <w:lang w:val="en-US"/>
        </w:rPr>
        <w:t>O</w:t>
      </w:r>
      <w:r w:rsidRPr="00A10E0C">
        <w:rPr>
          <w:vertAlign w:val="subscript"/>
          <w:lang w:val="en-US"/>
        </w:rPr>
        <w:t>3</w:t>
      </w:r>
      <w:r w:rsidRPr="00A10E0C">
        <w:rPr>
          <w:lang w:val="en-US"/>
        </w:rPr>
        <w:t xml:space="preserve">) = </w:t>
      </w:r>
      <m:oMath>
        <m:f>
          <m:fPr>
            <m:ctrlPr>
              <w:rPr>
                <w:rFonts w:ascii="Cambria Math" w:hAnsi="Cambria Math"/>
                <w:i/>
                <w:lang w:val="de-DE"/>
              </w:rPr>
            </m:ctrlPr>
          </m:fPr>
          <m:num>
            <m:r>
              <w:rPr>
                <w:rFonts w:ascii="Cambria Math" w:hAnsi="Cambria Math"/>
                <w:lang w:val="de-DE"/>
              </w:rPr>
              <m:t>m</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Fe</m:t>
                    </m:r>
                  </m:e>
                  <m:sub>
                    <m:r>
                      <w:rPr>
                        <w:rFonts w:ascii="Cambria Math" w:hAnsi="Cambria Math"/>
                        <w:lang w:val="en-US"/>
                      </w:rPr>
                      <m:t>2</m:t>
                    </m:r>
                  </m:sub>
                </m:sSub>
                <m:sSub>
                  <m:sSubPr>
                    <m:ctrlPr>
                      <w:rPr>
                        <w:rFonts w:ascii="Cambria Math" w:hAnsi="Cambria Math"/>
                        <w:i/>
                        <w:lang w:val="de-DE"/>
                      </w:rPr>
                    </m:ctrlPr>
                  </m:sSubPr>
                  <m:e>
                    <m:r>
                      <w:rPr>
                        <w:rFonts w:ascii="Cambria Math" w:hAnsi="Cambria Math"/>
                        <w:lang w:val="de-DE"/>
                      </w:rPr>
                      <m:t>O</m:t>
                    </m:r>
                  </m:e>
                  <m:sub>
                    <m:r>
                      <w:rPr>
                        <w:rFonts w:ascii="Cambria Math" w:hAnsi="Cambria Math"/>
                        <w:lang w:val="en-US"/>
                      </w:rPr>
                      <m:t>3</m:t>
                    </m:r>
                  </m:sub>
                </m:sSub>
              </m:e>
            </m:d>
          </m:num>
          <m:den>
            <m:r>
              <w:rPr>
                <w:rFonts w:ascii="Cambria Math" w:hAnsi="Cambria Math"/>
                <w:lang w:val="de-DE"/>
              </w:rPr>
              <m:t>M</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Fe</m:t>
                    </m:r>
                  </m:e>
                  <m:sub>
                    <m:r>
                      <w:rPr>
                        <w:rFonts w:ascii="Cambria Math" w:hAnsi="Cambria Math"/>
                        <w:lang w:val="en-US"/>
                      </w:rPr>
                      <m:t>2</m:t>
                    </m:r>
                  </m:sub>
                </m:sSub>
                <m:sSub>
                  <m:sSubPr>
                    <m:ctrlPr>
                      <w:rPr>
                        <w:rFonts w:ascii="Cambria Math" w:hAnsi="Cambria Math"/>
                        <w:i/>
                        <w:lang w:val="de-DE"/>
                      </w:rPr>
                    </m:ctrlPr>
                  </m:sSubPr>
                  <m:e>
                    <m:r>
                      <w:rPr>
                        <w:rFonts w:ascii="Cambria Math" w:hAnsi="Cambria Math"/>
                        <w:lang w:val="de-DE"/>
                      </w:rPr>
                      <m:t>O</m:t>
                    </m:r>
                  </m:e>
                  <m:sub>
                    <m:r>
                      <w:rPr>
                        <w:rFonts w:ascii="Cambria Math" w:hAnsi="Cambria Math"/>
                        <w:lang w:val="en-US"/>
                      </w:rPr>
                      <m:t>3</m:t>
                    </m:r>
                  </m:sub>
                </m:sSub>
              </m:e>
            </m:d>
          </m:den>
        </m:f>
      </m:oMath>
      <w:r w:rsidR="00D348CB" w:rsidRPr="00A10E0C">
        <w:rPr>
          <w:lang w:val="en-US"/>
        </w:rPr>
        <w:t xml:space="preserve"> = </w:t>
      </w:r>
      <m:oMath>
        <m:f>
          <m:fPr>
            <m:ctrlPr>
              <w:rPr>
                <w:rFonts w:ascii="Cambria Math" w:hAnsi="Cambria Math"/>
                <w:i/>
                <w:lang w:val="en-US"/>
              </w:rPr>
            </m:ctrlPr>
          </m:fPr>
          <m:num>
            <m:r>
              <w:rPr>
                <w:rFonts w:ascii="Cambria Math" w:hAnsi="Cambria Math"/>
                <w:lang w:val="en-US"/>
              </w:rPr>
              <m:t>1000</m:t>
            </m:r>
            <m:r>
              <w:rPr>
                <w:rFonts w:ascii="Cambria Math" w:hAnsi="Cambria Math"/>
                <w:lang w:val="de-DE"/>
              </w:rPr>
              <m:t>kg</m:t>
            </m:r>
            <m:ctrlPr>
              <w:rPr>
                <w:rFonts w:ascii="Cambria Math" w:hAnsi="Cambria Math"/>
                <w:i/>
                <w:lang w:val="de-DE"/>
              </w:rPr>
            </m:ctrlPr>
          </m:num>
          <m:den>
            <m:r>
              <w:rPr>
                <w:rFonts w:ascii="Cambria Math" w:hAnsi="Cambria Math"/>
                <w:lang w:val="en-US"/>
              </w:rPr>
              <m:t xml:space="preserve">159,8 </m:t>
            </m:r>
            <m:f>
              <m:fPr>
                <m:ctrlPr>
                  <w:rPr>
                    <w:rFonts w:ascii="Cambria Math" w:hAnsi="Cambria Math"/>
                    <w:i/>
                    <w:lang w:val="en-US"/>
                  </w:rPr>
                </m:ctrlPr>
              </m:fPr>
              <m:num>
                <m:r>
                  <w:rPr>
                    <w:rFonts w:ascii="Cambria Math" w:hAnsi="Cambria Math"/>
                    <w:lang w:val="en-US"/>
                  </w:rPr>
                  <m:t>kg</m:t>
                </m:r>
              </m:num>
              <m:den>
                <m:r>
                  <w:rPr>
                    <w:rFonts w:ascii="Cambria Math" w:hAnsi="Cambria Math"/>
                    <w:lang w:val="en-US"/>
                  </w:rPr>
                  <m:t>kmol</m:t>
                </m:r>
              </m:den>
            </m:f>
          </m:den>
        </m:f>
      </m:oMath>
      <w:r w:rsidR="00350D9E">
        <w:rPr>
          <w:lang w:val="en-US"/>
        </w:rPr>
        <w:t xml:space="preserve"> = </w:t>
      </w:r>
      <w:r w:rsidR="008352C1">
        <w:rPr>
          <w:lang w:val="en-US"/>
        </w:rPr>
        <w:t>6,258 kmol</w:t>
      </w:r>
    </w:p>
    <w:p w14:paraId="738D83A0" w14:textId="77777777" w:rsidR="00350D9E" w:rsidRPr="00350D9E" w:rsidRDefault="00350D9E" w:rsidP="003948A9">
      <w:pPr>
        <w:rPr>
          <w:lang w:val="en-US"/>
        </w:rPr>
      </w:pPr>
    </w:p>
    <w:p w14:paraId="75968BEE" w14:textId="283D7F2C" w:rsidR="002A4338" w:rsidRDefault="00A10E0C">
      <w:pPr>
        <w:rPr>
          <w:lang w:val="en-US"/>
        </w:rPr>
      </w:pPr>
      <w:r w:rsidRPr="00A10E0C">
        <w:rPr>
          <w:lang w:val="en-US"/>
        </w:rPr>
        <w:t>M(Fe</w:t>
      </w:r>
      <w:r>
        <w:rPr>
          <w:vertAlign w:val="subscript"/>
          <w:lang w:val="en-US"/>
        </w:rPr>
        <w:t>2</w:t>
      </w:r>
      <w:r>
        <w:rPr>
          <w:lang w:val="en-US"/>
        </w:rPr>
        <w:t>O</w:t>
      </w:r>
      <w:r>
        <w:rPr>
          <w:vertAlign w:val="subscript"/>
          <w:lang w:val="en-US"/>
        </w:rPr>
        <w:t>3</w:t>
      </w:r>
      <w:r>
        <w:rPr>
          <w:lang w:val="en-US"/>
        </w:rPr>
        <w:t xml:space="preserve">) = </w:t>
      </w:r>
      <w:r w:rsidR="003C22CA">
        <w:rPr>
          <w:lang w:val="en-US"/>
        </w:rPr>
        <w:t xml:space="preserve">(2 * 55,9 + 3 * 16,0) </w:t>
      </w:r>
      <w:r w:rsidR="005B3423">
        <w:rPr>
          <w:lang w:val="en-US"/>
        </w:rPr>
        <w:t xml:space="preserve">kg/kmol = </w:t>
      </w:r>
      <w:r w:rsidR="003E41F7">
        <w:rPr>
          <w:lang w:val="en-US"/>
        </w:rPr>
        <w:t>159,8</w:t>
      </w:r>
      <w:r w:rsidR="005B3423">
        <w:rPr>
          <w:lang w:val="en-US"/>
        </w:rPr>
        <w:t xml:space="preserve"> </w:t>
      </w:r>
      <w:r w:rsidR="00383CDF">
        <w:rPr>
          <w:lang w:val="en-US"/>
        </w:rPr>
        <w:t>kg/</w:t>
      </w:r>
      <w:r w:rsidR="005B3423">
        <w:rPr>
          <w:lang w:val="en-US"/>
        </w:rPr>
        <w:t>kmol</w:t>
      </w:r>
    </w:p>
    <w:p w14:paraId="5A448C81" w14:textId="4AD1C190" w:rsidR="00A236A9" w:rsidRDefault="00A236A9" w:rsidP="00101431">
      <w:pPr>
        <w:rPr>
          <w:lang w:val="en-US"/>
        </w:rPr>
      </w:pPr>
    </w:p>
    <w:p w14:paraId="6BFB9EEE" w14:textId="1B75CABE" w:rsidR="00101431" w:rsidRDefault="00101431">
      <w:pPr>
        <w:rPr>
          <w:lang w:val="en-US"/>
        </w:rPr>
      </w:pPr>
      <w:r>
        <w:rPr>
          <w:lang w:val="en-US"/>
        </w:rPr>
        <w:t xml:space="preserve">n(Fe) = </w:t>
      </w:r>
      <w:r w:rsidR="0019432E">
        <w:rPr>
          <w:lang w:val="en-US"/>
        </w:rPr>
        <w:t>2</w:t>
      </w:r>
      <w:r w:rsidR="00054BBC">
        <w:rPr>
          <w:lang w:val="en-US"/>
        </w:rPr>
        <w:t>n(Fe</w:t>
      </w:r>
      <w:r w:rsidR="00054BBC">
        <w:rPr>
          <w:vertAlign w:val="subscript"/>
          <w:lang w:val="en-US"/>
        </w:rPr>
        <w:t>2</w:t>
      </w:r>
      <w:r w:rsidR="00054BBC">
        <w:rPr>
          <w:lang w:val="en-US"/>
        </w:rPr>
        <w:t>O</w:t>
      </w:r>
      <w:r w:rsidR="00054BBC">
        <w:rPr>
          <w:vertAlign w:val="subscript"/>
          <w:lang w:val="en-US"/>
        </w:rPr>
        <w:t>3</w:t>
      </w:r>
      <w:r w:rsidR="00054BBC">
        <w:rPr>
          <w:lang w:val="en-US"/>
        </w:rPr>
        <w:t>)</w:t>
      </w:r>
    </w:p>
    <w:p w14:paraId="10EF8B81" w14:textId="53916751" w:rsidR="00A07C84" w:rsidRDefault="00A07C84">
      <w:pPr>
        <w:rPr>
          <w:lang w:val="en-US"/>
        </w:rPr>
      </w:pPr>
      <w:r>
        <w:rPr>
          <w:lang w:val="en-US"/>
        </w:rPr>
        <w:t xml:space="preserve">n(Fe) = </w:t>
      </w:r>
      <w:r w:rsidR="003B1353">
        <w:rPr>
          <w:lang w:val="en-US"/>
        </w:rPr>
        <w:t>12,516</w:t>
      </w:r>
      <w:r w:rsidR="00FA25DE">
        <w:rPr>
          <w:lang w:val="en-US"/>
        </w:rPr>
        <w:t xml:space="preserve"> kmol</w:t>
      </w:r>
    </w:p>
    <w:p w14:paraId="0C35705C" w14:textId="79243C68" w:rsidR="006339C4" w:rsidRDefault="006339C4" w:rsidP="006339C4">
      <w:pPr>
        <w:rPr>
          <w:lang w:val="en-US"/>
        </w:rPr>
      </w:pPr>
    </w:p>
    <w:p w14:paraId="7E2E4A74" w14:textId="7AD5E88E" w:rsidR="006339C4" w:rsidRDefault="006339C4">
      <w:pPr>
        <w:rPr>
          <w:lang w:val="en-US"/>
        </w:rPr>
      </w:pPr>
      <w:r>
        <w:rPr>
          <w:lang w:val="en-US"/>
        </w:rPr>
        <w:t xml:space="preserve">m(Fe) = </w:t>
      </w:r>
      <w:r w:rsidR="00B931C2">
        <w:rPr>
          <w:lang w:val="en-US"/>
        </w:rPr>
        <w:t>n(Fe) * M(Fe)</w:t>
      </w:r>
    </w:p>
    <w:p w14:paraId="7B478C7D" w14:textId="44C854A4" w:rsidR="00B931C2" w:rsidRDefault="00B931C2">
      <w:pPr>
        <w:rPr>
          <w:u w:val="single"/>
          <w:lang w:val="en-US"/>
        </w:rPr>
      </w:pPr>
      <w:r>
        <w:rPr>
          <w:lang w:val="en-US"/>
        </w:rPr>
        <w:t>m(Fe) = 1</w:t>
      </w:r>
      <w:r w:rsidR="007238D7">
        <w:rPr>
          <w:lang w:val="en-US"/>
        </w:rPr>
        <w:t>2,516</w:t>
      </w:r>
      <w:r w:rsidR="002D3A1D">
        <w:rPr>
          <w:lang w:val="en-US"/>
        </w:rPr>
        <w:t xml:space="preserve"> kmol *</w:t>
      </w:r>
      <w:r w:rsidR="00BD6FAC">
        <w:rPr>
          <w:lang w:val="en-US"/>
        </w:rPr>
        <w:t xml:space="preserve"> </w:t>
      </w:r>
      <w:r w:rsidR="00333438">
        <w:rPr>
          <w:lang w:val="en-US"/>
        </w:rPr>
        <w:t xml:space="preserve">55,9 kg/kmol = </w:t>
      </w:r>
      <w:r w:rsidR="009464FE" w:rsidRPr="00162F23">
        <w:rPr>
          <w:u w:val="single"/>
          <w:lang w:val="en-US"/>
        </w:rPr>
        <w:t>699,6</w:t>
      </w:r>
      <w:r w:rsidR="00162F23" w:rsidRPr="00162F23">
        <w:rPr>
          <w:u w:val="single"/>
          <w:lang w:val="en-US"/>
        </w:rPr>
        <w:t xml:space="preserve"> kg</w:t>
      </w:r>
    </w:p>
    <w:p w14:paraId="5463FE74" w14:textId="1B25910B" w:rsidR="00E87629" w:rsidRDefault="00E87629">
      <w:pPr>
        <w:rPr>
          <w:u w:val="single"/>
          <w:lang w:val="en-US"/>
        </w:rPr>
      </w:pPr>
    </w:p>
    <w:p w14:paraId="1237A56A" w14:textId="77777777" w:rsidR="0043171B" w:rsidRPr="00042075" w:rsidRDefault="0043171B">
      <w:pPr>
        <w:rPr>
          <w:u w:val="single"/>
          <w:lang w:val="en-US"/>
        </w:rPr>
      </w:pPr>
    </w:p>
    <w:p w14:paraId="309D2E80" w14:textId="77777777" w:rsidR="0043171B" w:rsidRPr="00042075" w:rsidRDefault="0043171B">
      <w:pPr>
        <w:rPr>
          <w:u w:val="single"/>
          <w:lang w:val="en-US"/>
        </w:rPr>
      </w:pPr>
    </w:p>
    <w:p w14:paraId="0B3A11DD" w14:textId="7BD189B7" w:rsidR="00E87629" w:rsidRPr="00A162EE" w:rsidRDefault="006D7AC9">
      <w:pPr>
        <w:rPr>
          <w:u w:val="single"/>
          <w:lang w:val="de-AT"/>
        </w:rPr>
      </w:pPr>
      <w:r w:rsidRPr="006D7AC9">
        <w:rPr>
          <w:u w:val="single"/>
          <w:lang w:val="de-AT"/>
        </w:rPr>
        <w:lastRenderedPageBreak/>
        <w:t>Ermittlung der Summenformel eines Kohlenwasserstoffes</w:t>
      </w:r>
    </w:p>
    <w:p w14:paraId="3CD37DBB" w14:textId="77777777" w:rsidR="0043171B" w:rsidRDefault="00A162EE">
      <w:pPr>
        <w:rPr>
          <w:lang w:val="de-AT"/>
        </w:rPr>
      </w:pPr>
      <w:r w:rsidRPr="00A162EE">
        <w:rPr>
          <w:lang w:val="de-AT"/>
        </w:rPr>
        <w:t>V</w:t>
      </w:r>
      <w:r w:rsidR="0043171B">
        <w:rPr>
          <w:lang w:val="de-AT"/>
        </w:rPr>
        <w:t>erbrennung:</w:t>
      </w:r>
    </w:p>
    <w:p w14:paraId="1EDFC2CB" w14:textId="073F5965" w:rsidR="0043171B" w:rsidRDefault="0043171B">
      <w:pPr>
        <w:rPr>
          <w:lang w:val="en-US"/>
        </w:rPr>
      </w:pPr>
      <w:r>
        <w:rPr>
          <w:lang w:val="de-AT"/>
        </w:rPr>
        <w:tab/>
      </w:r>
      <w:r w:rsidRPr="00CF128D">
        <w:rPr>
          <w:lang w:val="en-US"/>
        </w:rPr>
        <w:t>C</w:t>
      </w:r>
      <w:r w:rsidRPr="00CF128D">
        <w:rPr>
          <w:vertAlign w:val="subscript"/>
          <w:lang w:val="en-US"/>
        </w:rPr>
        <w:t>x</w:t>
      </w:r>
      <w:r w:rsidRPr="00CF128D">
        <w:rPr>
          <w:lang w:val="en-US"/>
        </w:rPr>
        <w:t>H</w:t>
      </w:r>
      <w:r w:rsidRPr="00CF128D">
        <w:rPr>
          <w:vertAlign w:val="subscript"/>
          <w:lang w:val="en-US"/>
        </w:rPr>
        <w:t>y</w:t>
      </w:r>
      <w:r w:rsidR="00A77EC8" w:rsidRPr="00CF128D">
        <w:rPr>
          <w:lang w:val="en-US"/>
        </w:rPr>
        <w:t xml:space="preserve">    </w:t>
      </w:r>
      <w:r w:rsidRPr="00CF128D">
        <w:rPr>
          <w:lang w:val="en-US"/>
        </w:rPr>
        <w:t xml:space="preserve">+ </w:t>
      </w:r>
      <w:r w:rsidR="003C2DB8" w:rsidRPr="00CF128D">
        <w:rPr>
          <w:lang w:val="en-US"/>
        </w:rPr>
        <w:t xml:space="preserve">  (</w:t>
      </w:r>
      <w:r w:rsidR="003C2DB8">
        <w:rPr>
          <w:lang w:val="en-US"/>
        </w:rPr>
        <w:t>x+</w:t>
      </w:r>
      <m:oMath>
        <m:f>
          <m:fPr>
            <m:ctrlPr>
              <w:rPr>
                <w:rFonts w:ascii="Cambria Math" w:hAnsi="Cambria Math"/>
                <w:i/>
                <w:lang w:val="en-US"/>
              </w:rPr>
            </m:ctrlPr>
          </m:fPr>
          <m:num>
            <m:r>
              <w:rPr>
                <w:rFonts w:ascii="Cambria Math" w:hAnsi="Cambria Math"/>
                <w:lang w:val="en-US"/>
              </w:rPr>
              <m:t>y</m:t>
            </m:r>
          </m:num>
          <m:den>
            <m:r>
              <w:rPr>
                <w:rFonts w:ascii="Cambria Math" w:hAnsi="Cambria Math"/>
                <w:lang w:val="en-US"/>
              </w:rPr>
              <m:t>4</m:t>
            </m:r>
          </m:den>
        </m:f>
      </m:oMath>
      <w:r w:rsidR="00AF5D0A">
        <w:rPr>
          <w:lang w:val="en-US"/>
        </w:rPr>
        <w:t>)</w:t>
      </w:r>
      <w:r w:rsidR="003C2DB8">
        <w:rPr>
          <w:lang w:val="en-US"/>
        </w:rPr>
        <w:t xml:space="preserve"> </w:t>
      </w:r>
      <w:r w:rsidR="00115189" w:rsidRPr="00CF128D">
        <w:rPr>
          <w:lang w:val="en-US"/>
        </w:rPr>
        <w:t>O</w:t>
      </w:r>
      <w:r w:rsidR="00115189" w:rsidRPr="00CF128D">
        <w:rPr>
          <w:vertAlign w:val="subscript"/>
          <w:lang w:val="en-US"/>
        </w:rPr>
        <w:t>2</w:t>
      </w:r>
      <w:r w:rsidR="00115189" w:rsidRPr="00CF128D">
        <w:rPr>
          <w:lang w:val="en-US"/>
        </w:rPr>
        <w:t xml:space="preserve">    </w:t>
      </w:r>
      <w:r w:rsidR="00115189" w:rsidRPr="00115189">
        <w:rPr>
          <w:rFonts w:ascii="Wingdings" w:eastAsia="Wingdings" w:hAnsi="Wingdings" w:cs="Wingdings"/>
          <w:lang w:val="de-AT"/>
        </w:rPr>
        <w:t></w:t>
      </w:r>
      <w:r w:rsidR="00115189" w:rsidRPr="00CF128D">
        <w:rPr>
          <w:lang w:val="en-US"/>
        </w:rPr>
        <w:t xml:space="preserve">    </w:t>
      </w:r>
      <w:r w:rsidRPr="00CF128D">
        <w:rPr>
          <w:lang w:val="en-US"/>
        </w:rPr>
        <w:t xml:space="preserve"> </w:t>
      </w:r>
      <w:r w:rsidR="00CF128D" w:rsidRPr="00CF128D">
        <w:rPr>
          <w:lang w:val="en-US"/>
        </w:rPr>
        <w:t>x</w:t>
      </w:r>
      <w:r w:rsidR="00A77EC8" w:rsidRPr="00CF128D">
        <w:rPr>
          <w:lang w:val="en-US"/>
        </w:rPr>
        <w:t>CO</w:t>
      </w:r>
      <w:r w:rsidR="00A77EC8" w:rsidRPr="00CF128D">
        <w:rPr>
          <w:vertAlign w:val="subscript"/>
          <w:lang w:val="en-US"/>
        </w:rPr>
        <w:t>2</w:t>
      </w:r>
      <w:r w:rsidR="00A77EC8" w:rsidRPr="00CF128D">
        <w:rPr>
          <w:lang w:val="en-US"/>
        </w:rPr>
        <w:t xml:space="preserve">    +    </w:t>
      </w:r>
      <m:oMath>
        <m:f>
          <m:fPr>
            <m:ctrlPr>
              <w:rPr>
                <w:rFonts w:ascii="Cambria Math" w:hAnsi="Cambria Math"/>
                <w:i/>
                <w:lang w:val="en-US"/>
              </w:rPr>
            </m:ctrlPr>
          </m:fPr>
          <m:num>
            <m:r>
              <w:rPr>
                <w:rFonts w:ascii="Cambria Math" w:hAnsi="Cambria Math"/>
                <w:lang w:val="en-US"/>
              </w:rPr>
              <m:t>y</m:t>
            </m:r>
          </m:num>
          <m:den>
            <m:r>
              <w:rPr>
                <w:rFonts w:ascii="Cambria Math" w:hAnsi="Cambria Math"/>
                <w:lang w:val="en-US"/>
              </w:rPr>
              <m:t>2</m:t>
            </m:r>
          </m:den>
        </m:f>
      </m:oMath>
      <w:r w:rsidR="00CF128D">
        <w:rPr>
          <w:lang w:val="en-US"/>
        </w:rPr>
        <w:t xml:space="preserve"> </w:t>
      </w:r>
      <w:r w:rsidR="00A77EC8" w:rsidRPr="00CF128D">
        <w:rPr>
          <w:lang w:val="en-US"/>
        </w:rPr>
        <w:t>H</w:t>
      </w:r>
      <w:r w:rsidR="00A77EC8" w:rsidRPr="00CF128D">
        <w:rPr>
          <w:vertAlign w:val="subscript"/>
          <w:lang w:val="en-US"/>
        </w:rPr>
        <w:t>2</w:t>
      </w:r>
      <w:r w:rsidR="00A77EC8" w:rsidRPr="00CF128D">
        <w:rPr>
          <w:lang w:val="en-US"/>
        </w:rPr>
        <w:t>O</w:t>
      </w:r>
    </w:p>
    <w:p w14:paraId="2455307D" w14:textId="7331F91C" w:rsidR="004E2FDA" w:rsidRDefault="004E2FDA" w:rsidP="004E2FDA">
      <w:pPr>
        <w:rPr>
          <w:lang w:val="en-US"/>
        </w:rPr>
      </w:pPr>
    </w:p>
    <w:p w14:paraId="5F2E8EDF" w14:textId="67D3154E" w:rsidR="004E2FDA" w:rsidRDefault="00DE6DB6">
      <w:pPr>
        <w:rPr>
          <w:lang w:val="en-US"/>
        </w:rPr>
      </w:pPr>
      <w:r>
        <w:rPr>
          <w:noProof/>
          <w:lang w:val="en-US"/>
        </w:rPr>
        <w:drawing>
          <wp:inline distT="0" distB="0" distL="0" distR="0" wp14:anchorId="27E5385D" wp14:editId="0DF865BB">
            <wp:extent cx="5733415" cy="1236980"/>
            <wp:effectExtent l="0" t="0" r="635" b="1270"/>
            <wp:docPr id="1694681867" name="Grafik 1694681867" descr="Ein Bild, das Text, Shoj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81867" name="Scan000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3415" cy="1236980"/>
                    </a:xfrm>
                    <a:prstGeom prst="rect">
                      <a:avLst/>
                    </a:prstGeom>
                  </pic:spPr>
                </pic:pic>
              </a:graphicData>
            </a:graphic>
          </wp:inline>
        </w:drawing>
      </w:r>
    </w:p>
    <w:p w14:paraId="1E0F6035" w14:textId="4EEA857A" w:rsidR="004E2FDA" w:rsidRDefault="004E2FDA" w:rsidP="004E2FDA">
      <w:pPr>
        <w:rPr>
          <w:lang w:val="en-US"/>
        </w:rPr>
      </w:pPr>
    </w:p>
    <w:p w14:paraId="160F8A51" w14:textId="79D6F9CB" w:rsidR="004E2FDA" w:rsidRPr="00AF1C0C" w:rsidRDefault="004E2FDA">
      <w:pPr>
        <w:rPr>
          <w:lang w:val="en-US"/>
        </w:rPr>
      </w:pPr>
      <w:r>
        <w:rPr>
          <w:lang w:val="en-US"/>
        </w:rPr>
        <w:t>n(CO</w:t>
      </w:r>
      <w:r>
        <w:rPr>
          <w:vertAlign w:val="subscript"/>
          <w:lang w:val="en-US"/>
        </w:rPr>
        <w:t>2</w:t>
      </w:r>
      <w:r>
        <w:rPr>
          <w:lang w:val="en-US"/>
        </w:rPr>
        <w:t xml:space="preserve">) = </w:t>
      </w:r>
      <m:oMath>
        <m:f>
          <m:fPr>
            <m:ctrlPr>
              <w:rPr>
                <w:rFonts w:ascii="Cambria Math" w:hAnsi="Cambria Math"/>
                <w:i/>
                <w:lang w:val="en-US"/>
              </w:rPr>
            </m:ctrlPr>
          </m:fPr>
          <m:num>
            <m:r>
              <w:rPr>
                <w:rFonts w:ascii="Cambria Math" w:hAnsi="Cambria Math"/>
                <w:lang w:val="en-US"/>
              </w:rPr>
              <m:t>m</m:t>
            </m:r>
            <m:d>
              <m:dPr>
                <m:ctrlPr>
                  <w:rPr>
                    <w:rFonts w:ascii="Cambria Math" w:hAnsi="Cambria Math"/>
                    <w:i/>
                    <w:lang w:val="en-US"/>
                  </w:rPr>
                </m:ctrlPr>
              </m:dPr>
              <m:e>
                <m:r>
                  <w:rPr>
                    <w:rFonts w:ascii="Cambria Math" w:hAnsi="Cambria Math"/>
                    <w:lang w:val="en-US"/>
                  </w:rPr>
                  <m:t>C</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2</m:t>
                    </m:r>
                  </m:sub>
                </m:sSub>
              </m:e>
            </m:d>
          </m:num>
          <m:den>
            <m:r>
              <w:rPr>
                <w:rFonts w:ascii="Cambria Math" w:hAnsi="Cambria Math"/>
                <w:lang w:val="en-US"/>
              </w:rPr>
              <m:t>M</m:t>
            </m:r>
            <m:d>
              <m:dPr>
                <m:ctrlPr>
                  <w:rPr>
                    <w:rFonts w:ascii="Cambria Math" w:hAnsi="Cambria Math"/>
                    <w:i/>
                    <w:lang w:val="en-US"/>
                  </w:rPr>
                </m:ctrlPr>
              </m:dPr>
              <m:e>
                <m:r>
                  <w:rPr>
                    <w:rFonts w:ascii="Cambria Math" w:hAnsi="Cambria Math"/>
                    <w:lang w:val="en-US"/>
                  </w:rPr>
                  <m:t>C</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2</m:t>
                    </m:r>
                  </m:sub>
                </m:sSub>
              </m:e>
            </m:d>
          </m:den>
        </m:f>
      </m:oMath>
      <w:r>
        <w:rPr>
          <w:lang w:val="en-US"/>
        </w:rPr>
        <w:t xml:space="preserve"> </w:t>
      </w:r>
      <w:r>
        <w:rPr>
          <w:lang w:val="en-US"/>
        </w:rPr>
        <w:tab/>
      </w:r>
      <w:r>
        <w:rPr>
          <w:lang w:val="en-US"/>
        </w:rPr>
        <w:tab/>
      </w:r>
      <w:r w:rsidR="00AF1C0C">
        <w:rPr>
          <w:lang w:val="en-US"/>
        </w:rPr>
        <w:t>n(H</w:t>
      </w:r>
      <w:r w:rsidR="00AF1C0C">
        <w:rPr>
          <w:vertAlign w:val="subscript"/>
          <w:lang w:val="en-US"/>
        </w:rPr>
        <w:t>2</w:t>
      </w:r>
      <w:r w:rsidR="00AF1C0C">
        <w:rPr>
          <w:lang w:val="en-US"/>
        </w:rPr>
        <w:t xml:space="preserve">O) = </w:t>
      </w:r>
      <m:oMath>
        <m:f>
          <m:fPr>
            <m:ctrlPr>
              <w:rPr>
                <w:rFonts w:ascii="Cambria Math" w:hAnsi="Cambria Math"/>
                <w:i/>
                <w:lang w:val="en-US"/>
              </w:rPr>
            </m:ctrlPr>
          </m:fPr>
          <m:num>
            <m:r>
              <w:rPr>
                <w:rFonts w:ascii="Cambria Math" w:hAnsi="Cambria Math"/>
                <w:lang w:val="en-US"/>
              </w:rPr>
              <m:t>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e>
            </m:d>
          </m:num>
          <m:den>
            <m:r>
              <w:rPr>
                <w:rFonts w:ascii="Cambria Math" w:hAnsi="Cambria Math"/>
                <w:lang w:val="en-US"/>
              </w:rPr>
              <m:t>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O</m:t>
                </m:r>
              </m:e>
            </m:d>
          </m:den>
        </m:f>
      </m:oMath>
    </w:p>
    <w:p w14:paraId="15773AAB" w14:textId="3A24DD72" w:rsidR="00AF1C0C" w:rsidRDefault="007B78F4" w:rsidP="00AF1C0C">
      <w:pPr>
        <w:rPr>
          <w:lang w:val="de-AT"/>
        </w:rPr>
      </w:pPr>
      <w:r w:rsidRPr="007B78F4">
        <w:rPr>
          <w:lang w:val="de-AT"/>
        </w:rPr>
        <w:t>Stoffmengen von C und H</w:t>
      </w:r>
    </w:p>
    <w:p w14:paraId="335023B9" w14:textId="23371FBF" w:rsidR="00C93F4A" w:rsidRPr="00DE6DB6" w:rsidRDefault="00C93F4A" w:rsidP="00AF1C0C">
      <w:pPr>
        <w:rPr>
          <w:lang w:val="en-US"/>
        </w:rPr>
      </w:pPr>
      <w:r w:rsidRPr="00DE6DB6">
        <w:rPr>
          <w:lang w:val="en-US"/>
        </w:rPr>
        <w:t xml:space="preserve">n(C) = </w:t>
      </w:r>
      <w:r w:rsidR="007D190A" w:rsidRPr="00DE6DB6">
        <w:rPr>
          <w:lang w:val="en-US"/>
        </w:rPr>
        <w:t>n(CO</w:t>
      </w:r>
      <w:r w:rsidR="007D190A" w:rsidRPr="00DE6DB6">
        <w:rPr>
          <w:vertAlign w:val="subscript"/>
          <w:lang w:val="en-US"/>
        </w:rPr>
        <w:t>2</w:t>
      </w:r>
      <w:r w:rsidR="007D190A" w:rsidRPr="00DE6DB6">
        <w:rPr>
          <w:lang w:val="en-US"/>
        </w:rPr>
        <w:t>)</w:t>
      </w:r>
      <w:r w:rsidR="00CF57F2" w:rsidRPr="00DE6DB6">
        <w:rPr>
          <w:lang w:val="en-US"/>
        </w:rPr>
        <w:tab/>
      </w:r>
      <w:r w:rsidR="00CF57F2" w:rsidRPr="00DE6DB6">
        <w:rPr>
          <w:lang w:val="en-US"/>
        </w:rPr>
        <w:tab/>
      </w:r>
      <w:r w:rsidR="00CF57F2" w:rsidRPr="00DE6DB6">
        <w:rPr>
          <w:lang w:val="en-US"/>
        </w:rPr>
        <w:tab/>
        <w:t xml:space="preserve">n(H) = </w:t>
      </w:r>
      <w:r w:rsidR="00135686" w:rsidRPr="00DE6DB6">
        <w:rPr>
          <w:lang w:val="en-US"/>
        </w:rPr>
        <w:t>2n(H</w:t>
      </w:r>
      <w:r w:rsidR="00135686" w:rsidRPr="00DE6DB6">
        <w:rPr>
          <w:vertAlign w:val="subscript"/>
          <w:lang w:val="en-US"/>
        </w:rPr>
        <w:t>2</w:t>
      </w:r>
      <w:r w:rsidR="00135686" w:rsidRPr="00DE6DB6">
        <w:rPr>
          <w:lang w:val="en-US"/>
        </w:rPr>
        <w:t>O)</w:t>
      </w:r>
    </w:p>
    <w:p w14:paraId="14C9B6E9" w14:textId="197AB7ED" w:rsidR="00135686" w:rsidRPr="00DE6DB6" w:rsidRDefault="00135686" w:rsidP="00AF1C0C">
      <w:pPr>
        <w:rPr>
          <w:lang w:val="en-US"/>
        </w:rPr>
      </w:pPr>
    </w:p>
    <w:p w14:paraId="13EECA2E" w14:textId="3031FCD5" w:rsidR="00135686" w:rsidRPr="00135686" w:rsidRDefault="00135686" w:rsidP="00AF1C0C">
      <w:pPr>
        <w:rPr>
          <w:lang w:val="de-AT"/>
        </w:rPr>
      </w:pPr>
      <w:r w:rsidRPr="00135686">
        <w:rPr>
          <w:lang w:val="de-AT"/>
        </w:rPr>
        <w:t>Damit ist das Verhältnis</w:t>
      </w:r>
      <w:r>
        <w:rPr>
          <w:lang w:val="de-AT"/>
        </w:rPr>
        <w:t xml:space="preserve"> von n(C)</w:t>
      </w:r>
      <w:r w:rsidR="00426544">
        <w:rPr>
          <w:lang w:val="de-AT"/>
        </w:rPr>
        <w:t xml:space="preserve"> : n(H) bzw. von x : y bekannt.</w:t>
      </w:r>
    </w:p>
    <w:p w14:paraId="5DD3AC31" w14:textId="06C74883" w:rsidR="004E2FDA" w:rsidRDefault="004E2FDA" w:rsidP="00EE350A">
      <w:pPr>
        <w:rPr>
          <w:lang w:val="de-AT"/>
        </w:rPr>
      </w:pPr>
    </w:p>
    <w:p w14:paraId="0955178D" w14:textId="7EBC78F3" w:rsidR="00445A7C" w:rsidRDefault="00EE350A">
      <w:pPr>
        <w:rPr>
          <w:lang w:val="de-AT"/>
        </w:rPr>
      </w:pPr>
      <w:r>
        <w:rPr>
          <w:lang w:val="de-AT"/>
        </w:rPr>
        <w:t xml:space="preserve">Es muss noch die Molekülgröße </w:t>
      </w:r>
      <w:r w:rsidR="00E3115B">
        <w:rPr>
          <w:lang w:val="de-AT"/>
        </w:rPr>
        <w:t>dh. die molare Masse bestimmt werden</w:t>
      </w:r>
      <w:r w:rsidR="001708A8">
        <w:rPr>
          <w:lang w:val="de-AT"/>
        </w:rPr>
        <w:t>. Dazu wird</w:t>
      </w:r>
      <w:r w:rsidR="002B4B0C">
        <w:rPr>
          <w:lang w:val="de-AT"/>
        </w:rPr>
        <w:t xml:space="preserve"> eine bestimmte Masse </w:t>
      </w:r>
      <w:r w:rsidR="00445A7C">
        <w:rPr>
          <w:lang w:val="de-AT"/>
        </w:rPr>
        <w:t>des Kohlenwasserstoffes (C</w:t>
      </w:r>
      <w:r w:rsidR="00445A7C">
        <w:rPr>
          <w:vertAlign w:val="subscript"/>
          <w:lang w:val="de-AT"/>
        </w:rPr>
        <w:t>x</w:t>
      </w:r>
      <w:r w:rsidR="00445A7C">
        <w:rPr>
          <w:lang w:val="de-AT"/>
        </w:rPr>
        <w:t>H</w:t>
      </w:r>
      <w:r w:rsidR="00445A7C">
        <w:rPr>
          <w:vertAlign w:val="subscript"/>
          <w:lang w:val="de-AT"/>
        </w:rPr>
        <w:t>y</w:t>
      </w:r>
      <w:r w:rsidR="00445A7C">
        <w:rPr>
          <w:lang w:val="de-AT"/>
        </w:rPr>
        <w:t>) verdampft</w:t>
      </w:r>
      <w:r w:rsidR="00C23A65">
        <w:rPr>
          <w:lang w:val="de-AT"/>
        </w:rPr>
        <w:t xml:space="preserve"> und das Volumen gemessen</w:t>
      </w:r>
      <w:r w:rsidR="00871839">
        <w:rPr>
          <w:lang w:val="de-AT"/>
        </w:rPr>
        <w:t xml:space="preserve">. Aus dem Volumen </w:t>
      </w:r>
      <w:r w:rsidR="00F74A2B">
        <w:rPr>
          <w:lang w:val="de-AT"/>
        </w:rPr>
        <w:t>V(C</w:t>
      </w:r>
      <w:r w:rsidR="00F74A2B">
        <w:rPr>
          <w:vertAlign w:val="subscript"/>
          <w:lang w:val="de-AT"/>
        </w:rPr>
        <w:t>x</w:t>
      </w:r>
      <w:r w:rsidR="00F74A2B">
        <w:rPr>
          <w:lang w:val="de-AT"/>
        </w:rPr>
        <w:t>H</w:t>
      </w:r>
      <w:r w:rsidR="00F74A2B">
        <w:rPr>
          <w:vertAlign w:val="subscript"/>
          <w:lang w:val="de-AT"/>
        </w:rPr>
        <w:t>y</w:t>
      </w:r>
      <w:r w:rsidR="00F74A2B">
        <w:rPr>
          <w:lang w:val="de-AT"/>
        </w:rPr>
        <w:t xml:space="preserve">) lässt sich </w:t>
      </w:r>
      <w:r w:rsidR="009A715A">
        <w:rPr>
          <w:lang w:val="de-AT"/>
        </w:rPr>
        <w:t xml:space="preserve">mithilfe des Gesetzes von Avogadro </w:t>
      </w:r>
      <w:r w:rsidR="009E77D4">
        <w:rPr>
          <w:lang w:val="de-AT"/>
        </w:rPr>
        <w:t>die Stoffmenge ermitteln.</w:t>
      </w:r>
    </w:p>
    <w:p w14:paraId="1F78F2AC" w14:textId="6B8A6104" w:rsidR="00814035" w:rsidRPr="007A453F" w:rsidRDefault="00814035">
      <w:pPr>
        <w:rPr>
          <w:lang w:val="de-AT"/>
        </w:rPr>
      </w:pPr>
      <w:r w:rsidRPr="002E16BF">
        <w:rPr>
          <w:lang w:val="de-AT"/>
        </w:rPr>
        <w:t>n(C</w:t>
      </w:r>
      <w:r w:rsidRPr="002E16BF">
        <w:rPr>
          <w:vertAlign w:val="subscript"/>
          <w:lang w:val="de-AT"/>
        </w:rPr>
        <w:t>x</w:t>
      </w:r>
      <w:r w:rsidRPr="002E16BF">
        <w:rPr>
          <w:lang w:val="de-AT"/>
        </w:rPr>
        <w:t>H</w:t>
      </w:r>
      <w:r w:rsidRPr="002E16BF">
        <w:rPr>
          <w:vertAlign w:val="subscript"/>
          <w:lang w:val="de-AT"/>
        </w:rPr>
        <w:t>y</w:t>
      </w:r>
      <w:r w:rsidRPr="002E16BF">
        <w:rPr>
          <w:lang w:val="de-AT"/>
        </w:rPr>
        <w:t xml:space="preserve">) = </w:t>
      </w:r>
      <m:oMath>
        <m:f>
          <m:fPr>
            <m:ctrlPr>
              <w:rPr>
                <w:rFonts w:ascii="Cambria Math" w:hAnsi="Cambria Math"/>
                <w:i/>
                <w:lang w:val="de-AT"/>
              </w:rPr>
            </m:ctrlPr>
          </m:fPr>
          <m:num>
            <m:r>
              <w:rPr>
                <w:rFonts w:ascii="Cambria Math" w:hAnsi="Cambria Math"/>
                <w:lang w:val="de-AT"/>
              </w:rPr>
              <m:t>V</m:t>
            </m:r>
            <m:d>
              <m:dPr>
                <m:ctrlPr>
                  <w:rPr>
                    <w:rFonts w:ascii="Cambria Math" w:hAnsi="Cambria Math"/>
                    <w:i/>
                    <w:lang w:val="de-AT"/>
                  </w:rPr>
                </m:ctrlPr>
              </m:dPr>
              <m:e>
                <m:sSub>
                  <m:sSubPr>
                    <m:ctrlPr>
                      <w:rPr>
                        <w:rFonts w:ascii="Cambria Math" w:hAnsi="Cambria Math"/>
                        <w:i/>
                        <w:lang w:val="de-AT"/>
                      </w:rPr>
                    </m:ctrlPr>
                  </m:sSubPr>
                  <m:e>
                    <m:r>
                      <w:rPr>
                        <w:rFonts w:ascii="Cambria Math" w:hAnsi="Cambria Math"/>
                        <w:lang w:val="de-AT"/>
                      </w:rPr>
                      <m:t>C</m:t>
                    </m:r>
                  </m:e>
                  <m:sub>
                    <m:r>
                      <w:rPr>
                        <w:rFonts w:ascii="Cambria Math" w:hAnsi="Cambria Math"/>
                        <w:lang w:val="de-AT"/>
                      </w:rPr>
                      <m:t>x</m:t>
                    </m:r>
                  </m:sub>
                </m:sSub>
                <m:sSub>
                  <m:sSubPr>
                    <m:ctrlPr>
                      <w:rPr>
                        <w:rFonts w:ascii="Cambria Math" w:hAnsi="Cambria Math"/>
                        <w:i/>
                        <w:lang w:val="de-AT"/>
                      </w:rPr>
                    </m:ctrlPr>
                  </m:sSubPr>
                  <m:e>
                    <m:r>
                      <w:rPr>
                        <w:rFonts w:ascii="Cambria Math" w:hAnsi="Cambria Math"/>
                        <w:lang w:val="de-AT"/>
                      </w:rPr>
                      <m:t>H</m:t>
                    </m:r>
                  </m:e>
                  <m:sub>
                    <m:r>
                      <w:rPr>
                        <w:rFonts w:ascii="Cambria Math" w:hAnsi="Cambria Math"/>
                        <w:lang w:val="de-AT"/>
                      </w:rPr>
                      <m:t>y</m:t>
                    </m:r>
                  </m:sub>
                </m:sSub>
              </m:e>
            </m:d>
          </m:num>
          <m:den>
            <m:r>
              <w:rPr>
                <w:rFonts w:ascii="Cambria Math" w:hAnsi="Cambria Math"/>
                <w:lang w:val="de-AT"/>
              </w:rPr>
              <m:t>Vm</m:t>
            </m:r>
          </m:den>
        </m:f>
      </m:oMath>
      <w:r w:rsidR="002E16BF" w:rsidRPr="002E16BF">
        <w:rPr>
          <w:lang w:val="de-AT"/>
        </w:rPr>
        <w:t xml:space="preserve">  Für</w:t>
      </w:r>
      <w:r w:rsidR="002E16BF">
        <w:rPr>
          <w:lang w:val="de-AT"/>
        </w:rPr>
        <w:t xml:space="preserve"> 100°C n(C</w:t>
      </w:r>
      <w:r w:rsidR="002E16BF">
        <w:rPr>
          <w:vertAlign w:val="subscript"/>
          <w:lang w:val="de-AT"/>
        </w:rPr>
        <w:t>x</w:t>
      </w:r>
      <w:r w:rsidR="002E16BF">
        <w:rPr>
          <w:lang w:val="de-AT"/>
        </w:rPr>
        <w:t>H</w:t>
      </w:r>
      <w:r w:rsidR="002E16BF">
        <w:rPr>
          <w:vertAlign w:val="subscript"/>
          <w:lang w:val="de-AT"/>
        </w:rPr>
        <w:t>y</w:t>
      </w:r>
      <w:r w:rsidR="002E16BF">
        <w:rPr>
          <w:lang w:val="de-AT"/>
        </w:rPr>
        <w:t xml:space="preserve">) </w:t>
      </w:r>
      <w:r w:rsidR="00A74532">
        <w:rPr>
          <w:lang w:val="de-AT"/>
        </w:rPr>
        <w:t xml:space="preserve">= </w:t>
      </w:r>
      <m:oMath>
        <m:f>
          <m:fPr>
            <m:ctrlPr>
              <w:rPr>
                <w:rFonts w:ascii="Cambria Math" w:hAnsi="Cambria Math"/>
                <w:i/>
                <w:lang w:val="de-AT"/>
              </w:rPr>
            </m:ctrlPr>
          </m:fPr>
          <m:num>
            <m:r>
              <w:rPr>
                <w:rFonts w:ascii="Cambria Math" w:hAnsi="Cambria Math"/>
                <w:lang w:val="de-AT"/>
              </w:rPr>
              <m:t>V</m:t>
            </m:r>
            <m:d>
              <m:dPr>
                <m:ctrlPr>
                  <w:rPr>
                    <w:rFonts w:ascii="Cambria Math" w:hAnsi="Cambria Math"/>
                    <w:i/>
                    <w:lang w:val="de-AT"/>
                  </w:rPr>
                </m:ctrlPr>
              </m:dPr>
              <m:e>
                <m:sSub>
                  <m:sSubPr>
                    <m:ctrlPr>
                      <w:rPr>
                        <w:rFonts w:ascii="Cambria Math" w:hAnsi="Cambria Math"/>
                        <w:i/>
                        <w:lang w:val="de-AT"/>
                      </w:rPr>
                    </m:ctrlPr>
                  </m:sSubPr>
                  <m:e>
                    <m:r>
                      <w:rPr>
                        <w:rFonts w:ascii="Cambria Math" w:hAnsi="Cambria Math"/>
                        <w:lang w:val="de-AT"/>
                      </w:rPr>
                      <m:t>C</m:t>
                    </m:r>
                  </m:e>
                  <m:sub>
                    <m:r>
                      <w:rPr>
                        <w:rFonts w:ascii="Cambria Math" w:hAnsi="Cambria Math"/>
                        <w:lang w:val="de-AT"/>
                      </w:rPr>
                      <m:t>x</m:t>
                    </m:r>
                  </m:sub>
                </m:sSub>
                <m:sSub>
                  <m:sSubPr>
                    <m:ctrlPr>
                      <w:rPr>
                        <w:rFonts w:ascii="Cambria Math" w:hAnsi="Cambria Math"/>
                        <w:i/>
                        <w:lang w:val="de-AT"/>
                      </w:rPr>
                    </m:ctrlPr>
                  </m:sSubPr>
                  <m:e>
                    <m:r>
                      <w:rPr>
                        <w:rFonts w:ascii="Cambria Math" w:hAnsi="Cambria Math"/>
                        <w:lang w:val="de-AT"/>
                      </w:rPr>
                      <m:t>H</m:t>
                    </m:r>
                  </m:e>
                  <m:sub>
                    <m:r>
                      <w:rPr>
                        <w:rFonts w:ascii="Cambria Math" w:hAnsi="Cambria Math"/>
                        <w:lang w:val="de-AT"/>
                      </w:rPr>
                      <m:t>y</m:t>
                    </m:r>
                  </m:sub>
                </m:sSub>
              </m:e>
            </m:d>
          </m:num>
          <m:den>
            <m:r>
              <w:rPr>
                <w:rFonts w:ascii="Cambria Math" w:hAnsi="Cambria Math"/>
                <w:lang w:val="de-AT"/>
              </w:rPr>
              <m:t>30,62</m:t>
            </m:r>
            <m:f>
              <m:fPr>
                <m:ctrlPr>
                  <w:rPr>
                    <w:rFonts w:ascii="Cambria Math" w:hAnsi="Cambria Math"/>
                    <w:i/>
                    <w:lang w:val="de-AT"/>
                  </w:rPr>
                </m:ctrlPr>
              </m:fPr>
              <m:num>
                <m:r>
                  <w:rPr>
                    <w:rFonts w:ascii="Cambria Math" w:hAnsi="Cambria Math"/>
                    <w:lang w:val="de-AT"/>
                  </w:rPr>
                  <m:t>L</m:t>
                </m:r>
              </m:num>
              <m:den>
                <m:r>
                  <w:rPr>
                    <w:rFonts w:ascii="Cambria Math" w:hAnsi="Cambria Math"/>
                    <w:lang w:val="de-AT"/>
                  </w:rPr>
                  <m:t>mol</m:t>
                </m:r>
              </m:den>
            </m:f>
          </m:den>
        </m:f>
      </m:oMath>
    </w:p>
    <w:p w14:paraId="73D7AD4C" w14:textId="494533B1" w:rsidR="007A453F" w:rsidRPr="00A93FDD" w:rsidRDefault="00FD0887" w:rsidP="007A453F">
      <w:pPr>
        <w:rPr>
          <w:lang w:val="de-AT"/>
        </w:rPr>
      </w:pPr>
      <w:r>
        <w:rPr>
          <w:lang w:val="de-AT"/>
        </w:rPr>
        <w:t>Molare Masse von C</w:t>
      </w:r>
      <w:r>
        <w:rPr>
          <w:vertAlign w:val="subscript"/>
          <w:lang w:val="de-AT"/>
        </w:rPr>
        <w:t>x</w:t>
      </w:r>
      <w:r>
        <w:rPr>
          <w:lang w:val="de-AT"/>
        </w:rPr>
        <w:t>H</w:t>
      </w:r>
      <w:r>
        <w:rPr>
          <w:vertAlign w:val="subscript"/>
          <w:lang w:val="de-AT"/>
        </w:rPr>
        <w:t>y</w:t>
      </w:r>
      <w:r>
        <w:rPr>
          <w:lang w:val="de-AT"/>
        </w:rPr>
        <w:t>:  M(C</w:t>
      </w:r>
      <w:r>
        <w:rPr>
          <w:vertAlign w:val="subscript"/>
          <w:lang w:val="de-AT"/>
        </w:rPr>
        <w:t>x</w:t>
      </w:r>
      <w:r>
        <w:rPr>
          <w:lang w:val="de-AT"/>
        </w:rPr>
        <w:t>H</w:t>
      </w:r>
      <w:r>
        <w:rPr>
          <w:vertAlign w:val="subscript"/>
          <w:lang w:val="de-AT"/>
        </w:rPr>
        <w:t>y</w:t>
      </w:r>
      <w:r>
        <w:rPr>
          <w:lang w:val="de-AT"/>
        </w:rPr>
        <w:t xml:space="preserve">) = </w:t>
      </w:r>
      <m:oMath>
        <m:f>
          <m:fPr>
            <m:ctrlPr>
              <w:rPr>
                <w:rFonts w:ascii="Cambria Math" w:hAnsi="Cambria Math"/>
                <w:i/>
                <w:lang w:val="de-AT"/>
              </w:rPr>
            </m:ctrlPr>
          </m:fPr>
          <m:num>
            <m:r>
              <w:rPr>
                <w:rFonts w:ascii="Cambria Math" w:hAnsi="Cambria Math"/>
                <w:lang w:val="de-AT"/>
              </w:rPr>
              <m:t>m</m:t>
            </m:r>
            <m:d>
              <m:dPr>
                <m:ctrlPr>
                  <w:rPr>
                    <w:rFonts w:ascii="Cambria Math" w:hAnsi="Cambria Math"/>
                    <w:i/>
                    <w:lang w:val="de-AT"/>
                  </w:rPr>
                </m:ctrlPr>
              </m:dPr>
              <m:e>
                <m:sSub>
                  <m:sSubPr>
                    <m:ctrlPr>
                      <w:rPr>
                        <w:rFonts w:ascii="Cambria Math" w:hAnsi="Cambria Math"/>
                        <w:i/>
                        <w:lang w:val="de-AT"/>
                      </w:rPr>
                    </m:ctrlPr>
                  </m:sSubPr>
                  <m:e>
                    <m:r>
                      <w:rPr>
                        <w:rFonts w:ascii="Cambria Math" w:hAnsi="Cambria Math"/>
                        <w:lang w:val="de-AT"/>
                      </w:rPr>
                      <m:t>C</m:t>
                    </m:r>
                  </m:e>
                  <m:sub>
                    <m:r>
                      <w:rPr>
                        <w:rFonts w:ascii="Cambria Math" w:hAnsi="Cambria Math"/>
                        <w:lang w:val="de-AT"/>
                      </w:rPr>
                      <m:t>x</m:t>
                    </m:r>
                  </m:sub>
                </m:sSub>
                <m:sSub>
                  <m:sSubPr>
                    <m:ctrlPr>
                      <w:rPr>
                        <w:rFonts w:ascii="Cambria Math" w:hAnsi="Cambria Math"/>
                        <w:i/>
                        <w:lang w:val="de-AT"/>
                      </w:rPr>
                    </m:ctrlPr>
                  </m:sSubPr>
                  <m:e>
                    <m:r>
                      <w:rPr>
                        <w:rFonts w:ascii="Cambria Math" w:hAnsi="Cambria Math"/>
                        <w:lang w:val="de-AT"/>
                      </w:rPr>
                      <m:t>H</m:t>
                    </m:r>
                  </m:e>
                  <m:sub>
                    <m:r>
                      <w:rPr>
                        <w:rFonts w:ascii="Cambria Math" w:hAnsi="Cambria Math"/>
                        <w:lang w:val="de-AT"/>
                      </w:rPr>
                      <m:t>y</m:t>
                    </m:r>
                  </m:sub>
                </m:sSub>
              </m:e>
            </m:d>
          </m:num>
          <m:den>
            <m:r>
              <w:rPr>
                <w:rFonts w:ascii="Cambria Math" w:hAnsi="Cambria Math"/>
                <w:lang w:val="de-AT"/>
              </w:rPr>
              <m:t>n</m:t>
            </m:r>
            <m:d>
              <m:dPr>
                <m:ctrlPr>
                  <w:rPr>
                    <w:rFonts w:ascii="Cambria Math" w:hAnsi="Cambria Math"/>
                    <w:i/>
                    <w:lang w:val="de-AT"/>
                  </w:rPr>
                </m:ctrlPr>
              </m:dPr>
              <m:e>
                <m:sSub>
                  <m:sSubPr>
                    <m:ctrlPr>
                      <w:rPr>
                        <w:rFonts w:ascii="Cambria Math" w:hAnsi="Cambria Math"/>
                        <w:i/>
                        <w:lang w:val="de-AT"/>
                      </w:rPr>
                    </m:ctrlPr>
                  </m:sSubPr>
                  <m:e>
                    <m:r>
                      <w:rPr>
                        <w:rFonts w:ascii="Cambria Math" w:hAnsi="Cambria Math"/>
                        <w:lang w:val="de-AT"/>
                      </w:rPr>
                      <m:t>C</m:t>
                    </m:r>
                  </m:e>
                  <m:sub>
                    <m:r>
                      <w:rPr>
                        <w:rFonts w:ascii="Cambria Math" w:hAnsi="Cambria Math"/>
                        <w:lang w:val="de-AT"/>
                      </w:rPr>
                      <m:t>x</m:t>
                    </m:r>
                  </m:sub>
                </m:sSub>
                <m:sSub>
                  <m:sSubPr>
                    <m:ctrlPr>
                      <w:rPr>
                        <w:rFonts w:ascii="Cambria Math" w:hAnsi="Cambria Math"/>
                        <w:i/>
                        <w:lang w:val="de-AT"/>
                      </w:rPr>
                    </m:ctrlPr>
                  </m:sSubPr>
                  <m:e>
                    <m:r>
                      <w:rPr>
                        <w:rFonts w:ascii="Cambria Math" w:hAnsi="Cambria Math"/>
                        <w:lang w:val="de-AT"/>
                      </w:rPr>
                      <m:t>H</m:t>
                    </m:r>
                  </m:e>
                  <m:sub>
                    <m:r>
                      <w:rPr>
                        <w:rFonts w:ascii="Cambria Math" w:hAnsi="Cambria Math"/>
                        <w:lang w:val="de-AT"/>
                      </w:rPr>
                      <m:t>y</m:t>
                    </m:r>
                  </m:sub>
                </m:sSub>
              </m:e>
            </m:d>
          </m:den>
        </m:f>
      </m:oMath>
    </w:p>
    <w:p w14:paraId="7EDCF945" w14:textId="4F200467" w:rsidR="00A93FDD" w:rsidRDefault="00A93FDD" w:rsidP="007A453F">
      <w:pPr>
        <w:rPr>
          <w:lang w:val="de-AT"/>
        </w:rPr>
      </w:pPr>
      <w:r>
        <w:rPr>
          <w:lang w:val="de-AT"/>
        </w:rPr>
        <w:t>Die Formel von C</w:t>
      </w:r>
      <w:r>
        <w:rPr>
          <w:vertAlign w:val="subscript"/>
          <w:lang w:val="de-AT"/>
        </w:rPr>
        <w:t>x</w:t>
      </w:r>
      <w:r>
        <w:rPr>
          <w:lang w:val="de-AT"/>
        </w:rPr>
        <w:t>H</w:t>
      </w:r>
      <w:r>
        <w:rPr>
          <w:vertAlign w:val="subscript"/>
          <w:lang w:val="de-AT"/>
        </w:rPr>
        <w:t>y</w:t>
      </w:r>
      <w:r>
        <w:rPr>
          <w:lang w:val="de-AT"/>
        </w:rPr>
        <w:t xml:space="preserve"> </w:t>
      </w:r>
      <w:r w:rsidR="008054CF">
        <w:rPr>
          <w:lang w:val="de-AT"/>
        </w:rPr>
        <w:t>wird aus der molaren Masse von C</w:t>
      </w:r>
      <w:r w:rsidR="008054CF">
        <w:rPr>
          <w:vertAlign w:val="subscript"/>
          <w:lang w:val="de-AT"/>
        </w:rPr>
        <w:t>x</w:t>
      </w:r>
      <w:r w:rsidR="008054CF">
        <w:rPr>
          <w:lang w:val="de-AT"/>
        </w:rPr>
        <w:t>H</w:t>
      </w:r>
      <w:r w:rsidR="008054CF">
        <w:rPr>
          <w:vertAlign w:val="subscript"/>
          <w:lang w:val="de-AT"/>
        </w:rPr>
        <w:t>y</w:t>
      </w:r>
      <w:r w:rsidR="008054CF">
        <w:rPr>
          <w:lang w:val="de-AT"/>
        </w:rPr>
        <w:t xml:space="preserve"> und dem Verhältnis von </w:t>
      </w:r>
      <w:r w:rsidR="004C6A54">
        <w:rPr>
          <w:lang w:val="de-AT"/>
        </w:rPr>
        <w:t>M</w:t>
      </w:r>
      <w:r w:rsidR="00A32747">
        <w:rPr>
          <w:lang w:val="de-AT"/>
        </w:rPr>
        <w:t>(C)</w:t>
      </w:r>
      <w:r w:rsidR="004C6A54">
        <w:rPr>
          <w:lang w:val="de-AT"/>
        </w:rPr>
        <w:t>:M(H) = x:y ermittelt.</w:t>
      </w:r>
    </w:p>
    <w:p w14:paraId="3C7F0E38" w14:textId="77777777" w:rsidR="00DC4218" w:rsidRDefault="00DC4218" w:rsidP="007A453F">
      <w:pPr>
        <w:rPr>
          <w:lang w:val="de-AT"/>
        </w:rPr>
      </w:pPr>
    </w:p>
    <w:p w14:paraId="583CBF10" w14:textId="5D48F6B2" w:rsidR="00DC4218" w:rsidRDefault="003512ED" w:rsidP="007A453F">
      <w:pPr>
        <w:rPr>
          <w:lang w:val="de-AT"/>
        </w:rPr>
      </w:pPr>
      <w:r>
        <w:rPr>
          <w:lang w:val="de-AT"/>
        </w:rPr>
        <w:t xml:space="preserve">Bei der vollständigen Verbrennung von 10g </w:t>
      </w:r>
      <w:r w:rsidR="00BF7787">
        <w:rPr>
          <w:lang w:val="de-AT"/>
        </w:rPr>
        <w:t>eines Kohlenwasserstoffes</w:t>
      </w:r>
      <w:r w:rsidR="006B4531">
        <w:rPr>
          <w:lang w:val="de-AT"/>
        </w:rPr>
        <w:t xml:space="preserve"> entstehen 33,85g CO</w:t>
      </w:r>
      <w:r w:rsidR="006B4531">
        <w:rPr>
          <w:vertAlign w:val="subscript"/>
          <w:lang w:val="de-AT"/>
        </w:rPr>
        <w:t>2</w:t>
      </w:r>
      <w:r w:rsidR="00A362E3">
        <w:rPr>
          <w:lang w:val="de-AT"/>
        </w:rPr>
        <w:t xml:space="preserve"> und 6,92g H</w:t>
      </w:r>
      <w:r w:rsidR="00A362E3">
        <w:rPr>
          <w:vertAlign w:val="subscript"/>
          <w:lang w:val="de-AT"/>
        </w:rPr>
        <w:t>2</w:t>
      </w:r>
      <w:r w:rsidR="00A362E3">
        <w:rPr>
          <w:lang w:val="de-AT"/>
        </w:rPr>
        <w:t xml:space="preserve">O. Verdampft man den Kohlenwasserstoff </w:t>
      </w:r>
      <w:r w:rsidR="002E6CDF">
        <w:rPr>
          <w:lang w:val="de-AT"/>
        </w:rPr>
        <w:t>und erhitzt auf 100°C</w:t>
      </w:r>
      <w:r w:rsidR="00C1145F">
        <w:rPr>
          <w:lang w:val="de-AT"/>
        </w:rPr>
        <w:t xml:space="preserve"> so nehmen die Dämpfe bei Normaldruck</w:t>
      </w:r>
      <w:r w:rsidR="0092766D">
        <w:rPr>
          <w:lang w:val="de-AT"/>
        </w:rPr>
        <w:t xml:space="preserve"> ein Volume 3,93 </w:t>
      </w:r>
      <w:r w:rsidR="001668BF">
        <w:rPr>
          <w:lang w:val="de-AT"/>
        </w:rPr>
        <w:t>Liter ein. Ermitteln Sie die Summe des Kohlenwasserstoffes.</w:t>
      </w:r>
    </w:p>
    <w:p w14:paraId="3C0B81DB" w14:textId="5D48F6B2" w:rsidR="0052613F" w:rsidRDefault="0052613F" w:rsidP="007A453F">
      <w:pPr>
        <w:rPr>
          <w:lang w:val="de-AT"/>
        </w:rPr>
      </w:pPr>
    </w:p>
    <w:p w14:paraId="247D0CA4" w14:textId="5579C0F7" w:rsidR="0052613F" w:rsidRPr="0044218A" w:rsidRDefault="0027045D" w:rsidP="007A453F">
      <w:pPr>
        <w:rPr>
          <w:lang w:val="en-US"/>
        </w:rPr>
      </w:pPr>
      <w:r w:rsidRPr="0044218A">
        <w:rPr>
          <w:lang w:val="en-US"/>
        </w:rPr>
        <w:t>n(CO</w:t>
      </w:r>
      <w:r w:rsidRPr="0044218A">
        <w:rPr>
          <w:vertAlign w:val="subscript"/>
          <w:lang w:val="en-US"/>
        </w:rPr>
        <w:t>2</w:t>
      </w:r>
      <w:r w:rsidRPr="0044218A">
        <w:rPr>
          <w:lang w:val="en-US"/>
        </w:rPr>
        <w:t xml:space="preserve">) = </w:t>
      </w:r>
      <m:oMath>
        <m:f>
          <m:fPr>
            <m:ctrlPr>
              <w:rPr>
                <w:rFonts w:ascii="Cambria Math" w:hAnsi="Cambria Math"/>
                <w:i/>
                <w:lang w:val="en-US"/>
              </w:rPr>
            </m:ctrlPr>
          </m:fPr>
          <m:num>
            <m:r>
              <w:rPr>
                <w:rFonts w:ascii="Cambria Math" w:hAnsi="Cambria Math"/>
                <w:lang w:val="en-US"/>
              </w:rPr>
              <m:t>33,85</m:t>
            </m:r>
            <m:r>
              <w:rPr>
                <w:rFonts w:ascii="Cambria Math" w:hAnsi="Cambria Math"/>
                <w:lang w:val="de-AT"/>
              </w:rPr>
              <m:t>g</m:t>
            </m:r>
            <m:ctrlPr>
              <w:rPr>
                <w:rFonts w:ascii="Cambria Math" w:hAnsi="Cambria Math"/>
                <w:i/>
                <w:lang w:val="de-AT"/>
              </w:rPr>
            </m:ctrlPr>
          </m:num>
          <m:den>
            <m:r>
              <w:rPr>
                <w:rFonts w:ascii="Cambria Math" w:hAnsi="Cambria Math"/>
                <w:lang w:val="en-US"/>
              </w:rPr>
              <m:t>44,0</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mol</m:t>
                </m:r>
              </m:den>
            </m:f>
          </m:den>
        </m:f>
      </m:oMath>
      <w:r w:rsidR="0044218A">
        <w:rPr>
          <w:lang w:val="en-US"/>
        </w:rPr>
        <w:t xml:space="preserve"> = 0,769 mol</w:t>
      </w:r>
    </w:p>
    <w:p w14:paraId="0EEAE777" w14:textId="41F11C60" w:rsidR="0044218A" w:rsidRPr="0044218A" w:rsidRDefault="0044218A" w:rsidP="007A453F">
      <w:pPr>
        <w:rPr>
          <w:lang w:val="en-US"/>
        </w:rPr>
      </w:pPr>
    </w:p>
    <w:p w14:paraId="03F040AE" w14:textId="43225A81" w:rsidR="00A5022C" w:rsidRPr="00322951" w:rsidRDefault="00A5022C" w:rsidP="007A453F">
      <w:pPr>
        <w:rPr>
          <w:lang w:val="en-US"/>
        </w:rPr>
      </w:pPr>
      <w:r w:rsidRPr="00322951">
        <w:rPr>
          <w:lang w:val="en-US"/>
        </w:rPr>
        <w:t>n(H</w:t>
      </w:r>
      <w:r w:rsidRPr="00322951">
        <w:rPr>
          <w:vertAlign w:val="subscript"/>
          <w:lang w:val="en-US"/>
        </w:rPr>
        <w:t>2</w:t>
      </w:r>
      <w:r w:rsidRPr="00322951">
        <w:rPr>
          <w:lang w:val="en-US"/>
        </w:rPr>
        <w:t xml:space="preserve">O) = </w:t>
      </w:r>
      <m:oMath>
        <m:f>
          <m:fPr>
            <m:ctrlPr>
              <w:rPr>
                <w:rFonts w:ascii="Cambria Math" w:hAnsi="Cambria Math"/>
                <w:i/>
                <w:lang w:val="de-AT"/>
              </w:rPr>
            </m:ctrlPr>
          </m:fPr>
          <m:num>
            <m:r>
              <w:rPr>
                <w:rFonts w:ascii="Cambria Math" w:hAnsi="Cambria Math"/>
                <w:lang w:val="en-US"/>
              </w:rPr>
              <m:t>6,92</m:t>
            </m:r>
            <m:r>
              <w:rPr>
                <w:rFonts w:ascii="Cambria Math" w:hAnsi="Cambria Math"/>
                <w:lang w:val="de-AT"/>
              </w:rPr>
              <m:t>g</m:t>
            </m:r>
          </m:num>
          <m:den>
            <m:r>
              <w:rPr>
                <w:rFonts w:ascii="Cambria Math" w:hAnsi="Cambria Math"/>
                <w:lang w:val="en-US"/>
              </w:rPr>
              <m:t>18,0</m:t>
            </m:r>
            <m:f>
              <m:fPr>
                <m:ctrlPr>
                  <w:rPr>
                    <w:rFonts w:ascii="Cambria Math" w:hAnsi="Cambria Math"/>
                    <w:i/>
                    <w:lang w:val="de-AT"/>
                  </w:rPr>
                </m:ctrlPr>
              </m:fPr>
              <m:num>
                <m:r>
                  <w:rPr>
                    <w:rFonts w:ascii="Cambria Math" w:hAnsi="Cambria Math"/>
                    <w:lang w:val="de-AT"/>
                  </w:rPr>
                  <m:t>g</m:t>
                </m:r>
              </m:num>
              <m:den>
                <m:r>
                  <w:rPr>
                    <w:rFonts w:ascii="Cambria Math" w:hAnsi="Cambria Math"/>
                    <w:lang w:val="de-AT"/>
                  </w:rPr>
                  <m:t>mol</m:t>
                </m:r>
              </m:den>
            </m:f>
          </m:den>
        </m:f>
      </m:oMath>
      <w:r w:rsidRPr="00322951">
        <w:rPr>
          <w:lang w:val="en-US"/>
        </w:rPr>
        <w:t xml:space="preserve"> = 0,384 mol</w:t>
      </w:r>
    </w:p>
    <w:p w14:paraId="123E575C" w14:textId="41F11C60" w:rsidR="00A5022C" w:rsidRDefault="00A5022C" w:rsidP="007A453F">
      <w:pPr>
        <w:rPr>
          <w:lang w:val="en-US"/>
        </w:rPr>
      </w:pPr>
    </w:p>
    <w:p w14:paraId="268A6BFE" w14:textId="053C9B8A" w:rsidR="0044218A" w:rsidRPr="001C2BF8" w:rsidRDefault="001C2BF8" w:rsidP="007A453F">
      <w:pPr>
        <w:rPr>
          <w:lang w:val="de-AT"/>
        </w:rPr>
      </w:pPr>
      <w:r w:rsidRPr="001C2BF8">
        <w:rPr>
          <w:lang w:val="de-AT"/>
        </w:rPr>
        <w:t>n(H) =</w:t>
      </w:r>
      <w:r>
        <w:rPr>
          <w:lang w:val="de-AT"/>
        </w:rPr>
        <w:t xml:space="preserve"> 2n(H</w:t>
      </w:r>
      <w:r>
        <w:rPr>
          <w:vertAlign w:val="subscript"/>
          <w:lang w:val="de-AT"/>
        </w:rPr>
        <w:t>2</w:t>
      </w:r>
      <w:r>
        <w:rPr>
          <w:lang w:val="de-AT"/>
        </w:rPr>
        <w:t>O) = 0,768 mol</w:t>
      </w:r>
    </w:p>
    <w:p w14:paraId="62DB8B62" w14:textId="43F681BA" w:rsidR="003B15DF" w:rsidRDefault="003B15DF" w:rsidP="007A453F">
      <w:pPr>
        <w:rPr>
          <w:lang w:val="de-AT"/>
        </w:rPr>
      </w:pPr>
      <w:r w:rsidRPr="00322951">
        <w:rPr>
          <w:lang w:val="de-AT"/>
        </w:rPr>
        <w:t>Die Stoffmengen der C-Atome und der H-Atome</w:t>
      </w:r>
      <w:r w:rsidR="00322951" w:rsidRPr="00322951">
        <w:rPr>
          <w:lang w:val="de-AT"/>
        </w:rPr>
        <w:t xml:space="preserve"> sind gleich groß</w:t>
      </w:r>
      <w:r w:rsidR="0044218A">
        <w:rPr>
          <w:lang w:val="de-AT"/>
        </w:rPr>
        <w:t>. Für die Summenformel C</w:t>
      </w:r>
      <w:r w:rsidR="0044218A">
        <w:rPr>
          <w:vertAlign w:val="subscript"/>
          <w:lang w:val="de-AT"/>
        </w:rPr>
        <w:t>x</w:t>
      </w:r>
      <w:r w:rsidR="0044218A">
        <w:rPr>
          <w:lang w:val="de-AT"/>
        </w:rPr>
        <w:t>H</w:t>
      </w:r>
      <w:r w:rsidR="0044218A">
        <w:rPr>
          <w:vertAlign w:val="subscript"/>
          <w:lang w:val="de-AT"/>
        </w:rPr>
        <w:t>y</w:t>
      </w:r>
      <w:r w:rsidR="0044218A">
        <w:rPr>
          <w:lang w:val="de-AT"/>
        </w:rPr>
        <w:t xml:space="preserve"> gilt daher x=y.</w:t>
      </w:r>
    </w:p>
    <w:p w14:paraId="55B96F4F" w14:textId="6FC3050F" w:rsidR="00562BDC" w:rsidRDefault="00562BDC" w:rsidP="007A453F">
      <w:pPr>
        <w:rPr>
          <w:lang w:val="en-US"/>
        </w:rPr>
      </w:pPr>
      <w:r w:rsidRPr="000D399E">
        <w:rPr>
          <w:lang w:val="en-US"/>
        </w:rPr>
        <w:t>n(C</w:t>
      </w:r>
      <w:r w:rsidRPr="000D399E">
        <w:rPr>
          <w:vertAlign w:val="subscript"/>
          <w:lang w:val="en-US"/>
        </w:rPr>
        <w:t>x</w:t>
      </w:r>
      <w:r w:rsidRPr="000D399E">
        <w:rPr>
          <w:lang w:val="en-US"/>
        </w:rPr>
        <w:t>H</w:t>
      </w:r>
      <w:r w:rsidRPr="000D399E">
        <w:rPr>
          <w:vertAlign w:val="subscript"/>
          <w:lang w:val="en-US"/>
        </w:rPr>
        <w:t>y</w:t>
      </w:r>
      <w:r w:rsidRPr="000D399E">
        <w:rPr>
          <w:lang w:val="en-US"/>
        </w:rPr>
        <w:t xml:space="preserve">) = </w:t>
      </w:r>
      <m:oMath>
        <m:f>
          <m:fPr>
            <m:ctrlPr>
              <w:rPr>
                <w:rFonts w:ascii="Cambria Math" w:hAnsi="Cambria Math"/>
                <w:i/>
                <w:lang w:val="de-AT"/>
              </w:rPr>
            </m:ctrlPr>
          </m:fPr>
          <m:num>
            <m:r>
              <w:rPr>
                <w:rFonts w:ascii="Cambria Math" w:hAnsi="Cambria Math"/>
                <w:lang w:val="de-AT"/>
              </w:rPr>
              <m:t>V</m:t>
            </m:r>
            <m:d>
              <m:dPr>
                <m:ctrlPr>
                  <w:rPr>
                    <w:rFonts w:ascii="Cambria Math" w:hAnsi="Cambria Math"/>
                    <w:i/>
                    <w:lang w:val="de-AT"/>
                  </w:rPr>
                </m:ctrlPr>
              </m:dPr>
              <m:e>
                <m:sSub>
                  <m:sSubPr>
                    <m:ctrlPr>
                      <w:rPr>
                        <w:rFonts w:ascii="Cambria Math" w:hAnsi="Cambria Math"/>
                        <w:i/>
                        <w:lang w:val="de-AT"/>
                      </w:rPr>
                    </m:ctrlPr>
                  </m:sSubPr>
                  <m:e>
                    <m:r>
                      <w:rPr>
                        <w:rFonts w:ascii="Cambria Math" w:hAnsi="Cambria Math"/>
                        <w:lang w:val="de-AT"/>
                      </w:rPr>
                      <m:t>C</m:t>
                    </m:r>
                  </m:e>
                  <m:sub>
                    <m:r>
                      <w:rPr>
                        <w:rFonts w:ascii="Cambria Math" w:hAnsi="Cambria Math"/>
                        <w:lang w:val="de-AT"/>
                      </w:rPr>
                      <m:t>x</m:t>
                    </m:r>
                  </m:sub>
                </m:sSub>
                <m:sSub>
                  <m:sSubPr>
                    <m:ctrlPr>
                      <w:rPr>
                        <w:rFonts w:ascii="Cambria Math" w:hAnsi="Cambria Math"/>
                        <w:i/>
                        <w:lang w:val="de-AT"/>
                      </w:rPr>
                    </m:ctrlPr>
                  </m:sSubPr>
                  <m:e>
                    <m:r>
                      <w:rPr>
                        <w:rFonts w:ascii="Cambria Math" w:hAnsi="Cambria Math"/>
                        <w:lang w:val="de-AT"/>
                      </w:rPr>
                      <m:t>H</m:t>
                    </m:r>
                  </m:e>
                  <m:sub>
                    <m:r>
                      <w:rPr>
                        <w:rFonts w:ascii="Cambria Math" w:hAnsi="Cambria Math"/>
                        <w:lang w:val="de-AT"/>
                      </w:rPr>
                      <m:t>y</m:t>
                    </m:r>
                  </m:sub>
                </m:sSub>
              </m:e>
            </m:d>
          </m:num>
          <m:den>
            <m:sSub>
              <m:sSubPr>
                <m:ctrlPr>
                  <w:rPr>
                    <w:rFonts w:ascii="Cambria Math" w:hAnsi="Cambria Math"/>
                    <w:i/>
                    <w:lang w:val="de-AT"/>
                  </w:rPr>
                </m:ctrlPr>
              </m:sSubPr>
              <m:e>
                <m:r>
                  <w:rPr>
                    <w:rFonts w:ascii="Cambria Math" w:hAnsi="Cambria Math"/>
                    <w:lang w:val="de-AT"/>
                  </w:rPr>
                  <m:t>V</m:t>
                </m:r>
              </m:e>
              <m:sub>
                <m:r>
                  <w:rPr>
                    <w:rFonts w:ascii="Cambria Math" w:hAnsi="Cambria Math"/>
                    <w:lang w:val="de-AT"/>
                  </w:rPr>
                  <m:t>m</m:t>
                </m:r>
              </m:sub>
            </m:sSub>
          </m:den>
        </m:f>
      </m:oMath>
      <w:r w:rsidR="000D399E" w:rsidRPr="000D399E">
        <w:rPr>
          <w:lang w:val="en-US"/>
        </w:rPr>
        <w:t xml:space="preserve"> </w:t>
      </w:r>
      <w:r w:rsidR="000D399E">
        <w:rPr>
          <w:lang w:val="en-US"/>
        </w:rPr>
        <w:t xml:space="preserve">= </w:t>
      </w:r>
      <m:oMath>
        <m:f>
          <m:fPr>
            <m:ctrlPr>
              <w:rPr>
                <w:rFonts w:ascii="Cambria Math" w:hAnsi="Cambria Math"/>
                <w:i/>
                <w:lang w:val="en-US"/>
              </w:rPr>
            </m:ctrlPr>
          </m:fPr>
          <m:num>
            <m:r>
              <w:rPr>
                <w:rFonts w:ascii="Cambria Math" w:hAnsi="Cambria Math"/>
                <w:lang w:val="en-US"/>
              </w:rPr>
              <m:t>3,92L</m:t>
            </m:r>
          </m:num>
          <m:den>
            <m:r>
              <w:rPr>
                <w:rFonts w:ascii="Cambria Math" w:hAnsi="Cambria Math"/>
                <w:lang w:val="en-US"/>
              </w:rPr>
              <m:t>30,62</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mol</m:t>
                </m:r>
              </m:den>
            </m:f>
          </m:den>
        </m:f>
      </m:oMath>
      <w:r w:rsidR="00135759">
        <w:rPr>
          <w:lang w:val="en-US"/>
        </w:rPr>
        <w:t xml:space="preserve"> = 0,128 mol</w:t>
      </w:r>
    </w:p>
    <w:p w14:paraId="4B242C04" w14:textId="4F76E388" w:rsidR="00135759" w:rsidRDefault="00135759" w:rsidP="00FF0206">
      <w:pPr>
        <w:rPr>
          <w:lang w:val="en-US"/>
        </w:rPr>
      </w:pPr>
    </w:p>
    <w:p w14:paraId="33888BA4" w14:textId="3388B53A" w:rsidR="00825676" w:rsidRPr="00450669" w:rsidRDefault="00465CAD" w:rsidP="00FF0206">
      <w:pPr>
        <w:rPr>
          <w:lang w:val="en-US"/>
        </w:rPr>
      </w:pPr>
      <w:r w:rsidRPr="00450669">
        <w:rPr>
          <w:lang w:val="en-US"/>
        </w:rPr>
        <w:t xml:space="preserve">n = </w:t>
      </w:r>
      <m:oMath>
        <m:f>
          <m:fPr>
            <m:ctrlPr>
              <w:rPr>
                <w:rFonts w:ascii="Cambria Math" w:hAnsi="Cambria Math"/>
                <w:i/>
                <w:lang w:val="de-AT"/>
              </w:rPr>
            </m:ctrlPr>
          </m:fPr>
          <m:num>
            <m:r>
              <w:rPr>
                <w:rFonts w:ascii="Cambria Math" w:hAnsi="Cambria Math"/>
                <w:lang w:val="de-AT"/>
              </w:rPr>
              <m:t>m</m:t>
            </m:r>
          </m:num>
          <m:den>
            <m:r>
              <w:rPr>
                <w:rFonts w:ascii="Cambria Math" w:hAnsi="Cambria Math"/>
                <w:lang w:val="de-AT"/>
              </w:rPr>
              <m:t>M</m:t>
            </m:r>
          </m:den>
        </m:f>
      </m:oMath>
      <w:r w:rsidRPr="00450669">
        <w:rPr>
          <w:lang w:val="en-US"/>
        </w:rPr>
        <w:t xml:space="preserve"> </w:t>
      </w:r>
      <w:r w:rsidRPr="00465CAD">
        <w:rPr>
          <w:rFonts w:ascii="Wingdings" w:eastAsia="Wingdings" w:hAnsi="Wingdings" w:cs="Wingdings"/>
          <w:lang w:val="de-AT"/>
        </w:rPr>
        <w:t></w:t>
      </w:r>
      <w:r w:rsidR="00825676" w:rsidRPr="00450669">
        <w:rPr>
          <w:lang w:val="en-US"/>
        </w:rPr>
        <w:t xml:space="preserve"> M = </w:t>
      </w:r>
      <m:oMath>
        <m:f>
          <m:fPr>
            <m:ctrlPr>
              <w:rPr>
                <w:rFonts w:ascii="Cambria Math" w:hAnsi="Cambria Math"/>
                <w:i/>
                <w:lang w:val="de-AT"/>
              </w:rPr>
            </m:ctrlPr>
          </m:fPr>
          <m:num>
            <m:r>
              <w:rPr>
                <w:rFonts w:ascii="Cambria Math" w:hAnsi="Cambria Math"/>
                <w:lang w:val="de-AT"/>
              </w:rPr>
              <m:t>m</m:t>
            </m:r>
          </m:num>
          <m:den>
            <m:r>
              <w:rPr>
                <w:rFonts w:ascii="Cambria Math" w:hAnsi="Cambria Math"/>
                <w:lang w:val="de-AT"/>
              </w:rPr>
              <m:t>n</m:t>
            </m:r>
          </m:den>
        </m:f>
      </m:oMath>
    </w:p>
    <w:p w14:paraId="71D4049F" w14:textId="769F858F" w:rsidR="005C0822" w:rsidRDefault="00825676" w:rsidP="00FF0206">
      <w:pPr>
        <w:rPr>
          <w:lang w:val="en-US"/>
        </w:rPr>
      </w:pPr>
      <w:r w:rsidRPr="00BF771F">
        <w:rPr>
          <w:lang w:val="en-US"/>
        </w:rPr>
        <w:lastRenderedPageBreak/>
        <w:t>M(C</w:t>
      </w:r>
      <w:r w:rsidRPr="00BF771F">
        <w:rPr>
          <w:vertAlign w:val="subscript"/>
          <w:lang w:val="en-US"/>
        </w:rPr>
        <w:t>x</w:t>
      </w:r>
      <w:r w:rsidRPr="00BF771F">
        <w:rPr>
          <w:lang w:val="en-US"/>
        </w:rPr>
        <w:t>H</w:t>
      </w:r>
      <w:r w:rsidRPr="00BF771F">
        <w:rPr>
          <w:vertAlign w:val="subscript"/>
          <w:lang w:val="en-US"/>
        </w:rPr>
        <w:t>y</w:t>
      </w:r>
      <w:r w:rsidRPr="00BF771F">
        <w:rPr>
          <w:lang w:val="en-US"/>
        </w:rPr>
        <w:t xml:space="preserve">) = </w:t>
      </w:r>
      <m:oMath>
        <m:f>
          <m:fPr>
            <m:ctrlPr>
              <w:rPr>
                <w:rFonts w:ascii="Cambria Math" w:hAnsi="Cambria Math"/>
                <w:i/>
                <w:lang w:val="de-AT"/>
              </w:rPr>
            </m:ctrlPr>
          </m:fPr>
          <m:num>
            <m:r>
              <w:rPr>
                <w:rFonts w:ascii="Cambria Math" w:hAnsi="Cambria Math"/>
                <w:lang w:val="en-US"/>
              </w:rPr>
              <m:t>10</m:t>
            </m:r>
            <m:r>
              <w:rPr>
                <w:rFonts w:ascii="Cambria Math" w:hAnsi="Cambria Math"/>
                <w:lang w:val="de-AT"/>
              </w:rPr>
              <m:t>g</m:t>
            </m:r>
          </m:num>
          <m:den>
            <m:r>
              <w:rPr>
                <w:rFonts w:ascii="Cambria Math" w:hAnsi="Cambria Math"/>
                <w:lang w:val="en-US"/>
              </w:rPr>
              <m:t>0,128</m:t>
            </m:r>
            <m:r>
              <w:rPr>
                <w:rFonts w:ascii="Cambria Math" w:hAnsi="Cambria Math"/>
                <w:lang w:val="de-AT"/>
              </w:rPr>
              <m:t>mol</m:t>
            </m:r>
          </m:den>
        </m:f>
      </m:oMath>
      <w:r w:rsidR="005C0822" w:rsidRPr="00BF771F">
        <w:rPr>
          <w:lang w:val="en-US"/>
        </w:rPr>
        <w:t xml:space="preserve"> = </w:t>
      </w:r>
      <w:r w:rsidR="00BF771F" w:rsidRPr="00BF771F">
        <w:rPr>
          <w:lang w:val="en-US"/>
        </w:rPr>
        <w:t>78 g/m</w:t>
      </w:r>
      <w:r w:rsidR="00BF771F">
        <w:rPr>
          <w:lang w:val="en-US"/>
        </w:rPr>
        <w:t>ol</w:t>
      </w:r>
    </w:p>
    <w:p w14:paraId="376460D0" w14:textId="77777777" w:rsidR="00BF771F" w:rsidRDefault="00BF771F" w:rsidP="00FF0206">
      <w:pPr>
        <w:rPr>
          <w:lang w:val="en-US"/>
        </w:rPr>
      </w:pPr>
    </w:p>
    <w:p w14:paraId="3B849238" w14:textId="2F61C6CF" w:rsidR="00BF771F" w:rsidRDefault="00BF771F" w:rsidP="00FF0206">
      <w:pPr>
        <w:rPr>
          <w:lang w:val="en-US"/>
        </w:rPr>
      </w:pPr>
      <w:r>
        <w:rPr>
          <w:lang w:val="en-US"/>
        </w:rPr>
        <w:t>M(C</w:t>
      </w:r>
      <w:r>
        <w:rPr>
          <w:vertAlign w:val="subscript"/>
          <w:lang w:val="en-US"/>
        </w:rPr>
        <w:t>x</w:t>
      </w:r>
      <w:r>
        <w:rPr>
          <w:lang w:val="en-US"/>
        </w:rPr>
        <w:t>H</w:t>
      </w:r>
      <w:r>
        <w:rPr>
          <w:vertAlign w:val="subscript"/>
          <w:lang w:val="en-US"/>
        </w:rPr>
        <w:t>y</w:t>
      </w:r>
      <w:r>
        <w:rPr>
          <w:lang w:val="en-US"/>
        </w:rPr>
        <w:t>) = x * M(C) + y * M(H)</w:t>
      </w:r>
    </w:p>
    <w:p w14:paraId="172AEB6A" w14:textId="5774E5BB" w:rsidR="00BF771F" w:rsidRPr="00450669" w:rsidRDefault="00BF771F" w:rsidP="00FF0206">
      <w:pPr>
        <w:rPr>
          <w:lang w:val="de-AT"/>
        </w:rPr>
      </w:pPr>
      <w:r w:rsidRPr="00450669">
        <w:rPr>
          <w:lang w:val="de-AT"/>
        </w:rPr>
        <w:t>Für x = y</w:t>
      </w:r>
    </w:p>
    <w:p w14:paraId="5E355F3F" w14:textId="747B07E8" w:rsidR="00BF771F" w:rsidRPr="00450669" w:rsidRDefault="00BF771F" w:rsidP="00FF0206">
      <w:pPr>
        <w:rPr>
          <w:lang w:val="de-AT"/>
        </w:rPr>
      </w:pPr>
      <w:r w:rsidRPr="00450669">
        <w:rPr>
          <w:lang w:val="de-AT"/>
        </w:rPr>
        <w:t>M(C</w:t>
      </w:r>
      <w:r w:rsidRPr="00450669">
        <w:rPr>
          <w:vertAlign w:val="subscript"/>
          <w:lang w:val="de-AT"/>
        </w:rPr>
        <w:t>x</w:t>
      </w:r>
      <w:r w:rsidRPr="00450669">
        <w:rPr>
          <w:lang w:val="de-AT"/>
        </w:rPr>
        <w:t>H</w:t>
      </w:r>
      <w:r w:rsidRPr="00450669">
        <w:rPr>
          <w:vertAlign w:val="subscript"/>
          <w:lang w:val="de-AT"/>
        </w:rPr>
        <w:t>y</w:t>
      </w:r>
      <w:r w:rsidRPr="00450669">
        <w:rPr>
          <w:lang w:val="de-AT"/>
        </w:rPr>
        <w:t xml:space="preserve">) = x * </w:t>
      </w:r>
      <w:r w:rsidR="00FF16CE" w:rsidRPr="00450669">
        <w:rPr>
          <w:lang w:val="de-AT"/>
        </w:rPr>
        <w:t>M</w:t>
      </w:r>
      <w:r w:rsidRPr="00450669">
        <w:rPr>
          <w:lang w:val="de-AT"/>
        </w:rPr>
        <w:t>(</w:t>
      </w:r>
      <w:r w:rsidR="00FF16CE" w:rsidRPr="00450669">
        <w:rPr>
          <w:lang w:val="de-AT"/>
        </w:rPr>
        <w:t xml:space="preserve">C) + </w:t>
      </w:r>
      <w:r w:rsidR="00C8403F" w:rsidRPr="00450669">
        <w:rPr>
          <w:lang w:val="de-AT"/>
        </w:rPr>
        <w:t>x</w:t>
      </w:r>
      <w:r w:rsidR="00FF16CE" w:rsidRPr="00450669">
        <w:rPr>
          <w:lang w:val="de-AT"/>
        </w:rPr>
        <w:t xml:space="preserve"> * M(H)</w:t>
      </w:r>
    </w:p>
    <w:p w14:paraId="7961E1F2" w14:textId="004D8756" w:rsidR="00FF16CE" w:rsidRDefault="00955584" w:rsidP="00FF0206">
      <w:pPr>
        <w:rPr>
          <w:lang w:val="en-US"/>
        </w:rPr>
      </w:pPr>
      <w:r>
        <w:rPr>
          <w:lang w:val="en-US"/>
        </w:rPr>
        <w:t xml:space="preserve">78 g/mol = </w:t>
      </w:r>
      <w:r w:rsidR="003E7F5F">
        <w:rPr>
          <w:lang w:val="en-US"/>
        </w:rPr>
        <w:t xml:space="preserve">x * 12,0 g/mol + </w:t>
      </w:r>
      <w:r w:rsidR="00C8403F">
        <w:rPr>
          <w:lang w:val="en-US"/>
        </w:rPr>
        <w:t>x * 1,0 g/mol</w:t>
      </w:r>
    </w:p>
    <w:p w14:paraId="14DF1397" w14:textId="6C58A036" w:rsidR="00C8403F" w:rsidRPr="00450669" w:rsidRDefault="00C8403F" w:rsidP="00FF0206">
      <w:pPr>
        <w:rPr>
          <w:lang w:val="de-AT"/>
        </w:rPr>
      </w:pPr>
      <w:r w:rsidRPr="00450669">
        <w:rPr>
          <w:lang w:val="de-AT"/>
        </w:rPr>
        <w:t xml:space="preserve">x = </w:t>
      </w:r>
      <m:oMath>
        <m:f>
          <m:fPr>
            <m:ctrlPr>
              <w:rPr>
                <w:rFonts w:ascii="Cambria Math" w:hAnsi="Cambria Math"/>
                <w:i/>
                <w:lang w:val="en-US"/>
              </w:rPr>
            </m:ctrlPr>
          </m:fPr>
          <m:num>
            <m:r>
              <w:rPr>
                <w:rFonts w:ascii="Cambria Math" w:hAnsi="Cambria Math"/>
                <w:lang w:val="de-AT"/>
              </w:rPr>
              <m:t>78</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mol</m:t>
                </m:r>
              </m:den>
            </m:f>
          </m:num>
          <m:den>
            <m:d>
              <m:dPr>
                <m:ctrlPr>
                  <w:rPr>
                    <w:rFonts w:ascii="Cambria Math" w:hAnsi="Cambria Math"/>
                    <w:i/>
                    <w:lang w:val="en-US"/>
                  </w:rPr>
                </m:ctrlPr>
              </m:dPr>
              <m:e>
                <m:r>
                  <w:rPr>
                    <w:rFonts w:ascii="Cambria Math" w:hAnsi="Cambria Math"/>
                    <w:lang w:val="de-AT"/>
                  </w:rPr>
                  <m:t>12,0+1,0</m:t>
                </m:r>
              </m:e>
            </m:d>
            <m:f>
              <m:fPr>
                <m:ctrlPr>
                  <w:rPr>
                    <w:rFonts w:ascii="Cambria Math" w:hAnsi="Cambria Math"/>
                    <w:i/>
                    <w:lang w:val="en-US"/>
                  </w:rPr>
                </m:ctrlPr>
              </m:fPr>
              <m:num>
                <m:r>
                  <w:rPr>
                    <w:rFonts w:ascii="Cambria Math" w:hAnsi="Cambria Math"/>
                    <w:lang w:val="en-US"/>
                  </w:rPr>
                  <m:t>g</m:t>
                </m:r>
              </m:num>
              <m:den>
                <m:r>
                  <w:rPr>
                    <w:rFonts w:ascii="Cambria Math" w:hAnsi="Cambria Math"/>
                    <w:lang w:val="en-US"/>
                  </w:rPr>
                  <m:t>mol</m:t>
                </m:r>
              </m:den>
            </m:f>
          </m:den>
        </m:f>
      </m:oMath>
      <w:r w:rsidR="00FF0206" w:rsidRPr="00450669">
        <w:rPr>
          <w:lang w:val="de-AT"/>
        </w:rPr>
        <w:t xml:space="preserve"> = 6</w:t>
      </w:r>
    </w:p>
    <w:p w14:paraId="6FD0693F" w14:textId="77777777" w:rsidR="00FF0206" w:rsidRPr="00450669" w:rsidRDefault="00FF0206" w:rsidP="00FF0206">
      <w:pPr>
        <w:rPr>
          <w:lang w:val="de-AT"/>
        </w:rPr>
      </w:pPr>
    </w:p>
    <w:p w14:paraId="41D213F8" w14:textId="4AA9FE2A" w:rsidR="00FF0206" w:rsidRDefault="00FF0206" w:rsidP="00FF0206">
      <w:pPr>
        <w:rPr>
          <w:lang w:val="de-AT"/>
        </w:rPr>
      </w:pPr>
      <w:r w:rsidRPr="00FF0206">
        <w:rPr>
          <w:lang w:val="de-AT"/>
        </w:rPr>
        <w:t>Die Summenformel des Kohlenwasserstoffes i</w:t>
      </w:r>
      <w:r>
        <w:rPr>
          <w:lang w:val="de-AT"/>
        </w:rPr>
        <w:t>st C</w:t>
      </w:r>
      <w:r>
        <w:rPr>
          <w:vertAlign w:val="subscript"/>
          <w:lang w:val="de-AT"/>
        </w:rPr>
        <w:t>6</w:t>
      </w:r>
      <w:r>
        <w:rPr>
          <w:lang w:val="de-AT"/>
        </w:rPr>
        <w:t>H</w:t>
      </w:r>
      <w:r>
        <w:rPr>
          <w:vertAlign w:val="subscript"/>
          <w:lang w:val="de-AT"/>
        </w:rPr>
        <w:t>6</w:t>
      </w:r>
      <w:r>
        <w:rPr>
          <w:lang w:val="de-AT"/>
        </w:rPr>
        <w:t>.</w:t>
      </w:r>
    </w:p>
    <w:p w14:paraId="71B9C4E9" w14:textId="4AA9FE2A" w:rsidR="00973D5A" w:rsidRDefault="00973D5A" w:rsidP="00FF0206">
      <w:pPr>
        <w:rPr>
          <w:lang w:val="de-AT"/>
        </w:rPr>
      </w:pPr>
    </w:p>
    <w:p w14:paraId="40934E09" w14:textId="4AA9FE2A" w:rsidR="00973D5A" w:rsidRDefault="00973D5A" w:rsidP="00973D5A">
      <w:pPr>
        <w:pStyle w:val="berschriftGrn"/>
        <w:pBdr>
          <w:top w:val="none" w:sz="0" w:space="0" w:color="auto"/>
        </w:pBdr>
        <w:jc w:val="center"/>
      </w:pPr>
      <w:r>
        <w:t>Formelschreibweise</w:t>
      </w:r>
    </w:p>
    <w:p w14:paraId="504A7590" w14:textId="4AA9FE2A" w:rsidR="00973D5A" w:rsidRDefault="00973D5A" w:rsidP="00973D5A">
      <w:pPr>
        <w:rPr>
          <w:lang w:val="de-DE"/>
        </w:rPr>
      </w:pPr>
    </w:p>
    <w:p w14:paraId="5F528444" w14:textId="5A9F10C6" w:rsidR="00973D5A" w:rsidRDefault="005F42A0" w:rsidP="00973D5A">
      <w:pPr>
        <w:rPr>
          <w:lang w:val="de-DE"/>
        </w:rPr>
      </w:pPr>
      <w:r w:rsidRPr="005F42A0">
        <w:rPr>
          <w:u w:val="single"/>
          <w:lang w:val="de-DE"/>
        </w:rPr>
        <w:t>Säuren und Basen:</w:t>
      </w:r>
    </w:p>
    <w:p w14:paraId="0F4A1DC6" w14:textId="5560CAB5" w:rsidR="008C2662" w:rsidRDefault="008C2662" w:rsidP="00973D5A">
      <w:pPr>
        <w:rPr>
          <w:lang w:val="de-DE"/>
        </w:rPr>
      </w:pPr>
      <w:r>
        <w:rPr>
          <w:lang w:val="de-DE"/>
        </w:rPr>
        <w:t xml:space="preserve">Ein </w:t>
      </w:r>
      <w:r w:rsidRPr="00273DAE">
        <w:rPr>
          <w:u w:val="single"/>
          <w:lang w:val="de-DE"/>
        </w:rPr>
        <w:t>Säure-Base-Indikator</w:t>
      </w:r>
      <w:r w:rsidR="00273DAE">
        <w:rPr>
          <w:lang w:val="de-DE"/>
        </w:rPr>
        <w:t xml:space="preserve"> ist ein Stoff </w:t>
      </w:r>
      <w:r w:rsidR="00662299">
        <w:rPr>
          <w:lang w:val="de-DE"/>
        </w:rPr>
        <w:t xml:space="preserve">der ab einer bestimmten sauren oder basischen Wirkung </w:t>
      </w:r>
      <w:r w:rsidR="008753D2">
        <w:rPr>
          <w:lang w:val="de-DE"/>
        </w:rPr>
        <w:t xml:space="preserve">(bei einem bestimmten </w:t>
      </w:r>
      <w:r w:rsidR="00602012">
        <w:rPr>
          <w:lang w:val="de-DE"/>
        </w:rPr>
        <w:t>pH-Wert)</w:t>
      </w:r>
      <w:r w:rsidR="00102BD9">
        <w:rPr>
          <w:lang w:val="de-DE"/>
        </w:rPr>
        <w:t xml:space="preserve"> seine Farbe ändert.</w:t>
      </w:r>
    </w:p>
    <w:p w14:paraId="69AFAD93" w14:textId="5560CAB5" w:rsidR="00537AC8" w:rsidRDefault="00537AC8" w:rsidP="00973D5A">
      <w:pPr>
        <w:rPr>
          <w:lang w:val="de-DE"/>
        </w:rPr>
      </w:pPr>
    </w:p>
    <w:tbl>
      <w:tblPr>
        <w:tblStyle w:val="Tabellenraster"/>
        <w:tblW w:w="0" w:type="auto"/>
        <w:tblLook w:val="04A0" w:firstRow="1" w:lastRow="0" w:firstColumn="1" w:lastColumn="0" w:noHBand="0" w:noVBand="1"/>
      </w:tblPr>
      <w:tblGrid>
        <w:gridCol w:w="2254"/>
        <w:gridCol w:w="2255"/>
        <w:gridCol w:w="2255"/>
        <w:gridCol w:w="2255"/>
      </w:tblGrid>
      <w:tr w:rsidR="003A263D" w14:paraId="3FA93B0D" w14:textId="77777777" w:rsidTr="003A263D">
        <w:tc>
          <w:tcPr>
            <w:tcW w:w="2254" w:type="dxa"/>
          </w:tcPr>
          <w:p w14:paraId="7865E508" w14:textId="21AF98FE" w:rsidR="003A263D" w:rsidRPr="00B1212F" w:rsidRDefault="003A263D" w:rsidP="00973D5A">
            <w:pPr>
              <w:rPr>
                <w:b/>
                <w:lang w:val="de-DE"/>
              </w:rPr>
            </w:pPr>
            <w:r w:rsidRPr="00B1212F">
              <w:rPr>
                <w:b/>
                <w:lang w:val="de-DE"/>
              </w:rPr>
              <w:t>Indikator</w:t>
            </w:r>
          </w:p>
        </w:tc>
        <w:tc>
          <w:tcPr>
            <w:tcW w:w="2255" w:type="dxa"/>
          </w:tcPr>
          <w:p w14:paraId="78104CE1" w14:textId="77777777" w:rsidR="003A263D" w:rsidRDefault="003A263D" w:rsidP="00973D5A">
            <w:pPr>
              <w:rPr>
                <w:lang w:val="de-DE"/>
              </w:rPr>
            </w:pPr>
          </w:p>
        </w:tc>
        <w:tc>
          <w:tcPr>
            <w:tcW w:w="2255" w:type="dxa"/>
          </w:tcPr>
          <w:p w14:paraId="24624003" w14:textId="75CD5D30" w:rsidR="003A263D" w:rsidRPr="00B1212F" w:rsidRDefault="004422BE" w:rsidP="00973D5A">
            <w:pPr>
              <w:rPr>
                <w:b/>
                <w:lang w:val="de-DE"/>
              </w:rPr>
            </w:pPr>
            <w:r w:rsidRPr="00B1212F">
              <w:rPr>
                <w:b/>
                <w:lang w:val="de-DE"/>
              </w:rPr>
              <w:t>Farbe</w:t>
            </w:r>
          </w:p>
        </w:tc>
        <w:tc>
          <w:tcPr>
            <w:tcW w:w="2255" w:type="dxa"/>
          </w:tcPr>
          <w:p w14:paraId="683E78B2" w14:textId="77777777" w:rsidR="003A263D" w:rsidRDefault="003A263D" w:rsidP="00973D5A">
            <w:pPr>
              <w:rPr>
                <w:lang w:val="de-DE"/>
              </w:rPr>
            </w:pPr>
          </w:p>
        </w:tc>
      </w:tr>
      <w:tr w:rsidR="003A263D" w14:paraId="3C3381C9" w14:textId="77777777" w:rsidTr="003A263D">
        <w:tc>
          <w:tcPr>
            <w:tcW w:w="2254" w:type="dxa"/>
          </w:tcPr>
          <w:p w14:paraId="5A4B3B43" w14:textId="77777777" w:rsidR="003A263D" w:rsidRDefault="003A263D" w:rsidP="00973D5A">
            <w:pPr>
              <w:rPr>
                <w:lang w:val="de-DE"/>
              </w:rPr>
            </w:pPr>
          </w:p>
        </w:tc>
        <w:tc>
          <w:tcPr>
            <w:tcW w:w="2255" w:type="dxa"/>
          </w:tcPr>
          <w:p w14:paraId="132D5581" w14:textId="472DF980" w:rsidR="003A263D" w:rsidRDefault="004422BE" w:rsidP="00973D5A">
            <w:pPr>
              <w:rPr>
                <w:lang w:val="de-DE"/>
              </w:rPr>
            </w:pPr>
            <w:r>
              <w:rPr>
                <w:lang w:val="de-DE"/>
              </w:rPr>
              <w:t>im sauren</w:t>
            </w:r>
          </w:p>
        </w:tc>
        <w:tc>
          <w:tcPr>
            <w:tcW w:w="2255" w:type="dxa"/>
          </w:tcPr>
          <w:p w14:paraId="4D35F960" w14:textId="77777777" w:rsidR="003A263D" w:rsidRDefault="003A263D" w:rsidP="00973D5A">
            <w:pPr>
              <w:rPr>
                <w:lang w:val="de-DE"/>
              </w:rPr>
            </w:pPr>
          </w:p>
        </w:tc>
        <w:tc>
          <w:tcPr>
            <w:tcW w:w="2255" w:type="dxa"/>
          </w:tcPr>
          <w:p w14:paraId="2AACA49A" w14:textId="79106B13" w:rsidR="003A263D" w:rsidRDefault="004422BE" w:rsidP="00973D5A">
            <w:pPr>
              <w:rPr>
                <w:lang w:val="de-DE"/>
              </w:rPr>
            </w:pPr>
            <w:r>
              <w:rPr>
                <w:lang w:val="de-DE"/>
              </w:rPr>
              <w:t>In basischen Bereich</w:t>
            </w:r>
          </w:p>
        </w:tc>
      </w:tr>
      <w:tr w:rsidR="003A263D" w14:paraId="2BF8B817" w14:textId="77777777" w:rsidTr="003A263D">
        <w:tc>
          <w:tcPr>
            <w:tcW w:w="2254" w:type="dxa"/>
          </w:tcPr>
          <w:p w14:paraId="1F06CDB2" w14:textId="6685AF8B" w:rsidR="003A263D" w:rsidRDefault="004422BE" w:rsidP="00973D5A">
            <w:pPr>
              <w:rPr>
                <w:lang w:val="de-DE"/>
              </w:rPr>
            </w:pPr>
            <w:r>
              <w:rPr>
                <w:lang w:val="de-DE"/>
              </w:rPr>
              <w:t>Phenolphtalein</w:t>
            </w:r>
          </w:p>
        </w:tc>
        <w:tc>
          <w:tcPr>
            <w:tcW w:w="2255" w:type="dxa"/>
          </w:tcPr>
          <w:p w14:paraId="630DD8B0" w14:textId="67D9727B" w:rsidR="003A263D" w:rsidRDefault="009A45D0" w:rsidP="00973D5A">
            <w:pPr>
              <w:rPr>
                <w:lang w:val="de-DE"/>
              </w:rPr>
            </w:pPr>
            <w:r>
              <w:rPr>
                <w:lang w:val="de-DE"/>
              </w:rPr>
              <w:t>f</w:t>
            </w:r>
            <w:r w:rsidR="00F75926">
              <w:rPr>
                <w:lang w:val="de-DE"/>
              </w:rPr>
              <w:t>ar</w:t>
            </w:r>
            <w:r w:rsidR="00BD6459">
              <w:rPr>
                <w:lang w:val="de-DE"/>
              </w:rPr>
              <w:t>blos</w:t>
            </w:r>
          </w:p>
        </w:tc>
        <w:tc>
          <w:tcPr>
            <w:tcW w:w="2255" w:type="dxa"/>
          </w:tcPr>
          <w:p w14:paraId="253ECC87" w14:textId="77777777" w:rsidR="003A263D" w:rsidRDefault="003A263D" w:rsidP="00973D5A">
            <w:pPr>
              <w:rPr>
                <w:lang w:val="de-DE"/>
              </w:rPr>
            </w:pPr>
          </w:p>
        </w:tc>
        <w:tc>
          <w:tcPr>
            <w:tcW w:w="2255" w:type="dxa"/>
          </w:tcPr>
          <w:p w14:paraId="753922CB" w14:textId="11A3C892" w:rsidR="003A263D" w:rsidRDefault="00E81DF3" w:rsidP="00973D5A">
            <w:pPr>
              <w:rPr>
                <w:lang w:val="de-DE"/>
              </w:rPr>
            </w:pPr>
            <w:r>
              <w:rPr>
                <w:lang w:val="de-DE"/>
              </w:rPr>
              <w:t>P</w:t>
            </w:r>
            <w:r w:rsidR="00F75926">
              <w:rPr>
                <w:lang w:val="de-DE"/>
              </w:rPr>
              <w:t>urpur</w:t>
            </w:r>
          </w:p>
        </w:tc>
      </w:tr>
      <w:tr w:rsidR="003A263D" w14:paraId="1A1BD3CD" w14:textId="77777777" w:rsidTr="003A263D">
        <w:tc>
          <w:tcPr>
            <w:tcW w:w="2254" w:type="dxa"/>
          </w:tcPr>
          <w:p w14:paraId="7FBB0505" w14:textId="129E44DA" w:rsidR="003A263D" w:rsidRDefault="00D3629D" w:rsidP="00973D5A">
            <w:pPr>
              <w:rPr>
                <w:lang w:val="de-DE"/>
              </w:rPr>
            </w:pPr>
            <w:r>
              <w:rPr>
                <w:lang w:val="de-DE"/>
              </w:rPr>
              <w:t>Universalindikator</w:t>
            </w:r>
          </w:p>
        </w:tc>
        <w:tc>
          <w:tcPr>
            <w:tcW w:w="2255" w:type="dxa"/>
          </w:tcPr>
          <w:p w14:paraId="44BC99A3" w14:textId="4A9FBB75" w:rsidR="003A263D" w:rsidRDefault="00441B22" w:rsidP="00973D5A">
            <w:pPr>
              <w:rPr>
                <w:lang w:val="de-DE"/>
              </w:rPr>
            </w:pPr>
            <w:r>
              <w:rPr>
                <w:lang w:val="de-DE"/>
              </w:rPr>
              <w:t>Rot</w:t>
            </w:r>
            <w:r w:rsidR="00370E62">
              <w:rPr>
                <w:lang w:val="de-DE"/>
              </w:rPr>
              <w:t xml:space="preserve"> Gelb</w:t>
            </w:r>
          </w:p>
        </w:tc>
        <w:tc>
          <w:tcPr>
            <w:tcW w:w="2255" w:type="dxa"/>
          </w:tcPr>
          <w:p w14:paraId="125ECFC5" w14:textId="52DA711A" w:rsidR="003A263D" w:rsidRDefault="00370E62" w:rsidP="00973D5A">
            <w:pPr>
              <w:rPr>
                <w:lang w:val="de-DE"/>
              </w:rPr>
            </w:pPr>
            <w:r>
              <w:rPr>
                <w:lang w:val="de-DE"/>
              </w:rPr>
              <w:t>Grün</w:t>
            </w:r>
          </w:p>
        </w:tc>
        <w:tc>
          <w:tcPr>
            <w:tcW w:w="2255" w:type="dxa"/>
          </w:tcPr>
          <w:p w14:paraId="5A556BF7" w14:textId="3C9ADFA0" w:rsidR="003A263D" w:rsidRDefault="00E81DF3" w:rsidP="00973D5A">
            <w:pPr>
              <w:rPr>
                <w:lang w:val="de-DE"/>
              </w:rPr>
            </w:pPr>
            <w:r>
              <w:rPr>
                <w:lang w:val="de-DE"/>
              </w:rPr>
              <w:t>Blau</w:t>
            </w:r>
          </w:p>
        </w:tc>
      </w:tr>
    </w:tbl>
    <w:p w14:paraId="2A3888F4" w14:textId="7D391731" w:rsidR="00802E44" w:rsidRDefault="00802E44">
      <w:pPr>
        <w:rPr>
          <w:u w:val="single"/>
          <w:lang w:val="de-AT"/>
        </w:rPr>
      </w:pPr>
      <w:r w:rsidRPr="00802E44">
        <w:rPr>
          <w:u w:val="single"/>
          <w:lang w:val="de-AT"/>
        </w:rPr>
        <w:t>Nichtmetalloxide bilden mit Wasser Säuren.</w:t>
      </w:r>
    </w:p>
    <w:p w14:paraId="123BACDD" w14:textId="166349B8" w:rsidR="00C048B5" w:rsidRDefault="00C048B5" w:rsidP="00C048B5">
      <w:pPr>
        <w:rPr>
          <w:u w:val="single"/>
          <w:lang w:val="de-AT"/>
        </w:rPr>
      </w:pPr>
    </w:p>
    <w:p w14:paraId="4A31FA73" w14:textId="465D9834" w:rsidR="001C062A" w:rsidRDefault="00C048B5">
      <w:pPr>
        <w:rPr>
          <w:lang w:val="de-AT"/>
        </w:rPr>
      </w:pPr>
      <w:r>
        <w:rPr>
          <w:u w:val="single"/>
          <w:lang w:val="de-AT"/>
        </w:rPr>
        <w:t>E:</w:t>
      </w:r>
      <w:r w:rsidR="001C062A">
        <w:rPr>
          <w:lang w:val="de-AT"/>
        </w:rPr>
        <w:tab/>
        <w:t>S</w:t>
      </w:r>
      <w:r w:rsidR="001C062A">
        <w:rPr>
          <w:lang w:val="de-AT"/>
        </w:rPr>
        <w:tab/>
        <w:t>+</w:t>
      </w:r>
      <w:r w:rsidR="001C062A">
        <w:rPr>
          <w:lang w:val="de-AT"/>
        </w:rPr>
        <w:tab/>
        <w:t>O</w:t>
      </w:r>
      <w:r w:rsidR="001C062A">
        <w:rPr>
          <w:vertAlign w:val="subscript"/>
          <w:lang w:val="de-AT"/>
        </w:rPr>
        <w:t>2</w:t>
      </w:r>
      <w:r w:rsidR="001C062A">
        <w:rPr>
          <w:lang w:val="de-AT"/>
        </w:rPr>
        <w:tab/>
      </w:r>
      <w:r w:rsidR="001C062A" w:rsidRPr="001C062A">
        <w:rPr>
          <w:rFonts w:ascii="Wingdings" w:eastAsia="Wingdings" w:hAnsi="Wingdings" w:cs="Wingdings"/>
          <w:lang w:val="de-AT"/>
        </w:rPr>
        <w:t>à</w:t>
      </w:r>
      <w:r w:rsidR="001C062A">
        <w:rPr>
          <w:lang w:val="de-AT"/>
        </w:rPr>
        <w:tab/>
        <w:t>SO</w:t>
      </w:r>
      <w:r w:rsidR="001C062A">
        <w:rPr>
          <w:vertAlign w:val="subscript"/>
          <w:lang w:val="de-AT"/>
        </w:rPr>
        <w:t>2</w:t>
      </w:r>
    </w:p>
    <w:p w14:paraId="0FA4EB6B" w14:textId="4E492143" w:rsidR="003D0451" w:rsidRDefault="003D0451">
      <w:pPr>
        <w:rPr>
          <w:lang w:val="de-AT"/>
        </w:rPr>
      </w:pPr>
      <w:r>
        <w:rPr>
          <w:lang w:val="de-AT"/>
        </w:rPr>
        <w:tab/>
        <w:t>SO</w:t>
      </w:r>
      <w:r>
        <w:rPr>
          <w:vertAlign w:val="subscript"/>
          <w:lang w:val="de-AT"/>
        </w:rPr>
        <w:t>2</w:t>
      </w:r>
      <w:r w:rsidR="006F5BDC">
        <w:rPr>
          <w:lang w:val="de-AT"/>
        </w:rPr>
        <w:tab/>
        <w:t>+</w:t>
      </w:r>
      <w:r w:rsidR="006F5BDC">
        <w:rPr>
          <w:lang w:val="de-AT"/>
        </w:rPr>
        <w:tab/>
        <w:t>H</w:t>
      </w:r>
      <w:r w:rsidR="006F5BDC">
        <w:rPr>
          <w:vertAlign w:val="subscript"/>
          <w:lang w:val="de-AT"/>
        </w:rPr>
        <w:t>2</w:t>
      </w:r>
      <w:r w:rsidR="006F5BDC">
        <w:rPr>
          <w:lang w:val="de-AT"/>
        </w:rPr>
        <w:t>O</w:t>
      </w:r>
      <w:r w:rsidR="006F5BDC">
        <w:rPr>
          <w:lang w:val="de-AT"/>
        </w:rPr>
        <w:tab/>
      </w:r>
      <w:r w:rsidR="006F5BDC" w:rsidRPr="006F5BDC">
        <w:rPr>
          <w:rFonts w:ascii="Wingdings" w:eastAsia="Wingdings" w:hAnsi="Wingdings" w:cs="Wingdings"/>
          <w:lang w:val="de-AT"/>
        </w:rPr>
        <w:t>à</w:t>
      </w:r>
      <w:r w:rsidR="006F5BDC">
        <w:rPr>
          <w:lang w:val="de-AT"/>
        </w:rPr>
        <w:tab/>
        <w:t>H</w:t>
      </w:r>
      <w:r w:rsidR="006F5BDC">
        <w:rPr>
          <w:vertAlign w:val="subscript"/>
          <w:lang w:val="de-AT"/>
        </w:rPr>
        <w:t>2</w:t>
      </w:r>
      <w:r w:rsidR="006F5BDC">
        <w:rPr>
          <w:lang w:val="de-AT"/>
        </w:rPr>
        <w:t>SO</w:t>
      </w:r>
      <w:r w:rsidR="006F5BDC">
        <w:rPr>
          <w:vertAlign w:val="subscript"/>
          <w:lang w:val="de-AT"/>
        </w:rPr>
        <w:t>3</w:t>
      </w:r>
    </w:p>
    <w:p w14:paraId="668DD6E9" w14:textId="03BF7876" w:rsidR="006F5BDC" w:rsidRPr="006F5BDC" w:rsidRDefault="006F5BDC" w:rsidP="006F5BDC">
      <w:pPr>
        <w:rPr>
          <w:lang w:val="de-AT"/>
        </w:rPr>
      </w:pPr>
      <w:r>
        <w:rPr>
          <w:lang w:val="de-AT"/>
        </w:rPr>
        <w:tab/>
      </w:r>
      <w:r>
        <w:rPr>
          <w:lang w:val="de-AT"/>
        </w:rPr>
        <w:tab/>
      </w:r>
      <w:r>
        <w:rPr>
          <w:lang w:val="de-AT"/>
        </w:rPr>
        <w:tab/>
      </w:r>
      <w:r>
        <w:rPr>
          <w:lang w:val="de-AT"/>
        </w:rPr>
        <w:tab/>
      </w:r>
      <w:r>
        <w:rPr>
          <w:lang w:val="de-AT"/>
        </w:rPr>
        <w:tab/>
      </w:r>
      <w:r w:rsidR="00D1393D">
        <w:rPr>
          <w:lang w:val="de-AT"/>
        </w:rPr>
        <w:t xml:space="preserve">Schwefelige Säure </w:t>
      </w:r>
      <w:r w:rsidR="00D1393D" w:rsidRPr="00D1393D">
        <w:rPr>
          <w:rFonts w:ascii="Wingdings" w:eastAsia="Wingdings" w:hAnsi="Wingdings" w:cs="Wingdings"/>
          <w:lang w:val="de-AT"/>
        </w:rPr>
        <w:t>à</w:t>
      </w:r>
      <w:r w:rsidR="00D1393D">
        <w:rPr>
          <w:lang w:val="de-AT"/>
        </w:rPr>
        <w:t xml:space="preserve"> färbt Universalindikator rot</w:t>
      </w:r>
    </w:p>
    <w:p w14:paraId="2F9690B9" w14:textId="637CFED6" w:rsidR="006F5BDC" w:rsidRDefault="006F5BDC">
      <w:pPr>
        <w:rPr>
          <w:lang w:val="de-AT"/>
        </w:rPr>
      </w:pPr>
      <w:r>
        <w:rPr>
          <w:lang w:val="de-AT"/>
        </w:rPr>
        <w:tab/>
        <w:t>= Schwefeldioxid (Nichtmetalloxid)</w:t>
      </w:r>
    </w:p>
    <w:p w14:paraId="279DAB7D" w14:textId="16AAF646" w:rsidR="00D1393D" w:rsidRDefault="00D1393D" w:rsidP="00163DA8">
      <w:pPr>
        <w:rPr>
          <w:lang w:val="de-AT"/>
        </w:rPr>
      </w:pPr>
    </w:p>
    <w:p w14:paraId="37B6A6CF" w14:textId="2807ACF2" w:rsidR="00163DA8" w:rsidRDefault="00163DA8">
      <w:pPr>
        <w:rPr>
          <w:lang w:val="de-AT"/>
        </w:rPr>
      </w:pPr>
      <w:r w:rsidRPr="00163DA8">
        <w:rPr>
          <w:u w:val="single"/>
          <w:lang w:val="de-AT"/>
        </w:rPr>
        <w:t>Metall</w:t>
      </w:r>
      <w:r w:rsidR="009E3D94">
        <w:rPr>
          <w:u w:val="single"/>
          <w:lang w:val="de-AT"/>
        </w:rPr>
        <w:t>oxid</w:t>
      </w:r>
      <w:r w:rsidR="008023FF">
        <w:rPr>
          <w:u w:val="single"/>
          <w:lang w:val="de-AT"/>
        </w:rPr>
        <w:t>e</w:t>
      </w:r>
      <w:r w:rsidRPr="00163DA8">
        <w:rPr>
          <w:u w:val="single"/>
          <w:lang w:val="de-AT"/>
        </w:rPr>
        <w:t xml:space="preserve"> bilden mit Wasser Basen.</w:t>
      </w:r>
    </w:p>
    <w:p w14:paraId="3ED783A6" w14:textId="6CE25616" w:rsidR="008065F1" w:rsidRDefault="008065F1" w:rsidP="008065F1">
      <w:pPr>
        <w:rPr>
          <w:lang w:val="de-AT"/>
        </w:rPr>
      </w:pPr>
    </w:p>
    <w:p w14:paraId="233EAED1" w14:textId="0408FD85" w:rsidR="00E33715" w:rsidRPr="00BB1077" w:rsidRDefault="008065F1" w:rsidP="00E33715">
      <w:pPr>
        <w:rPr>
          <w:lang w:val="de-AT"/>
        </w:rPr>
      </w:pPr>
      <w:r w:rsidRPr="00907FB3">
        <w:rPr>
          <w:u w:val="single"/>
          <w:lang w:val="de-AT"/>
        </w:rPr>
        <w:t>E:</w:t>
      </w:r>
      <w:r w:rsidRPr="00907FB3">
        <w:rPr>
          <w:lang w:val="de-AT"/>
        </w:rPr>
        <w:tab/>
      </w:r>
      <w:r w:rsidR="0019135E" w:rsidRPr="00907FB3">
        <w:rPr>
          <w:lang w:val="de-AT"/>
        </w:rPr>
        <w:t>CaO</w:t>
      </w:r>
      <w:r w:rsidR="00E33715" w:rsidRPr="00907FB3">
        <w:rPr>
          <w:lang w:val="de-AT"/>
        </w:rPr>
        <w:tab/>
        <w:t>+</w:t>
      </w:r>
      <w:r w:rsidR="00E33715" w:rsidRPr="00907FB3">
        <w:rPr>
          <w:lang w:val="de-AT"/>
        </w:rPr>
        <w:tab/>
        <w:t>H</w:t>
      </w:r>
      <w:r w:rsidR="00E33715" w:rsidRPr="00907FB3">
        <w:rPr>
          <w:vertAlign w:val="subscript"/>
          <w:lang w:val="de-AT"/>
        </w:rPr>
        <w:t>2</w:t>
      </w:r>
      <w:r w:rsidR="00E33715" w:rsidRPr="00907FB3">
        <w:rPr>
          <w:lang w:val="de-AT"/>
        </w:rPr>
        <w:t>O</w:t>
      </w:r>
      <w:r w:rsidR="00E33715" w:rsidRPr="00907FB3">
        <w:rPr>
          <w:lang w:val="de-AT"/>
        </w:rPr>
        <w:tab/>
      </w:r>
      <w:r w:rsidR="00E33715" w:rsidRPr="00907FB3">
        <w:rPr>
          <w:rFonts w:ascii="Wingdings" w:eastAsia="Wingdings" w:hAnsi="Wingdings" w:cs="Wingdings"/>
          <w:lang w:val="de-AT"/>
        </w:rPr>
        <w:t>à</w:t>
      </w:r>
      <w:r w:rsidR="00E33715" w:rsidRPr="00907FB3">
        <w:rPr>
          <w:lang w:val="de-AT"/>
        </w:rPr>
        <w:tab/>
        <w:t>Ca(OH)</w:t>
      </w:r>
      <w:r w:rsidR="00E33715" w:rsidRPr="00907FB3">
        <w:rPr>
          <w:vertAlign w:val="subscript"/>
          <w:lang w:val="de-AT"/>
        </w:rPr>
        <w:t>2</w:t>
      </w:r>
      <w:r w:rsidR="00543FE1">
        <w:rPr>
          <w:lang w:val="de-AT"/>
        </w:rPr>
        <w:tab/>
        <w:t>Ca</w:t>
      </w:r>
      <w:r w:rsidR="00543FE1">
        <w:rPr>
          <w:vertAlign w:val="superscript"/>
          <w:lang w:val="de-AT"/>
        </w:rPr>
        <w:t>2+</w:t>
      </w:r>
      <w:r w:rsidR="00765DA9">
        <w:rPr>
          <w:lang w:val="de-AT"/>
        </w:rPr>
        <w:tab/>
      </w:r>
      <w:r w:rsidR="00BB1077">
        <w:rPr>
          <w:vertAlign w:val="superscript"/>
          <w:lang w:val="de-AT"/>
        </w:rPr>
        <w:t>-</w:t>
      </w:r>
      <w:r w:rsidR="00765DA9">
        <w:rPr>
          <w:lang w:val="de-AT"/>
        </w:rPr>
        <w:t>|</w:t>
      </w:r>
      <w:r w:rsidR="00BB1077">
        <w:rPr>
          <w:vertAlign w:val="superscript"/>
          <w:lang w:val="de-AT"/>
        </w:rPr>
        <w:t>-</w:t>
      </w:r>
      <w:r w:rsidR="00BB1077">
        <w:rPr>
          <w:vertAlign w:val="subscript"/>
          <w:lang w:val="de-AT"/>
        </w:rPr>
        <w:t>-</w:t>
      </w:r>
      <w:r w:rsidR="00BB1077">
        <w:rPr>
          <w:vertAlign w:val="subscript"/>
          <w:lang w:val="de-AT"/>
        </w:rPr>
        <w:softHyphen/>
      </w:r>
      <w:r w:rsidR="00BB1077">
        <w:rPr>
          <w:vertAlign w:val="subscript"/>
          <w:lang w:val="de-AT"/>
        </w:rPr>
        <w:softHyphen/>
      </w:r>
      <w:r w:rsidR="00BB1077">
        <w:rPr>
          <w:vertAlign w:val="subscript"/>
          <w:lang w:val="de-AT"/>
        </w:rPr>
        <w:softHyphen/>
      </w:r>
      <w:r w:rsidR="00BB1077">
        <w:rPr>
          <w:lang w:val="de-AT"/>
        </w:rPr>
        <w:t>O-H</w:t>
      </w:r>
    </w:p>
    <w:p w14:paraId="7629DD89" w14:textId="02CD6A65" w:rsidR="0019135E" w:rsidRPr="00907FB3" w:rsidRDefault="0019135E">
      <w:pPr>
        <w:rPr>
          <w:lang w:val="de-AT"/>
        </w:rPr>
      </w:pPr>
      <w:r w:rsidRPr="00907FB3">
        <w:rPr>
          <w:lang w:val="de-AT"/>
        </w:rPr>
        <w:tab/>
        <w:t>Calciumoxid</w:t>
      </w:r>
      <w:r w:rsidR="00E33715" w:rsidRPr="00907FB3">
        <w:rPr>
          <w:lang w:val="de-AT"/>
        </w:rPr>
        <w:tab/>
      </w:r>
      <w:r w:rsidR="00E33715" w:rsidRPr="00907FB3">
        <w:rPr>
          <w:lang w:val="de-AT"/>
        </w:rPr>
        <w:tab/>
      </w:r>
      <w:r w:rsidR="00E33715" w:rsidRPr="00907FB3">
        <w:rPr>
          <w:lang w:val="de-AT"/>
        </w:rPr>
        <w:tab/>
        <w:t>Calciumhydroxid</w:t>
      </w:r>
      <w:r w:rsidR="00BB1077">
        <w:rPr>
          <w:lang w:val="de-AT"/>
        </w:rPr>
        <w:tab/>
      </w:r>
      <w:r w:rsidR="00BB1077">
        <w:rPr>
          <w:vertAlign w:val="superscript"/>
          <w:lang w:val="de-AT"/>
        </w:rPr>
        <w:t>-</w:t>
      </w:r>
      <w:r w:rsidR="00BB1077">
        <w:rPr>
          <w:lang w:val="de-AT"/>
        </w:rPr>
        <w:t>|</w:t>
      </w:r>
      <w:r w:rsidR="00BB1077">
        <w:rPr>
          <w:vertAlign w:val="superscript"/>
          <w:lang w:val="de-AT"/>
        </w:rPr>
        <w:t>-</w:t>
      </w:r>
      <w:r w:rsidR="00BB1077">
        <w:rPr>
          <w:vertAlign w:val="subscript"/>
          <w:lang w:val="de-AT"/>
        </w:rPr>
        <w:t>-</w:t>
      </w:r>
      <w:r w:rsidR="00BB1077">
        <w:rPr>
          <w:vertAlign w:val="subscript"/>
          <w:lang w:val="de-AT"/>
        </w:rPr>
        <w:softHyphen/>
      </w:r>
      <w:r w:rsidR="00BB1077">
        <w:rPr>
          <w:vertAlign w:val="subscript"/>
          <w:lang w:val="de-AT"/>
        </w:rPr>
        <w:softHyphen/>
      </w:r>
      <w:r w:rsidR="00BB1077">
        <w:rPr>
          <w:vertAlign w:val="subscript"/>
          <w:lang w:val="de-AT"/>
        </w:rPr>
        <w:softHyphen/>
      </w:r>
      <w:r w:rsidR="00BB1077">
        <w:rPr>
          <w:lang w:val="de-AT"/>
        </w:rPr>
        <w:t>O-H</w:t>
      </w:r>
    </w:p>
    <w:p w14:paraId="0816E7AC" w14:textId="30C188E9" w:rsidR="0019135E" w:rsidRDefault="0019135E">
      <w:pPr>
        <w:rPr>
          <w:lang w:val="de-AT"/>
        </w:rPr>
      </w:pPr>
      <w:r w:rsidRPr="00907FB3">
        <w:rPr>
          <w:lang w:val="de-AT"/>
        </w:rPr>
        <w:tab/>
      </w:r>
      <w:r w:rsidR="00E33715" w:rsidRPr="00907FB3">
        <w:rPr>
          <w:lang w:val="de-AT"/>
        </w:rPr>
        <w:t>(</w:t>
      </w:r>
      <w:r w:rsidRPr="00907FB3">
        <w:rPr>
          <w:lang w:val="de-AT"/>
        </w:rPr>
        <w:t>Bran</w:t>
      </w:r>
      <w:r w:rsidR="00907FB3">
        <w:rPr>
          <w:lang w:val="de-AT"/>
        </w:rPr>
        <w:t>n</w:t>
      </w:r>
      <w:r w:rsidR="00E33715" w:rsidRPr="00907FB3">
        <w:rPr>
          <w:lang w:val="de-AT"/>
        </w:rPr>
        <w:t>t</w:t>
      </w:r>
      <w:r w:rsidRPr="00907FB3">
        <w:rPr>
          <w:lang w:val="de-AT"/>
        </w:rPr>
        <w:t>kalk</w:t>
      </w:r>
      <w:r w:rsidR="00E33715" w:rsidRPr="00907FB3">
        <w:rPr>
          <w:lang w:val="de-AT"/>
        </w:rPr>
        <w:t>)</w:t>
      </w:r>
      <w:r w:rsidR="00E33715" w:rsidRPr="00907FB3">
        <w:rPr>
          <w:lang w:val="de-AT"/>
        </w:rPr>
        <w:tab/>
      </w:r>
      <w:r w:rsidR="00E33715" w:rsidRPr="00907FB3">
        <w:rPr>
          <w:lang w:val="de-AT"/>
        </w:rPr>
        <w:tab/>
      </w:r>
      <w:r w:rsidR="00E33715" w:rsidRPr="00907FB3">
        <w:rPr>
          <w:lang w:val="de-AT"/>
        </w:rPr>
        <w:tab/>
        <w:t xml:space="preserve">(Löschkalk) </w:t>
      </w:r>
      <w:r w:rsidR="00E33715" w:rsidRPr="00907FB3">
        <w:rPr>
          <w:rFonts w:ascii="Wingdings" w:eastAsia="Wingdings" w:hAnsi="Wingdings" w:cs="Wingdings"/>
          <w:lang w:val="de-AT"/>
        </w:rPr>
        <w:t>à</w:t>
      </w:r>
      <w:r w:rsidR="00E33715" w:rsidRPr="00907FB3">
        <w:rPr>
          <w:lang w:val="de-AT"/>
        </w:rPr>
        <w:t xml:space="preserve"> färbt Phenolphthalein </w:t>
      </w:r>
      <w:r w:rsidR="00907FB3">
        <w:rPr>
          <w:lang w:val="de-AT"/>
        </w:rPr>
        <w:t>P</w:t>
      </w:r>
      <w:r w:rsidR="00E33715" w:rsidRPr="00907FB3">
        <w:rPr>
          <w:lang w:val="de-AT"/>
        </w:rPr>
        <w:t>urpur</w:t>
      </w:r>
    </w:p>
    <w:p w14:paraId="0BAE260B" w14:textId="32F62DD8" w:rsidR="001A1EA4" w:rsidRDefault="001A1EA4" w:rsidP="001A1EA4">
      <w:pPr>
        <w:rPr>
          <w:lang w:val="de-AT"/>
        </w:rPr>
      </w:pPr>
    </w:p>
    <w:p w14:paraId="6BB9C50D" w14:textId="03672AC1" w:rsidR="001A1EA4" w:rsidRDefault="001A1EA4" w:rsidP="001A1EA4">
      <w:pPr>
        <w:rPr>
          <w:lang w:val="de-AT"/>
        </w:rPr>
      </w:pPr>
      <w:r w:rsidRPr="001A1EA4">
        <w:rPr>
          <w:u w:val="single"/>
          <w:lang w:val="de-AT"/>
        </w:rPr>
        <w:t>Wichtige Säuren:</w:t>
      </w:r>
    </w:p>
    <w:p w14:paraId="5E5846F3" w14:textId="22E9C9C5" w:rsidR="001A1EA4" w:rsidRDefault="003151A5">
      <w:pPr>
        <w:rPr>
          <w:lang w:val="de-AT"/>
        </w:rPr>
      </w:pPr>
      <w:r>
        <w:rPr>
          <w:lang w:val="de-AT"/>
        </w:rPr>
        <w:t>HCl</w:t>
      </w:r>
      <w:r>
        <w:rPr>
          <w:lang w:val="de-AT"/>
        </w:rPr>
        <w:tab/>
        <w:t>Chlorwas</w:t>
      </w:r>
      <w:r w:rsidR="00A34816">
        <w:rPr>
          <w:lang w:val="de-AT"/>
        </w:rPr>
        <w:t>serstoff</w:t>
      </w:r>
      <w:r w:rsidR="007F32C4">
        <w:rPr>
          <w:lang w:val="de-AT"/>
        </w:rPr>
        <w:t xml:space="preserve"> (</w:t>
      </w:r>
      <w:r w:rsidR="00DC5FC8">
        <w:rPr>
          <w:lang w:val="de-AT"/>
        </w:rPr>
        <w:t xml:space="preserve">eine Lösung von Chlorwasserstoff in Wasser </w:t>
      </w:r>
      <w:r w:rsidR="00BE11C6">
        <w:rPr>
          <w:lang w:val="de-AT"/>
        </w:rPr>
        <w:t>nennt man Salzsäure</w:t>
      </w:r>
      <w:r w:rsidR="003555F8">
        <w:rPr>
          <w:lang w:val="de-AT"/>
        </w:rPr>
        <w:t>)</w:t>
      </w:r>
    </w:p>
    <w:p w14:paraId="7DEE4442" w14:textId="2A4F121C" w:rsidR="00B65752" w:rsidRDefault="00B65752">
      <w:pPr>
        <w:rPr>
          <w:lang w:val="de-AT"/>
        </w:rPr>
      </w:pPr>
      <w:r>
        <w:rPr>
          <w:lang w:val="de-AT"/>
        </w:rPr>
        <w:t>H</w:t>
      </w:r>
      <w:r>
        <w:rPr>
          <w:vertAlign w:val="subscript"/>
          <w:lang w:val="de-AT"/>
        </w:rPr>
        <w:t>2</w:t>
      </w:r>
      <w:r>
        <w:rPr>
          <w:lang w:val="de-AT"/>
        </w:rPr>
        <w:t>CO</w:t>
      </w:r>
      <w:r>
        <w:rPr>
          <w:vertAlign w:val="subscript"/>
          <w:lang w:val="de-AT"/>
        </w:rPr>
        <w:t>3</w:t>
      </w:r>
      <w:r>
        <w:rPr>
          <w:lang w:val="de-AT"/>
        </w:rPr>
        <w:tab/>
        <w:t>Kohlensäure</w:t>
      </w:r>
      <w:r w:rsidR="0021252B">
        <w:rPr>
          <w:lang w:val="de-AT"/>
        </w:rPr>
        <w:t xml:space="preserve"> (</w:t>
      </w:r>
      <w:r w:rsidR="00A937F4">
        <w:rPr>
          <w:lang w:val="de-AT"/>
        </w:rPr>
        <w:t xml:space="preserve">entsteht z.B. </w:t>
      </w:r>
      <w:r w:rsidR="00A92EC2">
        <w:rPr>
          <w:lang w:val="de-AT"/>
        </w:rPr>
        <w:t xml:space="preserve">bei Auflösen </w:t>
      </w:r>
      <w:r w:rsidR="00FC6BAD">
        <w:rPr>
          <w:lang w:val="de-AT"/>
        </w:rPr>
        <w:t>von CO</w:t>
      </w:r>
      <w:r w:rsidR="00FC6BAD">
        <w:rPr>
          <w:vertAlign w:val="subscript"/>
          <w:lang w:val="de-AT"/>
        </w:rPr>
        <w:t>2</w:t>
      </w:r>
      <w:r w:rsidR="00FC6BAD">
        <w:rPr>
          <w:lang w:val="de-AT"/>
        </w:rPr>
        <w:t xml:space="preserve"> in Wasser</w:t>
      </w:r>
      <w:r w:rsidR="001B176B">
        <w:rPr>
          <w:lang w:val="de-AT"/>
        </w:rPr>
        <w:t>)</w:t>
      </w:r>
    </w:p>
    <w:p w14:paraId="36AE94CC" w14:textId="7EBA503E" w:rsidR="00440CB7" w:rsidRDefault="00440CB7">
      <w:pPr>
        <w:rPr>
          <w:lang w:val="de-AT"/>
        </w:rPr>
      </w:pPr>
      <w:r>
        <w:rPr>
          <w:lang w:val="de-AT"/>
        </w:rPr>
        <w:t>H</w:t>
      </w:r>
      <w:r>
        <w:rPr>
          <w:vertAlign w:val="subscript"/>
          <w:lang w:val="de-AT"/>
        </w:rPr>
        <w:t>2</w:t>
      </w:r>
      <w:r>
        <w:rPr>
          <w:lang w:val="de-AT"/>
        </w:rPr>
        <w:t>SO</w:t>
      </w:r>
      <w:r>
        <w:rPr>
          <w:vertAlign w:val="subscript"/>
          <w:lang w:val="de-AT"/>
        </w:rPr>
        <w:t>4</w:t>
      </w:r>
      <w:r>
        <w:rPr>
          <w:lang w:val="de-AT"/>
        </w:rPr>
        <w:tab/>
        <w:t>Schwefelsäure (</w:t>
      </w:r>
      <w:r w:rsidR="00B119D6">
        <w:rPr>
          <w:lang w:val="de-AT"/>
        </w:rPr>
        <w:t xml:space="preserve">braucht man </w:t>
      </w:r>
      <w:r w:rsidR="007A142A">
        <w:rPr>
          <w:lang w:val="de-AT"/>
        </w:rPr>
        <w:t xml:space="preserve">z.B. </w:t>
      </w:r>
      <w:r w:rsidR="00D00B2E">
        <w:rPr>
          <w:lang w:val="de-AT"/>
        </w:rPr>
        <w:t>zur Herstellung von Waschmitteln</w:t>
      </w:r>
      <w:r w:rsidR="001425BD">
        <w:rPr>
          <w:lang w:val="de-AT"/>
        </w:rPr>
        <w:t>)</w:t>
      </w:r>
    </w:p>
    <w:p w14:paraId="4CA559FA" w14:textId="171854CC" w:rsidR="001425BD" w:rsidRDefault="001425BD" w:rsidP="00194CB4">
      <w:pPr>
        <w:rPr>
          <w:lang w:val="de-AT"/>
        </w:rPr>
      </w:pPr>
      <w:r>
        <w:rPr>
          <w:lang w:val="de-AT"/>
        </w:rPr>
        <w:t>H</w:t>
      </w:r>
      <w:r w:rsidR="00850736">
        <w:rPr>
          <w:vertAlign w:val="subscript"/>
          <w:lang w:val="de-AT"/>
        </w:rPr>
        <w:t>2</w:t>
      </w:r>
      <w:r w:rsidR="00850736">
        <w:rPr>
          <w:lang w:val="de-AT"/>
        </w:rPr>
        <w:t>SO</w:t>
      </w:r>
      <w:r w:rsidR="00850736">
        <w:rPr>
          <w:vertAlign w:val="subscript"/>
          <w:lang w:val="de-AT"/>
        </w:rPr>
        <w:t>3</w:t>
      </w:r>
      <w:r w:rsidR="00850736">
        <w:rPr>
          <w:lang w:val="de-AT"/>
        </w:rPr>
        <w:tab/>
        <w:t>S</w:t>
      </w:r>
      <w:r w:rsidR="00194CB4">
        <w:rPr>
          <w:lang w:val="de-AT"/>
        </w:rPr>
        <w:t>chweflige Säure</w:t>
      </w:r>
      <w:r w:rsidR="001814F7">
        <w:rPr>
          <w:lang w:val="de-AT"/>
        </w:rPr>
        <w:t xml:space="preserve"> (entsteht z.B. </w:t>
      </w:r>
      <w:r w:rsidR="0098513F">
        <w:rPr>
          <w:lang w:val="de-AT"/>
        </w:rPr>
        <w:t xml:space="preserve">beim Auflösen </w:t>
      </w:r>
      <w:r w:rsidR="00D10FCB">
        <w:rPr>
          <w:lang w:val="de-AT"/>
        </w:rPr>
        <w:t>von SO</w:t>
      </w:r>
      <w:r w:rsidR="00D10FCB">
        <w:rPr>
          <w:vertAlign w:val="subscript"/>
          <w:lang w:val="de-AT"/>
        </w:rPr>
        <w:t>2</w:t>
      </w:r>
      <w:r w:rsidR="001243CE">
        <w:rPr>
          <w:lang w:val="de-AT"/>
        </w:rPr>
        <w:t xml:space="preserve"> in Wasser)</w:t>
      </w:r>
    </w:p>
    <w:p w14:paraId="5E06FDD3" w14:textId="62DA1AF8" w:rsidR="00DD2924" w:rsidRDefault="002F3CB4" w:rsidP="00194CB4">
      <w:pPr>
        <w:rPr>
          <w:lang w:val="de-AT"/>
        </w:rPr>
      </w:pPr>
      <w:r>
        <w:rPr>
          <w:lang w:val="de-AT"/>
        </w:rPr>
        <w:t>H</w:t>
      </w:r>
      <w:r>
        <w:rPr>
          <w:vertAlign w:val="subscript"/>
          <w:lang w:val="de-AT"/>
        </w:rPr>
        <w:t>3</w:t>
      </w:r>
      <w:r>
        <w:rPr>
          <w:lang w:val="de-AT"/>
        </w:rPr>
        <w:t>PO</w:t>
      </w:r>
      <w:r>
        <w:rPr>
          <w:vertAlign w:val="subscript"/>
          <w:lang w:val="de-AT"/>
        </w:rPr>
        <w:t>4</w:t>
      </w:r>
      <w:r>
        <w:rPr>
          <w:lang w:val="de-AT"/>
        </w:rPr>
        <w:t xml:space="preserve"> Ph</w:t>
      </w:r>
      <w:r w:rsidR="00030EEB">
        <w:rPr>
          <w:lang w:val="de-AT"/>
        </w:rPr>
        <w:t>osphorsäure (</w:t>
      </w:r>
      <w:r w:rsidR="00AF324B">
        <w:rPr>
          <w:lang w:val="de-AT"/>
        </w:rPr>
        <w:t xml:space="preserve">spielt </w:t>
      </w:r>
      <w:r w:rsidR="006404D3">
        <w:rPr>
          <w:lang w:val="de-AT"/>
        </w:rPr>
        <w:t>–</w:t>
      </w:r>
      <w:r w:rsidR="00AF324B">
        <w:rPr>
          <w:lang w:val="de-AT"/>
        </w:rPr>
        <w:t xml:space="preserve"> </w:t>
      </w:r>
      <w:r w:rsidR="006404D3">
        <w:rPr>
          <w:lang w:val="de-AT"/>
        </w:rPr>
        <w:t xml:space="preserve">chemisch gebunden an andere Moleküle </w:t>
      </w:r>
      <w:r w:rsidR="00AA2667">
        <w:rPr>
          <w:lang w:val="de-AT"/>
        </w:rPr>
        <w:t>– eine große Rolle in Lebewesen z.B. in der DNS)</w:t>
      </w:r>
    </w:p>
    <w:p w14:paraId="1661E600" w14:textId="4086DE77" w:rsidR="00894F38" w:rsidRDefault="00534C8C" w:rsidP="00194CB4">
      <w:pPr>
        <w:rPr>
          <w:lang w:val="de-AT"/>
        </w:rPr>
      </w:pPr>
      <w:r>
        <w:rPr>
          <w:lang w:val="de-AT"/>
        </w:rPr>
        <w:t>HNO</w:t>
      </w:r>
      <w:r>
        <w:rPr>
          <w:vertAlign w:val="subscript"/>
          <w:lang w:val="de-AT"/>
        </w:rPr>
        <w:t>3</w:t>
      </w:r>
      <w:r w:rsidR="00BF7289">
        <w:rPr>
          <w:lang w:val="de-AT"/>
        </w:rPr>
        <w:tab/>
        <w:t>Salpetersäure</w:t>
      </w:r>
      <w:r w:rsidR="00E77219">
        <w:rPr>
          <w:lang w:val="de-AT"/>
        </w:rPr>
        <w:t xml:space="preserve"> (</w:t>
      </w:r>
      <w:r w:rsidR="000C182F">
        <w:rPr>
          <w:lang w:val="de-AT"/>
        </w:rPr>
        <w:t xml:space="preserve">braucht man </w:t>
      </w:r>
      <w:r w:rsidR="00296B82">
        <w:rPr>
          <w:lang w:val="de-AT"/>
        </w:rPr>
        <w:t xml:space="preserve">zur Herstellung von Düngemitteln </w:t>
      </w:r>
      <w:r w:rsidR="00395BF0">
        <w:rPr>
          <w:lang w:val="de-AT"/>
        </w:rPr>
        <w:t>und Sprengstoffen)</w:t>
      </w:r>
    </w:p>
    <w:p w14:paraId="11114C15" w14:textId="77777777" w:rsidR="00712196" w:rsidRDefault="00712196" w:rsidP="00194CB4">
      <w:pPr>
        <w:rPr>
          <w:lang w:val="de-AT"/>
        </w:rPr>
      </w:pPr>
    </w:p>
    <w:p w14:paraId="592D91E5" w14:textId="77777777" w:rsidR="00712196" w:rsidRDefault="00712196" w:rsidP="00194CB4">
      <w:pPr>
        <w:rPr>
          <w:u w:val="single"/>
          <w:lang w:val="de-AT"/>
        </w:rPr>
      </w:pPr>
    </w:p>
    <w:p w14:paraId="060BAE26" w14:textId="4B322FC8" w:rsidR="00D45910" w:rsidRDefault="00D45910" w:rsidP="00194CB4">
      <w:pPr>
        <w:rPr>
          <w:lang w:val="de-AT"/>
        </w:rPr>
      </w:pPr>
      <w:r>
        <w:rPr>
          <w:u w:val="single"/>
          <w:lang w:val="de-AT"/>
        </w:rPr>
        <w:lastRenderedPageBreak/>
        <w:t>Säurerest-Ionen:</w:t>
      </w:r>
    </w:p>
    <w:p w14:paraId="5F5FE378" w14:textId="2FE3F187" w:rsidR="00454E19" w:rsidRDefault="00F723BD" w:rsidP="00194CB4">
      <w:pPr>
        <w:rPr>
          <w:lang w:val="de-AT"/>
        </w:rPr>
      </w:pPr>
      <w:r>
        <w:rPr>
          <w:lang w:val="de-AT"/>
        </w:rPr>
        <w:t xml:space="preserve">HCl -&gt; </w:t>
      </w:r>
      <w:r w:rsidR="00454E19">
        <w:rPr>
          <w:lang w:val="de-AT"/>
        </w:rPr>
        <w:t>Cl</w:t>
      </w:r>
      <w:r w:rsidR="00454E19">
        <w:rPr>
          <w:vertAlign w:val="superscript"/>
          <w:lang w:val="de-AT"/>
        </w:rPr>
        <w:t>-</w:t>
      </w:r>
      <w:r w:rsidR="00454E19">
        <w:rPr>
          <w:lang w:val="de-AT"/>
        </w:rPr>
        <w:t xml:space="preserve"> </w:t>
      </w:r>
      <w:r w:rsidR="00454E19" w:rsidRPr="00454E19">
        <w:rPr>
          <w:lang w:val="de-AT"/>
        </w:rPr>
        <w:sym w:font="Wingdings" w:char="F0E0"/>
      </w:r>
      <w:r w:rsidR="00454E19">
        <w:rPr>
          <w:lang w:val="de-AT"/>
        </w:rPr>
        <w:t xml:space="preserve"> </w:t>
      </w:r>
      <w:r w:rsidR="00C96E17">
        <w:rPr>
          <w:lang w:val="de-AT"/>
        </w:rPr>
        <w:t>Chlorid</w:t>
      </w:r>
    </w:p>
    <w:p w14:paraId="56B59644" w14:textId="39E742A7" w:rsidR="00F723BD" w:rsidRDefault="00F723BD" w:rsidP="00194CB4">
      <w:pPr>
        <w:rPr>
          <w:lang w:val="de-AT"/>
        </w:rPr>
      </w:pPr>
      <w:r>
        <w:rPr>
          <w:lang w:val="de-AT"/>
        </w:rPr>
        <w:t>H</w:t>
      </w:r>
      <w:r>
        <w:rPr>
          <w:vertAlign w:val="subscript"/>
          <w:lang w:val="de-AT"/>
        </w:rPr>
        <w:t>2</w:t>
      </w:r>
      <w:r>
        <w:rPr>
          <w:lang w:val="de-AT"/>
        </w:rPr>
        <w:t>CO</w:t>
      </w:r>
      <w:r>
        <w:rPr>
          <w:vertAlign w:val="subscript"/>
          <w:lang w:val="de-AT"/>
        </w:rPr>
        <w:t>3</w:t>
      </w:r>
      <w:r>
        <w:rPr>
          <w:lang w:val="de-AT"/>
        </w:rPr>
        <w:t xml:space="preserve"> -&gt; </w:t>
      </w:r>
      <w:r w:rsidR="00CB25F1">
        <w:rPr>
          <w:lang w:val="de-AT"/>
        </w:rPr>
        <w:t>C</w:t>
      </w:r>
      <w:r w:rsidR="00E458E9">
        <w:rPr>
          <w:lang w:val="de-AT"/>
        </w:rPr>
        <w:t>O</w:t>
      </w:r>
      <w:r w:rsidR="00E458E9">
        <w:rPr>
          <w:vertAlign w:val="subscript"/>
          <w:lang w:val="de-AT"/>
        </w:rPr>
        <w:t>3</w:t>
      </w:r>
      <w:r w:rsidR="00E458E9">
        <w:rPr>
          <w:vertAlign w:val="superscript"/>
          <w:lang w:val="de-AT"/>
        </w:rPr>
        <w:t>2-</w:t>
      </w:r>
      <w:r w:rsidR="00E458E9">
        <w:rPr>
          <w:lang w:val="de-AT"/>
        </w:rPr>
        <w:t xml:space="preserve"> </w:t>
      </w:r>
      <w:r w:rsidR="00E458E9" w:rsidRPr="00E458E9">
        <w:rPr>
          <w:lang w:val="de-AT"/>
        </w:rPr>
        <w:sym w:font="Wingdings" w:char="F0E0"/>
      </w:r>
      <w:r w:rsidR="00E458E9">
        <w:rPr>
          <w:lang w:val="de-AT"/>
        </w:rPr>
        <w:t xml:space="preserve"> </w:t>
      </w:r>
      <w:r w:rsidR="009F4FB2">
        <w:rPr>
          <w:lang w:val="de-AT"/>
        </w:rPr>
        <w:t>Carbonat</w:t>
      </w:r>
    </w:p>
    <w:p w14:paraId="0BCFB1DE" w14:textId="7ED3CD3A" w:rsidR="009F4FB2" w:rsidRDefault="00D41F10" w:rsidP="00194CB4">
      <w:pPr>
        <w:rPr>
          <w:lang w:val="de-AT"/>
        </w:rPr>
      </w:pPr>
      <w:r>
        <w:rPr>
          <w:lang w:val="de-AT"/>
        </w:rPr>
        <w:t>H</w:t>
      </w:r>
      <w:r w:rsidR="00916C41">
        <w:rPr>
          <w:vertAlign w:val="subscript"/>
          <w:lang w:val="de-AT"/>
        </w:rPr>
        <w:t>2</w:t>
      </w:r>
      <w:r w:rsidR="00916C41">
        <w:rPr>
          <w:lang w:val="de-AT"/>
        </w:rPr>
        <w:t>CO</w:t>
      </w:r>
      <w:r w:rsidR="00916C41">
        <w:rPr>
          <w:vertAlign w:val="subscript"/>
          <w:lang w:val="de-AT"/>
        </w:rPr>
        <w:t>3</w:t>
      </w:r>
      <w:r w:rsidR="00916C41">
        <w:rPr>
          <w:lang w:val="de-AT"/>
        </w:rPr>
        <w:t xml:space="preserve"> -&gt; HCO</w:t>
      </w:r>
      <w:r w:rsidR="00937BAB">
        <w:rPr>
          <w:vertAlign w:val="subscript"/>
          <w:lang w:val="de-AT"/>
        </w:rPr>
        <w:t>3</w:t>
      </w:r>
      <w:r w:rsidR="00937BAB">
        <w:rPr>
          <w:vertAlign w:val="superscript"/>
          <w:lang w:val="de-AT"/>
        </w:rPr>
        <w:t>-</w:t>
      </w:r>
      <w:r w:rsidR="00937BAB">
        <w:rPr>
          <w:lang w:val="de-AT"/>
        </w:rPr>
        <w:t xml:space="preserve"> </w:t>
      </w:r>
      <w:r w:rsidR="00937BAB" w:rsidRPr="00937BAB">
        <w:rPr>
          <w:lang w:val="de-AT"/>
        </w:rPr>
        <w:sym w:font="Wingdings" w:char="F0E0"/>
      </w:r>
      <w:r w:rsidR="00937BAB">
        <w:rPr>
          <w:lang w:val="de-AT"/>
        </w:rPr>
        <w:t xml:space="preserve"> Hydrogencarbonat</w:t>
      </w:r>
    </w:p>
    <w:p w14:paraId="1E752FD2" w14:textId="7AF52211" w:rsidR="00443763" w:rsidRDefault="00230E19" w:rsidP="00194CB4">
      <w:pPr>
        <w:rPr>
          <w:lang w:val="de-AT"/>
        </w:rPr>
      </w:pPr>
      <w:r>
        <w:rPr>
          <w:lang w:val="de-AT"/>
        </w:rPr>
        <w:t>H</w:t>
      </w:r>
      <w:r>
        <w:rPr>
          <w:vertAlign w:val="subscript"/>
          <w:lang w:val="de-AT"/>
        </w:rPr>
        <w:t>2</w:t>
      </w:r>
      <w:r>
        <w:rPr>
          <w:lang w:val="de-AT"/>
        </w:rPr>
        <w:t>SO</w:t>
      </w:r>
      <w:r>
        <w:rPr>
          <w:vertAlign w:val="subscript"/>
          <w:lang w:val="de-AT"/>
        </w:rPr>
        <w:t>4</w:t>
      </w:r>
      <w:r>
        <w:rPr>
          <w:lang w:val="de-AT"/>
        </w:rPr>
        <w:t xml:space="preserve"> -&gt; </w:t>
      </w:r>
      <w:r w:rsidR="00DA5274">
        <w:rPr>
          <w:lang w:val="de-AT"/>
        </w:rPr>
        <w:t>SO</w:t>
      </w:r>
      <w:r w:rsidR="00DA5274">
        <w:rPr>
          <w:vertAlign w:val="subscript"/>
          <w:lang w:val="de-AT"/>
        </w:rPr>
        <w:t>4</w:t>
      </w:r>
      <w:r w:rsidR="00DA5274">
        <w:rPr>
          <w:vertAlign w:val="superscript"/>
          <w:lang w:val="de-AT"/>
        </w:rPr>
        <w:t>2-</w:t>
      </w:r>
      <w:r w:rsidR="00DA5274">
        <w:rPr>
          <w:lang w:val="de-AT"/>
        </w:rPr>
        <w:t xml:space="preserve"> </w:t>
      </w:r>
      <w:r w:rsidR="00885C34" w:rsidRPr="00885C34">
        <w:rPr>
          <w:lang w:val="de-AT"/>
        </w:rPr>
        <w:sym w:font="Wingdings" w:char="F0E0"/>
      </w:r>
      <w:r w:rsidR="00885C34">
        <w:rPr>
          <w:lang w:val="de-AT"/>
        </w:rPr>
        <w:t xml:space="preserve"> </w:t>
      </w:r>
      <w:r w:rsidR="00E67E6E">
        <w:rPr>
          <w:lang w:val="de-AT"/>
        </w:rPr>
        <w:t>Sulfat</w:t>
      </w:r>
    </w:p>
    <w:p w14:paraId="2928EE8C" w14:textId="0276CAA1" w:rsidR="00E67E6E" w:rsidRDefault="00D2242F" w:rsidP="00194CB4">
      <w:pPr>
        <w:rPr>
          <w:lang w:val="de-AT"/>
        </w:rPr>
      </w:pPr>
      <w:r>
        <w:rPr>
          <w:lang w:val="de-AT"/>
        </w:rPr>
        <w:t>H</w:t>
      </w:r>
      <w:r>
        <w:rPr>
          <w:vertAlign w:val="subscript"/>
          <w:lang w:val="de-AT"/>
        </w:rPr>
        <w:t>2</w:t>
      </w:r>
      <w:r w:rsidR="00E02D6B">
        <w:rPr>
          <w:lang w:val="de-AT"/>
        </w:rPr>
        <w:t>SO</w:t>
      </w:r>
      <w:r w:rsidR="00E02D6B">
        <w:rPr>
          <w:vertAlign w:val="subscript"/>
          <w:lang w:val="de-AT"/>
        </w:rPr>
        <w:t xml:space="preserve">4 </w:t>
      </w:r>
      <w:r w:rsidR="00E02D6B">
        <w:rPr>
          <w:lang w:val="de-AT"/>
        </w:rPr>
        <w:t>-&gt; HSO</w:t>
      </w:r>
      <w:r w:rsidR="00E02D6B">
        <w:rPr>
          <w:vertAlign w:val="subscript"/>
          <w:lang w:val="de-AT"/>
        </w:rPr>
        <w:t>4</w:t>
      </w:r>
      <w:r w:rsidR="00E02D6B">
        <w:rPr>
          <w:vertAlign w:val="superscript"/>
          <w:lang w:val="de-AT"/>
        </w:rPr>
        <w:t>-</w:t>
      </w:r>
      <w:r w:rsidR="00E02D6B">
        <w:rPr>
          <w:lang w:val="de-AT"/>
        </w:rPr>
        <w:t xml:space="preserve"> </w:t>
      </w:r>
      <w:r w:rsidR="00E02D6B" w:rsidRPr="00E02D6B">
        <w:rPr>
          <w:lang w:val="de-AT"/>
        </w:rPr>
        <w:sym w:font="Wingdings" w:char="F0E0"/>
      </w:r>
      <w:r w:rsidR="00E02D6B">
        <w:rPr>
          <w:lang w:val="de-AT"/>
        </w:rPr>
        <w:t xml:space="preserve"> </w:t>
      </w:r>
      <w:r w:rsidR="007F62EC">
        <w:rPr>
          <w:lang w:val="de-AT"/>
        </w:rPr>
        <w:t>Hydrogensulfat</w:t>
      </w:r>
    </w:p>
    <w:p w14:paraId="22483BD0" w14:textId="46B690A9" w:rsidR="007F62EC" w:rsidRDefault="00FE2545" w:rsidP="00194CB4">
      <w:pPr>
        <w:rPr>
          <w:lang w:val="de-AT"/>
        </w:rPr>
      </w:pPr>
      <w:r>
        <w:rPr>
          <w:lang w:val="de-AT"/>
        </w:rPr>
        <w:t>H</w:t>
      </w:r>
      <w:r>
        <w:rPr>
          <w:vertAlign w:val="subscript"/>
          <w:lang w:val="de-AT"/>
        </w:rPr>
        <w:t>2</w:t>
      </w:r>
      <w:r>
        <w:rPr>
          <w:lang w:val="de-AT"/>
        </w:rPr>
        <w:t>SO</w:t>
      </w:r>
      <w:r>
        <w:rPr>
          <w:vertAlign w:val="subscript"/>
          <w:lang w:val="de-AT"/>
        </w:rPr>
        <w:t>3</w:t>
      </w:r>
      <w:r>
        <w:rPr>
          <w:lang w:val="de-AT"/>
        </w:rPr>
        <w:t xml:space="preserve"> -&gt; </w:t>
      </w:r>
      <w:r w:rsidR="006E4A71">
        <w:rPr>
          <w:lang w:val="de-AT"/>
        </w:rPr>
        <w:t>SO</w:t>
      </w:r>
      <w:r w:rsidR="006E4A71">
        <w:rPr>
          <w:vertAlign w:val="subscript"/>
          <w:lang w:val="de-AT"/>
        </w:rPr>
        <w:t>3</w:t>
      </w:r>
      <w:r w:rsidR="00DA256A">
        <w:rPr>
          <w:vertAlign w:val="superscript"/>
          <w:lang w:val="de-AT"/>
        </w:rPr>
        <w:t>2-</w:t>
      </w:r>
      <w:r w:rsidR="00DA256A">
        <w:rPr>
          <w:lang w:val="de-AT"/>
        </w:rPr>
        <w:t xml:space="preserve"> </w:t>
      </w:r>
      <w:r w:rsidR="00DA256A" w:rsidRPr="00DA256A">
        <w:rPr>
          <w:lang w:val="de-AT"/>
        </w:rPr>
        <w:sym w:font="Wingdings" w:char="F0E0"/>
      </w:r>
      <w:r w:rsidR="00DA256A">
        <w:rPr>
          <w:lang w:val="de-AT"/>
        </w:rPr>
        <w:t xml:space="preserve"> Sulfit</w:t>
      </w:r>
    </w:p>
    <w:p w14:paraId="64D86E05" w14:textId="6C01B253" w:rsidR="00DA256A" w:rsidRDefault="006E1D4B" w:rsidP="00194CB4">
      <w:pPr>
        <w:rPr>
          <w:lang w:val="de-AT"/>
        </w:rPr>
      </w:pPr>
      <w:r>
        <w:rPr>
          <w:lang w:val="de-AT"/>
        </w:rPr>
        <w:t>H</w:t>
      </w:r>
      <w:r>
        <w:rPr>
          <w:vertAlign w:val="subscript"/>
          <w:lang w:val="de-AT"/>
        </w:rPr>
        <w:t>2</w:t>
      </w:r>
      <w:r>
        <w:rPr>
          <w:lang w:val="de-AT"/>
        </w:rPr>
        <w:t>SO</w:t>
      </w:r>
      <w:r>
        <w:rPr>
          <w:vertAlign w:val="subscript"/>
          <w:lang w:val="de-AT"/>
        </w:rPr>
        <w:t>3</w:t>
      </w:r>
      <w:r>
        <w:rPr>
          <w:lang w:val="de-AT"/>
        </w:rPr>
        <w:t xml:space="preserve"> -&gt; HSO</w:t>
      </w:r>
      <w:r>
        <w:rPr>
          <w:vertAlign w:val="subscript"/>
          <w:lang w:val="de-AT"/>
        </w:rPr>
        <w:t>3</w:t>
      </w:r>
      <w:r>
        <w:rPr>
          <w:vertAlign w:val="superscript"/>
          <w:lang w:val="de-AT"/>
        </w:rPr>
        <w:t>-</w:t>
      </w:r>
      <w:r>
        <w:rPr>
          <w:lang w:val="de-AT"/>
        </w:rPr>
        <w:t xml:space="preserve"> </w:t>
      </w:r>
      <w:r w:rsidRPr="006E1D4B">
        <w:rPr>
          <w:lang w:val="de-AT"/>
        </w:rPr>
        <w:sym w:font="Wingdings" w:char="F0E0"/>
      </w:r>
      <w:r>
        <w:rPr>
          <w:lang w:val="de-AT"/>
        </w:rPr>
        <w:t xml:space="preserve"> Hydrogensulfit</w:t>
      </w:r>
    </w:p>
    <w:p w14:paraId="1822F86A" w14:textId="53B79743" w:rsidR="00C265B7" w:rsidRDefault="009C13AB" w:rsidP="00194CB4">
      <w:pPr>
        <w:rPr>
          <w:lang w:val="de-AT"/>
        </w:rPr>
      </w:pPr>
      <w:r>
        <w:rPr>
          <w:lang w:val="de-AT"/>
        </w:rPr>
        <w:t>H</w:t>
      </w:r>
      <w:r>
        <w:rPr>
          <w:vertAlign w:val="subscript"/>
          <w:lang w:val="de-AT"/>
        </w:rPr>
        <w:t>3</w:t>
      </w:r>
      <w:r>
        <w:rPr>
          <w:lang w:val="de-AT"/>
        </w:rPr>
        <w:t>PO</w:t>
      </w:r>
      <w:r>
        <w:rPr>
          <w:vertAlign w:val="subscript"/>
          <w:lang w:val="de-AT"/>
        </w:rPr>
        <w:t>4</w:t>
      </w:r>
      <w:r>
        <w:rPr>
          <w:lang w:val="de-AT"/>
        </w:rPr>
        <w:t xml:space="preserve"> -&gt; </w:t>
      </w:r>
      <w:r w:rsidR="001431F3">
        <w:rPr>
          <w:lang w:val="de-AT"/>
        </w:rPr>
        <w:t>PO</w:t>
      </w:r>
      <w:r w:rsidR="001431F3">
        <w:rPr>
          <w:vertAlign w:val="subscript"/>
          <w:lang w:val="de-AT"/>
        </w:rPr>
        <w:t>4</w:t>
      </w:r>
      <w:r w:rsidR="001431F3">
        <w:rPr>
          <w:vertAlign w:val="superscript"/>
          <w:lang w:val="de-AT"/>
        </w:rPr>
        <w:t>3-</w:t>
      </w:r>
      <w:r w:rsidR="001431F3">
        <w:rPr>
          <w:lang w:val="de-AT"/>
        </w:rPr>
        <w:t xml:space="preserve"> </w:t>
      </w:r>
      <w:r w:rsidR="001431F3" w:rsidRPr="001431F3">
        <w:rPr>
          <w:lang w:val="de-AT"/>
        </w:rPr>
        <w:sym w:font="Wingdings" w:char="F0E0"/>
      </w:r>
      <w:r w:rsidR="001431F3">
        <w:rPr>
          <w:lang w:val="de-AT"/>
        </w:rPr>
        <w:t xml:space="preserve"> </w:t>
      </w:r>
      <w:r w:rsidR="00C1599F">
        <w:rPr>
          <w:lang w:val="de-AT"/>
        </w:rPr>
        <w:t>Phosphat</w:t>
      </w:r>
    </w:p>
    <w:p w14:paraId="4532CA58" w14:textId="532F8FDC" w:rsidR="00C1599F" w:rsidRDefault="00CA3C28" w:rsidP="00194CB4">
      <w:pPr>
        <w:rPr>
          <w:lang w:val="de-AT"/>
        </w:rPr>
      </w:pPr>
      <w:r>
        <w:rPr>
          <w:lang w:val="de-AT"/>
        </w:rPr>
        <w:t>H</w:t>
      </w:r>
      <w:r>
        <w:rPr>
          <w:vertAlign w:val="subscript"/>
          <w:lang w:val="de-AT"/>
        </w:rPr>
        <w:t>3</w:t>
      </w:r>
      <w:r>
        <w:rPr>
          <w:lang w:val="de-AT"/>
        </w:rPr>
        <w:t>PO</w:t>
      </w:r>
      <w:r>
        <w:rPr>
          <w:vertAlign w:val="subscript"/>
          <w:lang w:val="de-AT"/>
        </w:rPr>
        <w:t>4</w:t>
      </w:r>
      <w:r>
        <w:rPr>
          <w:lang w:val="de-AT"/>
        </w:rPr>
        <w:t xml:space="preserve"> -&gt; HPO</w:t>
      </w:r>
      <w:r w:rsidR="00EB3D1B">
        <w:rPr>
          <w:vertAlign w:val="subscript"/>
          <w:lang w:val="de-AT"/>
        </w:rPr>
        <w:t>4</w:t>
      </w:r>
      <w:r w:rsidR="00EB3D1B">
        <w:rPr>
          <w:vertAlign w:val="superscript"/>
          <w:lang w:val="de-AT"/>
        </w:rPr>
        <w:t>2-</w:t>
      </w:r>
      <w:r w:rsidR="00EB3D1B">
        <w:rPr>
          <w:lang w:val="de-AT"/>
        </w:rPr>
        <w:t xml:space="preserve"> </w:t>
      </w:r>
      <w:r w:rsidR="00EB3D1B" w:rsidRPr="00EB3D1B">
        <w:rPr>
          <w:lang w:val="de-AT"/>
        </w:rPr>
        <w:sym w:font="Wingdings" w:char="F0E0"/>
      </w:r>
      <w:r w:rsidR="00EB3D1B">
        <w:rPr>
          <w:lang w:val="de-AT"/>
        </w:rPr>
        <w:t xml:space="preserve"> Hydrogenphosphat</w:t>
      </w:r>
    </w:p>
    <w:p w14:paraId="37C7742F" w14:textId="4EA046AA" w:rsidR="005C3FCD" w:rsidRDefault="005C3FCD" w:rsidP="00194CB4">
      <w:pPr>
        <w:rPr>
          <w:lang w:val="de-AT"/>
        </w:rPr>
      </w:pPr>
      <w:r>
        <w:rPr>
          <w:lang w:val="de-AT"/>
        </w:rPr>
        <w:t>H</w:t>
      </w:r>
      <w:r>
        <w:rPr>
          <w:vertAlign w:val="subscript"/>
          <w:lang w:val="de-AT"/>
        </w:rPr>
        <w:t>3</w:t>
      </w:r>
      <w:r>
        <w:rPr>
          <w:lang w:val="de-AT"/>
        </w:rPr>
        <w:t>PO</w:t>
      </w:r>
      <w:r>
        <w:rPr>
          <w:vertAlign w:val="subscript"/>
          <w:lang w:val="de-AT"/>
        </w:rPr>
        <w:t>4</w:t>
      </w:r>
      <w:r>
        <w:rPr>
          <w:lang w:val="de-AT"/>
        </w:rPr>
        <w:t xml:space="preserve"> -&gt; </w:t>
      </w:r>
      <w:r w:rsidR="00677009">
        <w:rPr>
          <w:lang w:val="de-AT"/>
        </w:rPr>
        <w:t>H</w:t>
      </w:r>
      <w:r w:rsidR="00677009">
        <w:rPr>
          <w:vertAlign w:val="subscript"/>
          <w:lang w:val="de-AT"/>
        </w:rPr>
        <w:t>2</w:t>
      </w:r>
      <w:r w:rsidR="00677009">
        <w:rPr>
          <w:lang w:val="de-AT"/>
        </w:rPr>
        <w:t>PO</w:t>
      </w:r>
      <w:r w:rsidR="00677009">
        <w:rPr>
          <w:vertAlign w:val="subscript"/>
          <w:lang w:val="de-AT"/>
        </w:rPr>
        <w:t>4</w:t>
      </w:r>
      <w:r w:rsidR="00677009">
        <w:rPr>
          <w:vertAlign w:val="superscript"/>
          <w:lang w:val="de-AT"/>
        </w:rPr>
        <w:t>-</w:t>
      </w:r>
      <w:r w:rsidR="00677009">
        <w:rPr>
          <w:lang w:val="de-AT"/>
        </w:rPr>
        <w:t xml:space="preserve"> </w:t>
      </w:r>
      <w:r w:rsidR="00677009" w:rsidRPr="00677009">
        <w:rPr>
          <w:lang w:val="de-AT"/>
        </w:rPr>
        <w:sym w:font="Wingdings" w:char="F0E0"/>
      </w:r>
      <w:r w:rsidR="00677009">
        <w:rPr>
          <w:lang w:val="de-AT"/>
        </w:rPr>
        <w:t xml:space="preserve"> </w:t>
      </w:r>
      <w:r w:rsidR="000D358C">
        <w:rPr>
          <w:lang w:val="de-AT"/>
        </w:rPr>
        <w:t>Dihydrogenphosphat</w:t>
      </w:r>
    </w:p>
    <w:p w14:paraId="2F9A6423" w14:textId="78F60325" w:rsidR="00C96E17" w:rsidRPr="000D358C" w:rsidDel="00140352" w:rsidRDefault="000D358C" w:rsidP="001425BD">
      <w:pPr>
        <w:rPr>
          <w:del w:id="11" w:author="Christoph Schefbaenker" w:date="2019-12-13T13:06:00Z"/>
          <w:lang w:val="de-AT"/>
        </w:rPr>
      </w:pPr>
      <w:r>
        <w:rPr>
          <w:lang w:val="de-AT"/>
        </w:rPr>
        <w:t>HNO</w:t>
      </w:r>
      <w:r>
        <w:rPr>
          <w:vertAlign w:val="subscript"/>
          <w:lang w:val="de-AT"/>
        </w:rPr>
        <w:t>3</w:t>
      </w:r>
      <w:r>
        <w:rPr>
          <w:lang w:val="de-AT"/>
        </w:rPr>
        <w:t xml:space="preserve"> -&gt; NO</w:t>
      </w:r>
      <w:r>
        <w:rPr>
          <w:vertAlign w:val="subscript"/>
          <w:lang w:val="de-AT"/>
        </w:rPr>
        <w:t>3</w:t>
      </w:r>
      <w:r>
        <w:rPr>
          <w:vertAlign w:val="superscript"/>
          <w:lang w:val="de-AT"/>
        </w:rPr>
        <w:t>-</w:t>
      </w:r>
      <w:r>
        <w:rPr>
          <w:lang w:val="de-AT"/>
        </w:rPr>
        <w:t xml:space="preserve"> </w:t>
      </w:r>
      <w:r w:rsidRPr="000D358C">
        <w:rPr>
          <w:lang w:val="de-AT"/>
        </w:rPr>
        <w:sym w:font="Wingdings" w:char="F0E0"/>
      </w:r>
      <w:r>
        <w:rPr>
          <w:lang w:val="de-AT"/>
        </w:rPr>
        <w:t xml:space="preserve"> </w:t>
      </w:r>
      <w:r w:rsidR="00914276">
        <w:rPr>
          <w:lang w:val="de-AT"/>
        </w:rPr>
        <w:t>Nitrat</w:t>
      </w:r>
      <w:bookmarkStart w:id="12" w:name="_GoBack"/>
      <w:bookmarkEnd w:id="12"/>
    </w:p>
    <w:p w14:paraId="28BDC0D9" w14:textId="7A21BFBF" w:rsidR="00191567" w:rsidRPr="00194CB4" w:rsidRDefault="00191567" w:rsidP="00194CB4">
      <w:pPr>
        <w:rPr>
          <w:lang w:val="de-DE"/>
        </w:rPr>
      </w:pPr>
    </w:p>
    <w:sectPr w:rsidR="00191567" w:rsidRPr="00194CB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1C24E" w14:textId="77777777" w:rsidR="005D6516" w:rsidRDefault="005D6516" w:rsidP="00814035">
      <w:pPr>
        <w:spacing w:line="240" w:lineRule="auto"/>
      </w:pPr>
      <w:r>
        <w:separator/>
      </w:r>
    </w:p>
  </w:endnote>
  <w:endnote w:type="continuationSeparator" w:id="0">
    <w:p w14:paraId="58ECFFFE" w14:textId="77777777" w:rsidR="005D6516" w:rsidRDefault="005D6516" w:rsidP="00814035">
      <w:pPr>
        <w:spacing w:line="240" w:lineRule="auto"/>
      </w:pPr>
      <w:r>
        <w:continuationSeparator/>
      </w:r>
    </w:p>
  </w:endnote>
  <w:endnote w:type="continuationNotice" w:id="1">
    <w:p w14:paraId="196C4323" w14:textId="77777777" w:rsidR="005D6516" w:rsidRDefault="005D65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1BA84" w14:textId="77777777" w:rsidR="005D6516" w:rsidRDefault="005D6516" w:rsidP="00814035">
      <w:pPr>
        <w:spacing w:line="240" w:lineRule="auto"/>
      </w:pPr>
      <w:r>
        <w:separator/>
      </w:r>
    </w:p>
  </w:footnote>
  <w:footnote w:type="continuationSeparator" w:id="0">
    <w:p w14:paraId="3D292BFE" w14:textId="77777777" w:rsidR="005D6516" w:rsidRDefault="005D6516" w:rsidP="00814035">
      <w:pPr>
        <w:spacing w:line="240" w:lineRule="auto"/>
      </w:pPr>
      <w:r>
        <w:continuationSeparator/>
      </w:r>
    </w:p>
  </w:footnote>
  <w:footnote w:type="continuationNotice" w:id="1">
    <w:p w14:paraId="098EF886" w14:textId="77777777" w:rsidR="005D6516" w:rsidRDefault="005D651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1F4D"/>
    <w:multiLevelType w:val="hybridMultilevel"/>
    <w:tmpl w:val="C96E15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571017"/>
    <w:multiLevelType w:val="hybridMultilevel"/>
    <w:tmpl w:val="CB2CF4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E42507"/>
    <w:multiLevelType w:val="hybridMultilevel"/>
    <w:tmpl w:val="303E30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3A5F39"/>
    <w:multiLevelType w:val="hybridMultilevel"/>
    <w:tmpl w:val="09C086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89294C"/>
    <w:multiLevelType w:val="multilevel"/>
    <w:tmpl w:val="FA869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790FF2"/>
    <w:multiLevelType w:val="hybridMultilevel"/>
    <w:tmpl w:val="75584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977ADC"/>
    <w:multiLevelType w:val="multilevel"/>
    <w:tmpl w:val="23909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214EA0"/>
    <w:multiLevelType w:val="multilevel"/>
    <w:tmpl w:val="44A61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A847C5"/>
    <w:multiLevelType w:val="hybridMultilevel"/>
    <w:tmpl w:val="3F480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D06DF6"/>
    <w:multiLevelType w:val="hybridMultilevel"/>
    <w:tmpl w:val="EBC8DE6A"/>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F452B70"/>
    <w:multiLevelType w:val="multilevel"/>
    <w:tmpl w:val="34087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AB14D0"/>
    <w:multiLevelType w:val="hybridMultilevel"/>
    <w:tmpl w:val="3670BB0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2479C"/>
    <w:multiLevelType w:val="hybridMultilevel"/>
    <w:tmpl w:val="7F485F8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AE4E7C"/>
    <w:multiLevelType w:val="multilevel"/>
    <w:tmpl w:val="79148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D32BF0"/>
    <w:multiLevelType w:val="multilevel"/>
    <w:tmpl w:val="FA869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1103AC2"/>
    <w:multiLevelType w:val="hybridMultilevel"/>
    <w:tmpl w:val="7B724298"/>
    <w:lvl w:ilvl="0" w:tplc="6A1ACDC4">
      <w:numFmt w:val="bullet"/>
      <w:lvlText w:val="-"/>
      <w:lvlJc w:val="left"/>
      <w:pPr>
        <w:ind w:left="1140" w:hanging="360"/>
      </w:pPr>
      <w:rPr>
        <w:rFonts w:ascii="Arial" w:eastAsia="Arial" w:hAnsi="Arial" w:cs="Arial"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16" w15:restartNumberingAfterBreak="0">
    <w:nsid w:val="41CC6034"/>
    <w:multiLevelType w:val="hybridMultilevel"/>
    <w:tmpl w:val="E5F8014A"/>
    <w:lvl w:ilvl="0" w:tplc="92D8E41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1CD0CBC"/>
    <w:multiLevelType w:val="hybridMultilevel"/>
    <w:tmpl w:val="7EEC86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3641887"/>
    <w:multiLevelType w:val="hybridMultilevel"/>
    <w:tmpl w:val="1FBCF76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75B3BAF"/>
    <w:multiLevelType w:val="hybridMultilevel"/>
    <w:tmpl w:val="ACD025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A67F17"/>
    <w:multiLevelType w:val="hybridMultilevel"/>
    <w:tmpl w:val="D97869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94B10F1"/>
    <w:multiLevelType w:val="hybridMultilevel"/>
    <w:tmpl w:val="010C7E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8C4A77"/>
    <w:multiLevelType w:val="multilevel"/>
    <w:tmpl w:val="12824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EA0531"/>
    <w:multiLevelType w:val="multilevel"/>
    <w:tmpl w:val="FA869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03C5E92"/>
    <w:multiLevelType w:val="hybridMultilevel"/>
    <w:tmpl w:val="CDF242B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22F0916"/>
    <w:multiLevelType w:val="hybridMultilevel"/>
    <w:tmpl w:val="698A4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CF5B02"/>
    <w:multiLevelType w:val="multilevel"/>
    <w:tmpl w:val="66146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746D52"/>
    <w:multiLevelType w:val="multilevel"/>
    <w:tmpl w:val="5776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7674ECB"/>
    <w:multiLevelType w:val="hybridMultilevel"/>
    <w:tmpl w:val="24623F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9C17F7D"/>
    <w:multiLevelType w:val="hybridMultilevel"/>
    <w:tmpl w:val="239C9FE8"/>
    <w:lvl w:ilvl="0" w:tplc="CBE0D16C">
      <w:start w:val="1"/>
      <w:numFmt w:val="decimal"/>
      <w:lvlText w:val="%1)"/>
      <w:lvlJc w:val="left"/>
      <w:pPr>
        <w:ind w:left="720" w:hanging="360"/>
      </w:pPr>
      <w:rPr>
        <w:rFonts w:hint="default"/>
        <w:u w:val="none"/>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AE001B7"/>
    <w:multiLevelType w:val="multilevel"/>
    <w:tmpl w:val="E6284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BE702DB"/>
    <w:multiLevelType w:val="hybridMultilevel"/>
    <w:tmpl w:val="857A10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CE3459E"/>
    <w:multiLevelType w:val="hybridMultilevel"/>
    <w:tmpl w:val="DE364E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DE14B59"/>
    <w:multiLevelType w:val="multilevel"/>
    <w:tmpl w:val="8F24E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08225A0"/>
    <w:multiLevelType w:val="multilevel"/>
    <w:tmpl w:val="404E7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D31A12"/>
    <w:multiLevelType w:val="multilevel"/>
    <w:tmpl w:val="B86446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79A55FF"/>
    <w:multiLevelType w:val="multilevel"/>
    <w:tmpl w:val="D8A4C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C9D0597"/>
    <w:multiLevelType w:val="multilevel"/>
    <w:tmpl w:val="5332F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EE81C05"/>
    <w:multiLevelType w:val="multilevel"/>
    <w:tmpl w:val="5D502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0F47C8"/>
    <w:multiLevelType w:val="multilevel"/>
    <w:tmpl w:val="FA869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33926AD"/>
    <w:multiLevelType w:val="hybridMultilevel"/>
    <w:tmpl w:val="303E30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6C665BC"/>
    <w:multiLevelType w:val="hybridMultilevel"/>
    <w:tmpl w:val="C6F8AD4A"/>
    <w:lvl w:ilvl="0" w:tplc="D226B85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AE16084"/>
    <w:multiLevelType w:val="hybridMultilevel"/>
    <w:tmpl w:val="B68EF9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FDF527E"/>
    <w:multiLevelType w:val="hybridMultilevel"/>
    <w:tmpl w:val="4C76B592"/>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2"/>
  </w:num>
  <w:num w:numId="2">
    <w:abstractNumId w:val="13"/>
  </w:num>
  <w:num w:numId="3">
    <w:abstractNumId w:val="4"/>
  </w:num>
  <w:num w:numId="4">
    <w:abstractNumId w:val="6"/>
  </w:num>
  <w:num w:numId="5">
    <w:abstractNumId w:val="33"/>
  </w:num>
  <w:num w:numId="6">
    <w:abstractNumId w:val="10"/>
  </w:num>
  <w:num w:numId="7">
    <w:abstractNumId w:val="34"/>
  </w:num>
  <w:num w:numId="8">
    <w:abstractNumId w:val="36"/>
  </w:num>
  <w:num w:numId="9">
    <w:abstractNumId w:val="35"/>
  </w:num>
  <w:num w:numId="10">
    <w:abstractNumId w:val="38"/>
  </w:num>
  <w:num w:numId="11">
    <w:abstractNumId w:val="7"/>
  </w:num>
  <w:num w:numId="12">
    <w:abstractNumId w:val="30"/>
  </w:num>
  <w:num w:numId="13">
    <w:abstractNumId w:val="27"/>
  </w:num>
  <w:num w:numId="14">
    <w:abstractNumId w:val="26"/>
  </w:num>
  <w:num w:numId="15">
    <w:abstractNumId w:val="37"/>
  </w:num>
  <w:num w:numId="16">
    <w:abstractNumId w:val="0"/>
  </w:num>
  <w:num w:numId="17">
    <w:abstractNumId w:val="29"/>
  </w:num>
  <w:num w:numId="18">
    <w:abstractNumId w:val="14"/>
  </w:num>
  <w:num w:numId="19">
    <w:abstractNumId w:val="39"/>
  </w:num>
  <w:num w:numId="20">
    <w:abstractNumId w:val="23"/>
  </w:num>
  <w:num w:numId="21">
    <w:abstractNumId w:val="31"/>
  </w:num>
  <w:num w:numId="22">
    <w:abstractNumId w:val="28"/>
  </w:num>
  <w:num w:numId="23">
    <w:abstractNumId w:val="5"/>
  </w:num>
  <w:num w:numId="24">
    <w:abstractNumId w:val="12"/>
  </w:num>
  <w:num w:numId="25">
    <w:abstractNumId w:val="3"/>
  </w:num>
  <w:num w:numId="26">
    <w:abstractNumId w:val="9"/>
  </w:num>
  <w:num w:numId="27">
    <w:abstractNumId w:val="25"/>
  </w:num>
  <w:num w:numId="28">
    <w:abstractNumId w:val="43"/>
  </w:num>
  <w:num w:numId="29">
    <w:abstractNumId w:val="19"/>
  </w:num>
  <w:num w:numId="30">
    <w:abstractNumId w:val="2"/>
  </w:num>
  <w:num w:numId="31">
    <w:abstractNumId w:val="15"/>
  </w:num>
  <w:num w:numId="32">
    <w:abstractNumId w:val="20"/>
  </w:num>
  <w:num w:numId="33">
    <w:abstractNumId w:val="42"/>
  </w:num>
  <w:num w:numId="34">
    <w:abstractNumId w:val="40"/>
  </w:num>
  <w:num w:numId="35">
    <w:abstractNumId w:val="8"/>
  </w:num>
  <w:num w:numId="36">
    <w:abstractNumId w:val="1"/>
  </w:num>
  <w:num w:numId="37">
    <w:abstractNumId w:val="17"/>
  </w:num>
  <w:num w:numId="38">
    <w:abstractNumId w:val="32"/>
  </w:num>
  <w:num w:numId="39">
    <w:abstractNumId w:val="41"/>
  </w:num>
  <w:num w:numId="40">
    <w:abstractNumId w:val="24"/>
  </w:num>
  <w:num w:numId="41">
    <w:abstractNumId w:val="16"/>
  </w:num>
  <w:num w:numId="42">
    <w:abstractNumId w:val="21"/>
  </w:num>
  <w:num w:numId="43">
    <w:abstractNumId w:val="11"/>
  </w:num>
  <w:num w:numId="4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 Schefbaenker">
    <w15:presenceInfo w15:providerId="None" w15:userId="Christoph Schefbaen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visionView w:markup="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705"/>
    <w:rsid w:val="00000C6E"/>
    <w:rsid w:val="00001226"/>
    <w:rsid w:val="00003314"/>
    <w:rsid w:val="00003C00"/>
    <w:rsid w:val="00004453"/>
    <w:rsid w:val="00005592"/>
    <w:rsid w:val="000069CD"/>
    <w:rsid w:val="00013B98"/>
    <w:rsid w:val="0002015C"/>
    <w:rsid w:val="00022656"/>
    <w:rsid w:val="00023685"/>
    <w:rsid w:val="00030BC1"/>
    <w:rsid w:val="00030EEB"/>
    <w:rsid w:val="00031929"/>
    <w:rsid w:val="00032973"/>
    <w:rsid w:val="0003353F"/>
    <w:rsid w:val="000337EE"/>
    <w:rsid w:val="00033EA2"/>
    <w:rsid w:val="00034644"/>
    <w:rsid w:val="00034879"/>
    <w:rsid w:val="00034920"/>
    <w:rsid w:val="000361A6"/>
    <w:rsid w:val="00041E21"/>
    <w:rsid w:val="00042075"/>
    <w:rsid w:val="00042BFF"/>
    <w:rsid w:val="00046952"/>
    <w:rsid w:val="00047469"/>
    <w:rsid w:val="000501FA"/>
    <w:rsid w:val="0005024A"/>
    <w:rsid w:val="00050C22"/>
    <w:rsid w:val="00054BBC"/>
    <w:rsid w:val="000633C9"/>
    <w:rsid w:val="000667E6"/>
    <w:rsid w:val="00067F52"/>
    <w:rsid w:val="000704E0"/>
    <w:rsid w:val="000711C3"/>
    <w:rsid w:val="00073F05"/>
    <w:rsid w:val="00074E60"/>
    <w:rsid w:val="00075E9A"/>
    <w:rsid w:val="00077695"/>
    <w:rsid w:val="00081781"/>
    <w:rsid w:val="000820AA"/>
    <w:rsid w:val="0008251A"/>
    <w:rsid w:val="00085093"/>
    <w:rsid w:val="000851D0"/>
    <w:rsid w:val="000874F5"/>
    <w:rsid w:val="00087DB8"/>
    <w:rsid w:val="000904D4"/>
    <w:rsid w:val="00092009"/>
    <w:rsid w:val="000934F8"/>
    <w:rsid w:val="00093E10"/>
    <w:rsid w:val="0009460A"/>
    <w:rsid w:val="00095288"/>
    <w:rsid w:val="00095CC6"/>
    <w:rsid w:val="000A1782"/>
    <w:rsid w:val="000A35CE"/>
    <w:rsid w:val="000A50C6"/>
    <w:rsid w:val="000A6E56"/>
    <w:rsid w:val="000A7B69"/>
    <w:rsid w:val="000B0661"/>
    <w:rsid w:val="000B2BE6"/>
    <w:rsid w:val="000B4105"/>
    <w:rsid w:val="000B5868"/>
    <w:rsid w:val="000B58B2"/>
    <w:rsid w:val="000C0412"/>
    <w:rsid w:val="000C102F"/>
    <w:rsid w:val="000C182F"/>
    <w:rsid w:val="000C5204"/>
    <w:rsid w:val="000C611D"/>
    <w:rsid w:val="000C6735"/>
    <w:rsid w:val="000C79E6"/>
    <w:rsid w:val="000D18F7"/>
    <w:rsid w:val="000D358C"/>
    <w:rsid w:val="000D399E"/>
    <w:rsid w:val="000D5ACE"/>
    <w:rsid w:val="000D6440"/>
    <w:rsid w:val="000D6FF4"/>
    <w:rsid w:val="000E0F6A"/>
    <w:rsid w:val="000E1DDA"/>
    <w:rsid w:val="000E29D8"/>
    <w:rsid w:val="000E366E"/>
    <w:rsid w:val="000E5431"/>
    <w:rsid w:val="000F0CDA"/>
    <w:rsid w:val="000F19A4"/>
    <w:rsid w:val="000F2A5C"/>
    <w:rsid w:val="000F77DD"/>
    <w:rsid w:val="000F7CF2"/>
    <w:rsid w:val="001000DF"/>
    <w:rsid w:val="00101431"/>
    <w:rsid w:val="00101ACB"/>
    <w:rsid w:val="00102BD9"/>
    <w:rsid w:val="0010542D"/>
    <w:rsid w:val="00105549"/>
    <w:rsid w:val="001063F3"/>
    <w:rsid w:val="00106B68"/>
    <w:rsid w:val="00106BB4"/>
    <w:rsid w:val="00112A0D"/>
    <w:rsid w:val="001143E9"/>
    <w:rsid w:val="00115189"/>
    <w:rsid w:val="00115830"/>
    <w:rsid w:val="001204F5"/>
    <w:rsid w:val="001230AA"/>
    <w:rsid w:val="00123A29"/>
    <w:rsid w:val="001243A4"/>
    <w:rsid w:val="001243CE"/>
    <w:rsid w:val="00126D11"/>
    <w:rsid w:val="00126FF9"/>
    <w:rsid w:val="001304DF"/>
    <w:rsid w:val="0013067A"/>
    <w:rsid w:val="0013092F"/>
    <w:rsid w:val="00131B85"/>
    <w:rsid w:val="00131DA3"/>
    <w:rsid w:val="00132691"/>
    <w:rsid w:val="00135686"/>
    <w:rsid w:val="00135759"/>
    <w:rsid w:val="00136B44"/>
    <w:rsid w:val="00136C98"/>
    <w:rsid w:val="00137453"/>
    <w:rsid w:val="0014028D"/>
    <w:rsid w:val="00140352"/>
    <w:rsid w:val="0014131F"/>
    <w:rsid w:val="00141970"/>
    <w:rsid w:val="001425BD"/>
    <w:rsid w:val="001431F3"/>
    <w:rsid w:val="00143C8D"/>
    <w:rsid w:val="001443F2"/>
    <w:rsid w:val="001456C1"/>
    <w:rsid w:val="00146946"/>
    <w:rsid w:val="00146FFC"/>
    <w:rsid w:val="00155D29"/>
    <w:rsid w:val="00160674"/>
    <w:rsid w:val="0016082B"/>
    <w:rsid w:val="00160F41"/>
    <w:rsid w:val="0016163C"/>
    <w:rsid w:val="00162F23"/>
    <w:rsid w:val="001637F0"/>
    <w:rsid w:val="00163B4B"/>
    <w:rsid w:val="00163DA8"/>
    <w:rsid w:val="0016588D"/>
    <w:rsid w:val="0016598B"/>
    <w:rsid w:val="001668BF"/>
    <w:rsid w:val="00166A4C"/>
    <w:rsid w:val="001708A8"/>
    <w:rsid w:val="00172D5A"/>
    <w:rsid w:val="00173888"/>
    <w:rsid w:val="0017397D"/>
    <w:rsid w:val="001747B5"/>
    <w:rsid w:val="00175788"/>
    <w:rsid w:val="00176212"/>
    <w:rsid w:val="001808A0"/>
    <w:rsid w:val="001814F7"/>
    <w:rsid w:val="00181779"/>
    <w:rsid w:val="00183D48"/>
    <w:rsid w:val="00184DCF"/>
    <w:rsid w:val="00184E8C"/>
    <w:rsid w:val="00185692"/>
    <w:rsid w:val="0019135E"/>
    <w:rsid w:val="00191567"/>
    <w:rsid w:val="00191C5C"/>
    <w:rsid w:val="00193919"/>
    <w:rsid w:val="0019432E"/>
    <w:rsid w:val="00194471"/>
    <w:rsid w:val="00194CB4"/>
    <w:rsid w:val="001974CC"/>
    <w:rsid w:val="001A066A"/>
    <w:rsid w:val="001A1912"/>
    <w:rsid w:val="001A1EA4"/>
    <w:rsid w:val="001A3747"/>
    <w:rsid w:val="001A40C9"/>
    <w:rsid w:val="001A4932"/>
    <w:rsid w:val="001A5853"/>
    <w:rsid w:val="001B1568"/>
    <w:rsid w:val="001B176B"/>
    <w:rsid w:val="001B1E4A"/>
    <w:rsid w:val="001B2372"/>
    <w:rsid w:val="001B289E"/>
    <w:rsid w:val="001B7FC2"/>
    <w:rsid w:val="001C062A"/>
    <w:rsid w:val="001C1B18"/>
    <w:rsid w:val="001C2BF8"/>
    <w:rsid w:val="001C36D8"/>
    <w:rsid w:val="001D34E9"/>
    <w:rsid w:val="001E1297"/>
    <w:rsid w:val="001E220B"/>
    <w:rsid w:val="001E2A03"/>
    <w:rsid w:val="001E4EC7"/>
    <w:rsid w:val="001E6856"/>
    <w:rsid w:val="001F209A"/>
    <w:rsid w:val="001F2C87"/>
    <w:rsid w:val="001F3A8B"/>
    <w:rsid w:val="001F5AD8"/>
    <w:rsid w:val="00201BCC"/>
    <w:rsid w:val="002025E0"/>
    <w:rsid w:val="0020359E"/>
    <w:rsid w:val="0020760C"/>
    <w:rsid w:val="0021252B"/>
    <w:rsid w:val="00212EF6"/>
    <w:rsid w:val="00213D0A"/>
    <w:rsid w:val="002157D6"/>
    <w:rsid w:val="00217705"/>
    <w:rsid w:val="00217B93"/>
    <w:rsid w:val="00221121"/>
    <w:rsid w:val="00221BBB"/>
    <w:rsid w:val="002237BC"/>
    <w:rsid w:val="00223824"/>
    <w:rsid w:val="00230E19"/>
    <w:rsid w:val="00230FF7"/>
    <w:rsid w:val="002347A7"/>
    <w:rsid w:val="00236BE9"/>
    <w:rsid w:val="002400E5"/>
    <w:rsid w:val="0024220E"/>
    <w:rsid w:val="00244154"/>
    <w:rsid w:val="00250081"/>
    <w:rsid w:val="00255713"/>
    <w:rsid w:val="00256A0E"/>
    <w:rsid w:val="002610DD"/>
    <w:rsid w:val="002626DD"/>
    <w:rsid w:val="0026391E"/>
    <w:rsid w:val="002655A5"/>
    <w:rsid w:val="0026718A"/>
    <w:rsid w:val="00267C4D"/>
    <w:rsid w:val="0027045D"/>
    <w:rsid w:val="00273DAE"/>
    <w:rsid w:val="002746B6"/>
    <w:rsid w:val="00275D37"/>
    <w:rsid w:val="00275E30"/>
    <w:rsid w:val="00280A51"/>
    <w:rsid w:val="002810FC"/>
    <w:rsid w:val="002814FE"/>
    <w:rsid w:val="00286DFC"/>
    <w:rsid w:val="00287C2C"/>
    <w:rsid w:val="00293610"/>
    <w:rsid w:val="0029367C"/>
    <w:rsid w:val="002936ED"/>
    <w:rsid w:val="00295182"/>
    <w:rsid w:val="002957DC"/>
    <w:rsid w:val="00295FF7"/>
    <w:rsid w:val="00296B82"/>
    <w:rsid w:val="002A09C0"/>
    <w:rsid w:val="002A1EF0"/>
    <w:rsid w:val="002A4338"/>
    <w:rsid w:val="002A5076"/>
    <w:rsid w:val="002A551F"/>
    <w:rsid w:val="002A57E0"/>
    <w:rsid w:val="002B3BC8"/>
    <w:rsid w:val="002B4A71"/>
    <w:rsid w:val="002B4B0C"/>
    <w:rsid w:val="002B59DC"/>
    <w:rsid w:val="002B7DF7"/>
    <w:rsid w:val="002C1B53"/>
    <w:rsid w:val="002C2CCE"/>
    <w:rsid w:val="002C4341"/>
    <w:rsid w:val="002D3286"/>
    <w:rsid w:val="002D3A1D"/>
    <w:rsid w:val="002D6E9E"/>
    <w:rsid w:val="002D760B"/>
    <w:rsid w:val="002E05F7"/>
    <w:rsid w:val="002E16BF"/>
    <w:rsid w:val="002E1A71"/>
    <w:rsid w:val="002E2E18"/>
    <w:rsid w:val="002E3026"/>
    <w:rsid w:val="002E6120"/>
    <w:rsid w:val="002E6891"/>
    <w:rsid w:val="002E6CDF"/>
    <w:rsid w:val="002E7392"/>
    <w:rsid w:val="002E779B"/>
    <w:rsid w:val="002F0272"/>
    <w:rsid w:val="002F34A4"/>
    <w:rsid w:val="002F3CB4"/>
    <w:rsid w:val="002F4153"/>
    <w:rsid w:val="002F4DCF"/>
    <w:rsid w:val="002F5E57"/>
    <w:rsid w:val="002F7002"/>
    <w:rsid w:val="00301305"/>
    <w:rsid w:val="0030253D"/>
    <w:rsid w:val="00303A2B"/>
    <w:rsid w:val="00304014"/>
    <w:rsid w:val="003063BB"/>
    <w:rsid w:val="00307F92"/>
    <w:rsid w:val="003151A5"/>
    <w:rsid w:val="003153B7"/>
    <w:rsid w:val="003156D2"/>
    <w:rsid w:val="00320985"/>
    <w:rsid w:val="00320E0F"/>
    <w:rsid w:val="00322951"/>
    <w:rsid w:val="00322D6F"/>
    <w:rsid w:val="00323FF8"/>
    <w:rsid w:val="00325240"/>
    <w:rsid w:val="00326BFD"/>
    <w:rsid w:val="003309C6"/>
    <w:rsid w:val="0033165E"/>
    <w:rsid w:val="00333438"/>
    <w:rsid w:val="0033427B"/>
    <w:rsid w:val="00334619"/>
    <w:rsid w:val="0033498E"/>
    <w:rsid w:val="00334E24"/>
    <w:rsid w:val="00340328"/>
    <w:rsid w:val="00342123"/>
    <w:rsid w:val="00342443"/>
    <w:rsid w:val="003472B1"/>
    <w:rsid w:val="00350D9E"/>
    <w:rsid w:val="003512ED"/>
    <w:rsid w:val="00352888"/>
    <w:rsid w:val="003555F8"/>
    <w:rsid w:val="00356151"/>
    <w:rsid w:val="00356ECB"/>
    <w:rsid w:val="00361176"/>
    <w:rsid w:val="00362F3A"/>
    <w:rsid w:val="003637FD"/>
    <w:rsid w:val="003642A8"/>
    <w:rsid w:val="00365A83"/>
    <w:rsid w:val="00366FA3"/>
    <w:rsid w:val="00370C16"/>
    <w:rsid w:val="00370E62"/>
    <w:rsid w:val="003710B4"/>
    <w:rsid w:val="0037267E"/>
    <w:rsid w:val="0037344A"/>
    <w:rsid w:val="0037484F"/>
    <w:rsid w:val="0038138A"/>
    <w:rsid w:val="00382F9A"/>
    <w:rsid w:val="003832C2"/>
    <w:rsid w:val="00383CDF"/>
    <w:rsid w:val="00384C64"/>
    <w:rsid w:val="00385237"/>
    <w:rsid w:val="003859AE"/>
    <w:rsid w:val="00390008"/>
    <w:rsid w:val="00392A27"/>
    <w:rsid w:val="003948A9"/>
    <w:rsid w:val="00395BF0"/>
    <w:rsid w:val="00396C3B"/>
    <w:rsid w:val="003A06E7"/>
    <w:rsid w:val="003A073F"/>
    <w:rsid w:val="003A1AEA"/>
    <w:rsid w:val="003A263D"/>
    <w:rsid w:val="003A3EA2"/>
    <w:rsid w:val="003A5536"/>
    <w:rsid w:val="003A6147"/>
    <w:rsid w:val="003A644D"/>
    <w:rsid w:val="003A7652"/>
    <w:rsid w:val="003A7722"/>
    <w:rsid w:val="003B0F96"/>
    <w:rsid w:val="003B1353"/>
    <w:rsid w:val="003B15DF"/>
    <w:rsid w:val="003B3604"/>
    <w:rsid w:val="003B3FA1"/>
    <w:rsid w:val="003B43E1"/>
    <w:rsid w:val="003B5AC5"/>
    <w:rsid w:val="003B6EDA"/>
    <w:rsid w:val="003C02D1"/>
    <w:rsid w:val="003C04F2"/>
    <w:rsid w:val="003C2252"/>
    <w:rsid w:val="003C22CA"/>
    <w:rsid w:val="003C2DB8"/>
    <w:rsid w:val="003C3FF6"/>
    <w:rsid w:val="003D033A"/>
    <w:rsid w:val="003D0451"/>
    <w:rsid w:val="003D04CF"/>
    <w:rsid w:val="003D21CC"/>
    <w:rsid w:val="003D43FD"/>
    <w:rsid w:val="003D57CE"/>
    <w:rsid w:val="003E1E7D"/>
    <w:rsid w:val="003E2CD8"/>
    <w:rsid w:val="003E41F7"/>
    <w:rsid w:val="003E6EB5"/>
    <w:rsid w:val="003E73E7"/>
    <w:rsid w:val="003E7AC5"/>
    <w:rsid w:val="003E7F5F"/>
    <w:rsid w:val="003F1395"/>
    <w:rsid w:val="003F5953"/>
    <w:rsid w:val="003F6098"/>
    <w:rsid w:val="003F682F"/>
    <w:rsid w:val="004010FF"/>
    <w:rsid w:val="004025B3"/>
    <w:rsid w:val="0040665B"/>
    <w:rsid w:val="00407FF0"/>
    <w:rsid w:val="004104E7"/>
    <w:rsid w:val="00411FAF"/>
    <w:rsid w:val="0041270A"/>
    <w:rsid w:val="00417682"/>
    <w:rsid w:val="004200DA"/>
    <w:rsid w:val="00423737"/>
    <w:rsid w:val="0042599D"/>
    <w:rsid w:val="00426544"/>
    <w:rsid w:val="00426FF6"/>
    <w:rsid w:val="0043171B"/>
    <w:rsid w:val="00435D79"/>
    <w:rsid w:val="00436041"/>
    <w:rsid w:val="00437547"/>
    <w:rsid w:val="00440978"/>
    <w:rsid w:val="00440CB7"/>
    <w:rsid w:val="00441B22"/>
    <w:rsid w:val="0044218A"/>
    <w:rsid w:val="004422BE"/>
    <w:rsid w:val="00443763"/>
    <w:rsid w:val="00443BEB"/>
    <w:rsid w:val="004454E8"/>
    <w:rsid w:val="00445A7C"/>
    <w:rsid w:val="00445DD7"/>
    <w:rsid w:val="004502EF"/>
    <w:rsid w:val="0045038C"/>
    <w:rsid w:val="00450669"/>
    <w:rsid w:val="0045495C"/>
    <w:rsid w:val="00454E19"/>
    <w:rsid w:val="004578D8"/>
    <w:rsid w:val="00460B98"/>
    <w:rsid w:val="0046283E"/>
    <w:rsid w:val="00463D4D"/>
    <w:rsid w:val="004649FC"/>
    <w:rsid w:val="00465CAD"/>
    <w:rsid w:val="00466E5A"/>
    <w:rsid w:val="0047121D"/>
    <w:rsid w:val="0047156D"/>
    <w:rsid w:val="00471E47"/>
    <w:rsid w:val="0047427A"/>
    <w:rsid w:val="0047626E"/>
    <w:rsid w:val="0047646B"/>
    <w:rsid w:val="004774BF"/>
    <w:rsid w:val="00480281"/>
    <w:rsid w:val="00481455"/>
    <w:rsid w:val="00484953"/>
    <w:rsid w:val="00487B82"/>
    <w:rsid w:val="00490317"/>
    <w:rsid w:val="004931C5"/>
    <w:rsid w:val="0049390C"/>
    <w:rsid w:val="0049485A"/>
    <w:rsid w:val="00494DF8"/>
    <w:rsid w:val="00496139"/>
    <w:rsid w:val="00496200"/>
    <w:rsid w:val="00497CE9"/>
    <w:rsid w:val="004A3D3D"/>
    <w:rsid w:val="004A51A4"/>
    <w:rsid w:val="004A5E32"/>
    <w:rsid w:val="004A6A36"/>
    <w:rsid w:val="004A6B07"/>
    <w:rsid w:val="004B4BE0"/>
    <w:rsid w:val="004C06CC"/>
    <w:rsid w:val="004C0D1D"/>
    <w:rsid w:val="004C107D"/>
    <w:rsid w:val="004C1352"/>
    <w:rsid w:val="004C2D5D"/>
    <w:rsid w:val="004C3AC1"/>
    <w:rsid w:val="004C3DF6"/>
    <w:rsid w:val="004C5998"/>
    <w:rsid w:val="004C61C6"/>
    <w:rsid w:val="004C6A54"/>
    <w:rsid w:val="004D0D56"/>
    <w:rsid w:val="004D261E"/>
    <w:rsid w:val="004D4837"/>
    <w:rsid w:val="004E2058"/>
    <w:rsid w:val="004E2FDA"/>
    <w:rsid w:val="004E4F80"/>
    <w:rsid w:val="004E52F8"/>
    <w:rsid w:val="004E5EEF"/>
    <w:rsid w:val="004E5FD7"/>
    <w:rsid w:val="004E7206"/>
    <w:rsid w:val="004F105F"/>
    <w:rsid w:val="004F43ED"/>
    <w:rsid w:val="004F456B"/>
    <w:rsid w:val="004F6C59"/>
    <w:rsid w:val="005038FA"/>
    <w:rsid w:val="00504F9B"/>
    <w:rsid w:val="00505CAB"/>
    <w:rsid w:val="0051090C"/>
    <w:rsid w:val="00512843"/>
    <w:rsid w:val="00515409"/>
    <w:rsid w:val="005162CE"/>
    <w:rsid w:val="00520AF0"/>
    <w:rsid w:val="0052101F"/>
    <w:rsid w:val="00521BE4"/>
    <w:rsid w:val="00522BC7"/>
    <w:rsid w:val="005236D6"/>
    <w:rsid w:val="005238EE"/>
    <w:rsid w:val="00525FDE"/>
    <w:rsid w:val="0052613F"/>
    <w:rsid w:val="005303E2"/>
    <w:rsid w:val="00530EC7"/>
    <w:rsid w:val="00531536"/>
    <w:rsid w:val="00534C8C"/>
    <w:rsid w:val="00535528"/>
    <w:rsid w:val="00536150"/>
    <w:rsid w:val="00537AC8"/>
    <w:rsid w:val="00537BD4"/>
    <w:rsid w:val="00537CEB"/>
    <w:rsid w:val="00540353"/>
    <w:rsid w:val="005405E8"/>
    <w:rsid w:val="005407CA"/>
    <w:rsid w:val="00542AC0"/>
    <w:rsid w:val="00543E58"/>
    <w:rsid w:val="00543FE1"/>
    <w:rsid w:val="00546355"/>
    <w:rsid w:val="00546C41"/>
    <w:rsid w:val="00547B57"/>
    <w:rsid w:val="005510D4"/>
    <w:rsid w:val="00552ACD"/>
    <w:rsid w:val="00554285"/>
    <w:rsid w:val="005544BC"/>
    <w:rsid w:val="00554DFC"/>
    <w:rsid w:val="00555508"/>
    <w:rsid w:val="0056087A"/>
    <w:rsid w:val="00562BDC"/>
    <w:rsid w:val="00563225"/>
    <w:rsid w:val="005657E4"/>
    <w:rsid w:val="005662E8"/>
    <w:rsid w:val="00566FE5"/>
    <w:rsid w:val="00572195"/>
    <w:rsid w:val="00573831"/>
    <w:rsid w:val="005738E5"/>
    <w:rsid w:val="00574699"/>
    <w:rsid w:val="005801D9"/>
    <w:rsid w:val="00581EC1"/>
    <w:rsid w:val="00585767"/>
    <w:rsid w:val="00586B02"/>
    <w:rsid w:val="00587C54"/>
    <w:rsid w:val="00590425"/>
    <w:rsid w:val="00590993"/>
    <w:rsid w:val="00590FDF"/>
    <w:rsid w:val="00592341"/>
    <w:rsid w:val="00592E6D"/>
    <w:rsid w:val="005973D6"/>
    <w:rsid w:val="005975C1"/>
    <w:rsid w:val="005A324D"/>
    <w:rsid w:val="005A36E5"/>
    <w:rsid w:val="005A4381"/>
    <w:rsid w:val="005A5E08"/>
    <w:rsid w:val="005B0754"/>
    <w:rsid w:val="005B0D39"/>
    <w:rsid w:val="005B2228"/>
    <w:rsid w:val="005B3423"/>
    <w:rsid w:val="005B3CD4"/>
    <w:rsid w:val="005B48D6"/>
    <w:rsid w:val="005B717E"/>
    <w:rsid w:val="005B7AD3"/>
    <w:rsid w:val="005C0822"/>
    <w:rsid w:val="005C0E49"/>
    <w:rsid w:val="005C1840"/>
    <w:rsid w:val="005C3FCD"/>
    <w:rsid w:val="005C61C9"/>
    <w:rsid w:val="005D0267"/>
    <w:rsid w:val="005D04A4"/>
    <w:rsid w:val="005D127D"/>
    <w:rsid w:val="005D2733"/>
    <w:rsid w:val="005D2F4A"/>
    <w:rsid w:val="005D3BA5"/>
    <w:rsid w:val="005D3CB8"/>
    <w:rsid w:val="005D6516"/>
    <w:rsid w:val="005E071D"/>
    <w:rsid w:val="005E32D0"/>
    <w:rsid w:val="005E67DD"/>
    <w:rsid w:val="005F07BD"/>
    <w:rsid w:val="005F1BA2"/>
    <w:rsid w:val="005F3308"/>
    <w:rsid w:val="005F386C"/>
    <w:rsid w:val="005F3DDB"/>
    <w:rsid w:val="005F42A0"/>
    <w:rsid w:val="005F689A"/>
    <w:rsid w:val="005F68E1"/>
    <w:rsid w:val="00602012"/>
    <w:rsid w:val="006038FE"/>
    <w:rsid w:val="00604C80"/>
    <w:rsid w:val="0060510F"/>
    <w:rsid w:val="006103D9"/>
    <w:rsid w:val="006144B8"/>
    <w:rsid w:val="00620A85"/>
    <w:rsid w:val="0062327C"/>
    <w:rsid w:val="006246E2"/>
    <w:rsid w:val="00624BC1"/>
    <w:rsid w:val="006264AA"/>
    <w:rsid w:val="006269D9"/>
    <w:rsid w:val="006308D0"/>
    <w:rsid w:val="006310FF"/>
    <w:rsid w:val="006334CC"/>
    <w:rsid w:val="006336FF"/>
    <w:rsid w:val="0063390C"/>
    <w:rsid w:val="006339C4"/>
    <w:rsid w:val="00636BCA"/>
    <w:rsid w:val="00640309"/>
    <w:rsid w:val="006404D3"/>
    <w:rsid w:val="00640ACF"/>
    <w:rsid w:val="00646765"/>
    <w:rsid w:val="006513BA"/>
    <w:rsid w:val="006520C9"/>
    <w:rsid w:val="0065424F"/>
    <w:rsid w:val="0065667F"/>
    <w:rsid w:val="00656BDB"/>
    <w:rsid w:val="00657C40"/>
    <w:rsid w:val="00662299"/>
    <w:rsid w:val="00662741"/>
    <w:rsid w:val="00663E54"/>
    <w:rsid w:val="00664ECD"/>
    <w:rsid w:val="00665E7C"/>
    <w:rsid w:val="00666958"/>
    <w:rsid w:val="0067075B"/>
    <w:rsid w:val="00672AC7"/>
    <w:rsid w:val="006733F6"/>
    <w:rsid w:val="00677009"/>
    <w:rsid w:val="00680B11"/>
    <w:rsid w:val="00681983"/>
    <w:rsid w:val="00686057"/>
    <w:rsid w:val="00695211"/>
    <w:rsid w:val="006956BF"/>
    <w:rsid w:val="00696BA8"/>
    <w:rsid w:val="00697108"/>
    <w:rsid w:val="00697BC9"/>
    <w:rsid w:val="00697C07"/>
    <w:rsid w:val="006A0858"/>
    <w:rsid w:val="006A140C"/>
    <w:rsid w:val="006A1A7D"/>
    <w:rsid w:val="006A2924"/>
    <w:rsid w:val="006A2F6A"/>
    <w:rsid w:val="006A4062"/>
    <w:rsid w:val="006A4702"/>
    <w:rsid w:val="006A65BC"/>
    <w:rsid w:val="006B373A"/>
    <w:rsid w:val="006B4531"/>
    <w:rsid w:val="006B53C7"/>
    <w:rsid w:val="006B69FB"/>
    <w:rsid w:val="006B7B5E"/>
    <w:rsid w:val="006C1B4E"/>
    <w:rsid w:val="006C34C4"/>
    <w:rsid w:val="006C438C"/>
    <w:rsid w:val="006D51EE"/>
    <w:rsid w:val="006D600A"/>
    <w:rsid w:val="006D7AC9"/>
    <w:rsid w:val="006D7DB1"/>
    <w:rsid w:val="006E1D4B"/>
    <w:rsid w:val="006E24B4"/>
    <w:rsid w:val="006E40D7"/>
    <w:rsid w:val="006E473F"/>
    <w:rsid w:val="006E4A71"/>
    <w:rsid w:val="006E6432"/>
    <w:rsid w:val="006F0020"/>
    <w:rsid w:val="006F1740"/>
    <w:rsid w:val="006F2292"/>
    <w:rsid w:val="006F4C6D"/>
    <w:rsid w:val="006F4F69"/>
    <w:rsid w:val="006F5BDC"/>
    <w:rsid w:val="006F6DDB"/>
    <w:rsid w:val="00701E0B"/>
    <w:rsid w:val="00703CDF"/>
    <w:rsid w:val="007056F4"/>
    <w:rsid w:val="00705C3C"/>
    <w:rsid w:val="00710B46"/>
    <w:rsid w:val="007119ED"/>
    <w:rsid w:val="00712196"/>
    <w:rsid w:val="00712501"/>
    <w:rsid w:val="00716C8C"/>
    <w:rsid w:val="00721F93"/>
    <w:rsid w:val="007238D7"/>
    <w:rsid w:val="00724981"/>
    <w:rsid w:val="00725678"/>
    <w:rsid w:val="00726D77"/>
    <w:rsid w:val="00727B36"/>
    <w:rsid w:val="0073133B"/>
    <w:rsid w:val="007377F9"/>
    <w:rsid w:val="00743FAD"/>
    <w:rsid w:val="00744429"/>
    <w:rsid w:val="0074497A"/>
    <w:rsid w:val="007462D1"/>
    <w:rsid w:val="00746ACC"/>
    <w:rsid w:val="007510E1"/>
    <w:rsid w:val="00752F00"/>
    <w:rsid w:val="007551CD"/>
    <w:rsid w:val="007568D9"/>
    <w:rsid w:val="0075755E"/>
    <w:rsid w:val="00761B9A"/>
    <w:rsid w:val="00765194"/>
    <w:rsid w:val="0076550B"/>
    <w:rsid w:val="00765CD5"/>
    <w:rsid w:val="00765DA9"/>
    <w:rsid w:val="007672D7"/>
    <w:rsid w:val="007703C1"/>
    <w:rsid w:val="007722D8"/>
    <w:rsid w:val="00774800"/>
    <w:rsid w:val="007756E5"/>
    <w:rsid w:val="00776154"/>
    <w:rsid w:val="00777B59"/>
    <w:rsid w:val="007828FF"/>
    <w:rsid w:val="00785280"/>
    <w:rsid w:val="007857AD"/>
    <w:rsid w:val="0078649A"/>
    <w:rsid w:val="007914E6"/>
    <w:rsid w:val="00792284"/>
    <w:rsid w:val="00793D49"/>
    <w:rsid w:val="007972FA"/>
    <w:rsid w:val="00797B8F"/>
    <w:rsid w:val="007A0027"/>
    <w:rsid w:val="007A0863"/>
    <w:rsid w:val="007A10A6"/>
    <w:rsid w:val="007A142A"/>
    <w:rsid w:val="007A30E8"/>
    <w:rsid w:val="007A453F"/>
    <w:rsid w:val="007A688F"/>
    <w:rsid w:val="007B0621"/>
    <w:rsid w:val="007B0CA3"/>
    <w:rsid w:val="007B3ABA"/>
    <w:rsid w:val="007B5DB3"/>
    <w:rsid w:val="007B63EC"/>
    <w:rsid w:val="007B77FC"/>
    <w:rsid w:val="007B78F4"/>
    <w:rsid w:val="007C1A31"/>
    <w:rsid w:val="007C2FDD"/>
    <w:rsid w:val="007C6D17"/>
    <w:rsid w:val="007C6FCB"/>
    <w:rsid w:val="007D11B4"/>
    <w:rsid w:val="007D190A"/>
    <w:rsid w:val="007D3BEC"/>
    <w:rsid w:val="007D7869"/>
    <w:rsid w:val="007D7A78"/>
    <w:rsid w:val="007E14F5"/>
    <w:rsid w:val="007E28DD"/>
    <w:rsid w:val="007F01AE"/>
    <w:rsid w:val="007F1329"/>
    <w:rsid w:val="007F1A4D"/>
    <w:rsid w:val="007F1F18"/>
    <w:rsid w:val="007F23AE"/>
    <w:rsid w:val="007F2DE2"/>
    <w:rsid w:val="007F32C4"/>
    <w:rsid w:val="007F4285"/>
    <w:rsid w:val="007F5C98"/>
    <w:rsid w:val="007F61E7"/>
    <w:rsid w:val="007F62EC"/>
    <w:rsid w:val="007F669B"/>
    <w:rsid w:val="007F79B0"/>
    <w:rsid w:val="00801499"/>
    <w:rsid w:val="008023FF"/>
    <w:rsid w:val="00802E00"/>
    <w:rsid w:val="00802E44"/>
    <w:rsid w:val="008054CF"/>
    <w:rsid w:val="008058F2"/>
    <w:rsid w:val="008064CB"/>
    <w:rsid w:val="008065F1"/>
    <w:rsid w:val="0080760E"/>
    <w:rsid w:val="008079A2"/>
    <w:rsid w:val="00807DCE"/>
    <w:rsid w:val="00810749"/>
    <w:rsid w:val="00811047"/>
    <w:rsid w:val="00812C7C"/>
    <w:rsid w:val="00814035"/>
    <w:rsid w:val="008142FC"/>
    <w:rsid w:val="008158F8"/>
    <w:rsid w:val="00817C53"/>
    <w:rsid w:val="00820B9D"/>
    <w:rsid w:val="00820F20"/>
    <w:rsid w:val="00825676"/>
    <w:rsid w:val="00825D60"/>
    <w:rsid w:val="008266DD"/>
    <w:rsid w:val="008312F3"/>
    <w:rsid w:val="00832615"/>
    <w:rsid w:val="008352C1"/>
    <w:rsid w:val="0084011F"/>
    <w:rsid w:val="0084092F"/>
    <w:rsid w:val="00845B4A"/>
    <w:rsid w:val="00847BAA"/>
    <w:rsid w:val="00847C6D"/>
    <w:rsid w:val="00850736"/>
    <w:rsid w:val="00850B1E"/>
    <w:rsid w:val="00851479"/>
    <w:rsid w:val="00853FF8"/>
    <w:rsid w:val="00854BCF"/>
    <w:rsid w:val="00863921"/>
    <w:rsid w:val="00870C95"/>
    <w:rsid w:val="00870E83"/>
    <w:rsid w:val="00871839"/>
    <w:rsid w:val="00872755"/>
    <w:rsid w:val="0087538D"/>
    <w:rsid w:val="008753D2"/>
    <w:rsid w:val="008778A0"/>
    <w:rsid w:val="008811B7"/>
    <w:rsid w:val="0088158A"/>
    <w:rsid w:val="00881A46"/>
    <w:rsid w:val="00882364"/>
    <w:rsid w:val="00883C7B"/>
    <w:rsid w:val="00885AC9"/>
    <w:rsid w:val="00885C34"/>
    <w:rsid w:val="008865D9"/>
    <w:rsid w:val="0089454E"/>
    <w:rsid w:val="00894F38"/>
    <w:rsid w:val="008972AD"/>
    <w:rsid w:val="00897D2F"/>
    <w:rsid w:val="0089D1E3"/>
    <w:rsid w:val="008A08AA"/>
    <w:rsid w:val="008A1573"/>
    <w:rsid w:val="008A21A2"/>
    <w:rsid w:val="008A2A23"/>
    <w:rsid w:val="008A2D41"/>
    <w:rsid w:val="008A3CB4"/>
    <w:rsid w:val="008A418E"/>
    <w:rsid w:val="008A43A6"/>
    <w:rsid w:val="008A43F9"/>
    <w:rsid w:val="008A48B8"/>
    <w:rsid w:val="008A4D13"/>
    <w:rsid w:val="008B0174"/>
    <w:rsid w:val="008B134A"/>
    <w:rsid w:val="008B17E2"/>
    <w:rsid w:val="008B27F1"/>
    <w:rsid w:val="008B2DAD"/>
    <w:rsid w:val="008B2FFD"/>
    <w:rsid w:val="008B45B9"/>
    <w:rsid w:val="008B58FD"/>
    <w:rsid w:val="008B5D0E"/>
    <w:rsid w:val="008B6865"/>
    <w:rsid w:val="008C0452"/>
    <w:rsid w:val="008C1550"/>
    <w:rsid w:val="008C15F0"/>
    <w:rsid w:val="008C169E"/>
    <w:rsid w:val="008C2324"/>
    <w:rsid w:val="008C2662"/>
    <w:rsid w:val="008C5C63"/>
    <w:rsid w:val="008C621C"/>
    <w:rsid w:val="008C706C"/>
    <w:rsid w:val="008D127A"/>
    <w:rsid w:val="008D135F"/>
    <w:rsid w:val="008D3B3C"/>
    <w:rsid w:val="008D50ED"/>
    <w:rsid w:val="008D6CA2"/>
    <w:rsid w:val="008E1628"/>
    <w:rsid w:val="008E197B"/>
    <w:rsid w:val="008E3C5D"/>
    <w:rsid w:val="008E6564"/>
    <w:rsid w:val="008E65B1"/>
    <w:rsid w:val="008E6CAA"/>
    <w:rsid w:val="008E7142"/>
    <w:rsid w:val="008E790E"/>
    <w:rsid w:val="008F09DD"/>
    <w:rsid w:val="008F1413"/>
    <w:rsid w:val="008F16C7"/>
    <w:rsid w:val="008F2060"/>
    <w:rsid w:val="008F22D7"/>
    <w:rsid w:val="008F4A20"/>
    <w:rsid w:val="008F68BE"/>
    <w:rsid w:val="00902CAA"/>
    <w:rsid w:val="00904C0E"/>
    <w:rsid w:val="009053F3"/>
    <w:rsid w:val="00907FB3"/>
    <w:rsid w:val="0091217B"/>
    <w:rsid w:val="009140B6"/>
    <w:rsid w:val="00914276"/>
    <w:rsid w:val="00916C41"/>
    <w:rsid w:val="00920885"/>
    <w:rsid w:val="00920E0F"/>
    <w:rsid w:val="009210CC"/>
    <w:rsid w:val="009214DF"/>
    <w:rsid w:val="009225AA"/>
    <w:rsid w:val="009238CF"/>
    <w:rsid w:val="00924036"/>
    <w:rsid w:val="009265B1"/>
    <w:rsid w:val="00926D0C"/>
    <w:rsid w:val="0092766D"/>
    <w:rsid w:val="0092794A"/>
    <w:rsid w:val="009279E1"/>
    <w:rsid w:val="00927A30"/>
    <w:rsid w:val="00927CB6"/>
    <w:rsid w:val="0093432F"/>
    <w:rsid w:val="00934E9A"/>
    <w:rsid w:val="00936689"/>
    <w:rsid w:val="00936E58"/>
    <w:rsid w:val="00937BAB"/>
    <w:rsid w:val="00941134"/>
    <w:rsid w:val="00941724"/>
    <w:rsid w:val="00944BC9"/>
    <w:rsid w:val="00945458"/>
    <w:rsid w:val="0094579D"/>
    <w:rsid w:val="009464FE"/>
    <w:rsid w:val="00951DC7"/>
    <w:rsid w:val="009530F1"/>
    <w:rsid w:val="00955584"/>
    <w:rsid w:val="00956110"/>
    <w:rsid w:val="00956315"/>
    <w:rsid w:val="00956A7E"/>
    <w:rsid w:val="00966733"/>
    <w:rsid w:val="009713F4"/>
    <w:rsid w:val="00973D5A"/>
    <w:rsid w:val="0097456A"/>
    <w:rsid w:val="00982AEE"/>
    <w:rsid w:val="0098325D"/>
    <w:rsid w:val="00984C40"/>
    <w:rsid w:val="0098513F"/>
    <w:rsid w:val="00985A00"/>
    <w:rsid w:val="00986CF3"/>
    <w:rsid w:val="0099240C"/>
    <w:rsid w:val="00996C8C"/>
    <w:rsid w:val="009A0C7E"/>
    <w:rsid w:val="009A156B"/>
    <w:rsid w:val="009A2F0A"/>
    <w:rsid w:val="009A45D0"/>
    <w:rsid w:val="009A715A"/>
    <w:rsid w:val="009A7EA5"/>
    <w:rsid w:val="009B53E0"/>
    <w:rsid w:val="009C107F"/>
    <w:rsid w:val="009C13AB"/>
    <w:rsid w:val="009C307C"/>
    <w:rsid w:val="009C3839"/>
    <w:rsid w:val="009C4646"/>
    <w:rsid w:val="009D1C84"/>
    <w:rsid w:val="009D5494"/>
    <w:rsid w:val="009D79BC"/>
    <w:rsid w:val="009E041C"/>
    <w:rsid w:val="009E1FBF"/>
    <w:rsid w:val="009E3D94"/>
    <w:rsid w:val="009E55FC"/>
    <w:rsid w:val="009E5603"/>
    <w:rsid w:val="009E6647"/>
    <w:rsid w:val="009E77D4"/>
    <w:rsid w:val="009F0CDD"/>
    <w:rsid w:val="009F1DDF"/>
    <w:rsid w:val="009F3605"/>
    <w:rsid w:val="009F39D3"/>
    <w:rsid w:val="009F4C27"/>
    <w:rsid w:val="009F4FB2"/>
    <w:rsid w:val="009F5522"/>
    <w:rsid w:val="009F55F9"/>
    <w:rsid w:val="00A01747"/>
    <w:rsid w:val="00A02355"/>
    <w:rsid w:val="00A07576"/>
    <w:rsid w:val="00A07751"/>
    <w:rsid w:val="00A0781C"/>
    <w:rsid w:val="00A07C84"/>
    <w:rsid w:val="00A10E0C"/>
    <w:rsid w:val="00A162EE"/>
    <w:rsid w:val="00A1647A"/>
    <w:rsid w:val="00A16DDA"/>
    <w:rsid w:val="00A17687"/>
    <w:rsid w:val="00A209C1"/>
    <w:rsid w:val="00A217A0"/>
    <w:rsid w:val="00A236A9"/>
    <w:rsid w:val="00A25225"/>
    <w:rsid w:val="00A255E3"/>
    <w:rsid w:val="00A263F2"/>
    <w:rsid w:val="00A26481"/>
    <w:rsid w:val="00A27020"/>
    <w:rsid w:val="00A2737C"/>
    <w:rsid w:val="00A30C2E"/>
    <w:rsid w:val="00A32747"/>
    <w:rsid w:val="00A32E14"/>
    <w:rsid w:val="00A34816"/>
    <w:rsid w:val="00A362E3"/>
    <w:rsid w:val="00A368C8"/>
    <w:rsid w:val="00A37B40"/>
    <w:rsid w:val="00A43E70"/>
    <w:rsid w:val="00A44591"/>
    <w:rsid w:val="00A44DB5"/>
    <w:rsid w:val="00A44F27"/>
    <w:rsid w:val="00A4531B"/>
    <w:rsid w:val="00A47F7D"/>
    <w:rsid w:val="00A5022C"/>
    <w:rsid w:val="00A50A7B"/>
    <w:rsid w:val="00A52D18"/>
    <w:rsid w:val="00A56047"/>
    <w:rsid w:val="00A5606B"/>
    <w:rsid w:val="00A56665"/>
    <w:rsid w:val="00A5683A"/>
    <w:rsid w:val="00A56870"/>
    <w:rsid w:val="00A568DF"/>
    <w:rsid w:val="00A56AC3"/>
    <w:rsid w:val="00A57E7F"/>
    <w:rsid w:val="00A62B00"/>
    <w:rsid w:val="00A62B31"/>
    <w:rsid w:val="00A64935"/>
    <w:rsid w:val="00A6567E"/>
    <w:rsid w:val="00A65DCC"/>
    <w:rsid w:val="00A67514"/>
    <w:rsid w:val="00A702B1"/>
    <w:rsid w:val="00A717D8"/>
    <w:rsid w:val="00A71A17"/>
    <w:rsid w:val="00A74532"/>
    <w:rsid w:val="00A74C83"/>
    <w:rsid w:val="00A77EC8"/>
    <w:rsid w:val="00A806D6"/>
    <w:rsid w:val="00A80BA1"/>
    <w:rsid w:val="00A82548"/>
    <w:rsid w:val="00A82981"/>
    <w:rsid w:val="00A83859"/>
    <w:rsid w:val="00A843F7"/>
    <w:rsid w:val="00A86EBE"/>
    <w:rsid w:val="00A8756E"/>
    <w:rsid w:val="00A87C14"/>
    <w:rsid w:val="00A901F8"/>
    <w:rsid w:val="00A9096C"/>
    <w:rsid w:val="00A91431"/>
    <w:rsid w:val="00A92EC2"/>
    <w:rsid w:val="00A937F4"/>
    <w:rsid w:val="00A93FDD"/>
    <w:rsid w:val="00A9570E"/>
    <w:rsid w:val="00A96059"/>
    <w:rsid w:val="00A96575"/>
    <w:rsid w:val="00A97A1B"/>
    <w:rsid w:val="00AA0C5D"/>
    <w:rsid w:val="00AA0CD9"/>
    <w:rsid w:val="00AA2667"/>
    <w:rsid w:val="00AA277C"/>
    <w:rsid w:val="00AA3291"/>
    <w:rsid w:val="00AA4089"/>
    <w:rsid w:val="00AA4B54"/>
    <w:rsid w:val="00AA5388"/>
    <w:rsid w:val="00AA568D"/>
    <w:rsid w:val="00AA6477"/>
    <w:rsid w:val="00AA70B8"/>
    <w:rsid w:val="00AB1FF4"/>
    <w:rsid w:val="00AB5BDD"/>
    <w:rsid w:val="00AB79AC"/>
    <w:rsid w:val="00AC2D7C"/>
    <w:rsid w:val="00AC35F5"/>
    <w:rsid w:val="00AC58F5"/>
    <w:rsid w:val="00AD01FA"/>
    <w:rsid w:val="00AD0388"/>
    <w:rsid w:val="00AD0499"/>
    <w:rsid w:val="00AD3BFD"/>
    <w:rsid w:val="00AD4C94"/>
    <w:rsid w:val="00AD5C46"/>
    <w:rsid w:val="00AE30D7"/>
    <w:rsid w:val="00AE745A"/>
    <w:rsid w:val="00AF17F4"/>
    <w:rsid w:val="00AF1C0C"/>
    <w:rsid w:val="00AF21B0"/>
    <w:rsid w:val="00AF21B7"/>
    <w:rsid w:val="00AF2B39"/>
    <w:rsid w:val="00AF2C27"/>
    <w:rsid w:val="00AF2EBE"/>
    <w:rsid w:val="00AF2EE7"/>
    <w:rsid w:val="00AF324B"/>
    <w:rsid w:val="00AF5D0A"/>
    <w:rsid w:val="00AF7D37"/>
    <w:rsid w:val="00B004BE"/>
    <w:rsid w:val="00B06192"/>
    <w:rsid w:val="00B119D6"/>
    <w:rsid w:val="00B11A12"/>
    <w:rsid w:val="00B1212F"/>
    <w:rsid w:val="00B227D3"/>
    <w:rsid w:val="00B305FE"/>
    <w:rsid w:val="00B307D8"/>
    <w:rsid w:val="00B32A18"/>
    <w:rsid w:val="00B3356B"/>
    <w:rsid w:val="00B3478F"/>
    <w:rsid w:val="00B34B68"/>
    <w:rsid w:val="00B35CA8"/>
    <w:rsid w:val="00B365DE"/>
    <w:rsid w:val="00B36D74"/>
    <w:rsid w:val="00B37439"/>
    <w:rsid w:val="00B37562"/>
    <w:rsid w:val="00B41A33"/>
    <w:rsid w:val="00B43E51"/>
    <w:rsid w:val="00B44114"/>
    <w:rsid w:val="00B51EDF"/>
    <w:rsid w:val="00B53C9B"/>
    <w:rsid w:val="00B54F82"/>
    <w:rsid w:val="00B55271"/>
    <w:rsid w:val="00B60AAF"/>
    <w:rsid w:val="00B63A8B"/>
    <w:rsid w:val="00B65752"/>
    <w:rsid w:val="00B66711"/>
    <w:rsid w:val="00B66D06"/>
    <w:rsid w:val="00B71091"/>
    <w:rsid w:val="00B71BA8"/>
    <w:rsid w:val="00B73682"/>
    <w:rsid w:val="00B743FC"/>
    <w:rsid w:val="00B8096E"/>
    <w:rsid w:val="00B81E9E"/>
    <w:rsid w:val="00B82754"/>
    <w:rsid w:val="00B82C46"/>
    <w:rsid w:val="00B931C2"/>
    <w:rsid w:val="00BA0676"/>
    <w:rsid w:val="00BA3993"/>
    <w:rsid w:val="00BA4D56"/>
    <w:rsid w:val="00BA4DF1"/>
    <w:rsid w:val="00BA5A55"/>
    <w:rsid w:val="00BA7D91"/>
    <w:rsid w:val="00BB0956"/>
    <w:rsid w:val="00BB1077"/>
    <w:rsid w:val="00BB153A"/>
    <w:rsid w:val="00BB39B9"/>
    <w:rsid w:val="00BB6BED"/>
    <w:rsid w:val="00BB6E32"/>
    <w:rsid w:val="00BC0BD9"/>
    <w:rsid w:val="00BC189F"/>
    <w:rsid w:val="00BC2B38"/>
    <w:rsid w:val="00BC3EEE"/>
    <w:rsid w:val="00BD07A5"/>
    <w:rsid w:val="00BD09F3"/>
    <w:rsid w:val="00BD1BDA"/>
    <w:rsid w:val="00BD2E1E"/>
    <w:rsid w:val="00BD4071"/>
    <w:rsid w:val="00BD6459"/>
    <w:rsid w:val="00BD6542"/>
    <w:rsid w:val="00BD6FAC"/>
    <w:rsid w:val="00BD709E"/>
    <w:rsid w:val="00BE11C6"/>
    <w:rsid w:val="00BE269C"/>
    <w:rsid w:val="00BF296F"/>
    <w:rsid w:val="00BF3D96"/>
    <w:rsid w:val="00BF4DE3"/>
    <w:rsid w:val="00BF7289"/>
    <w:rsid w:val="00BF771F"/>
    <w:rsid w:val="00BF7787"/>
    <w:rsid w:val="00C00A87"/>
    <w:rsid w:val="00C01491"/>
    <w:rsid w:val="00C03E40"/>
    <w:rsid w:val="00C048B5"/>
    <w:rsid w:val="00C04EB8"/>
    <w:rsid w:val="00C063E4"/>
    <w:rsid w:val="00C07CFD"/>
    <w:rsid w:val="00C10686"/>
    <w:rsid w:val="00C1145F"/>
    <w:rsid w:val="00C11DC8"/>
    <w:rsid w:val="00C13340"/>
    <w:rsid w:val="00C1599F"/>
    <w:rsid w:val="00C17A79"/>
    <w:rsid w:val="00C202A1"/>
    <w:rsid w:val="00C20841"/>
    <w:rsid w:val="00C228A3"/>
    <w:rsid w:val="00C23A65"/>
    <w:rsid w:val="00C24F27"/>
    <w:rsid w:val="00C265B7"/>
    <w:rsid w:val="00C26E7B"/>
    <w:rsid w:val="00C317A0"/>
    <w:rsid w:val="00C366A1"/>
    <w:rsid w:val="00C369C2"/>
    <w:rsid w:val="00C37BB3"/>
    <w:rsid w:val="00C408F0"/>
    <w:rsid w:val="00C41D97"/>
    <w:rsid w:val="00C41FC1"/>
    <w:rsid w:val="00C42B01"/>
    <w:rsid w:val="00C477B7"/>
    <w:rsid w:val="00C47FDB"/>
    <w:rsid w:val="00C50498"/>
    <w:rsid w:val="00C52804"/>
    <w:rsid w:val="00C52B92"/>
    <w:rsid w:val="00C5771C"/>
    <w:rsid w:val="00C626E5"/>
    <w:rsid w:val="00C62FD0"/>
    <w:rsid w:val="00C6563E"/>
    <w:rsid w:val="00C65CB5"/>
    <w:rsid w:val="00C672C8"/>
    <w:rsid w:val="00C674ED"/>
    <w:rsid w:val="00C71787"/>
    <w:rsid w:val="00C729EF"/>
    <w:rsid w:val="00C75692"/>
    <w:rsid w:val="00C76131"/>
    <w:rsid w:val="00C8403F"/>
    <w:rsid w:val="00C843EA"/>
    <w:rsid w:val="00C87861"/>
    <w:rsid w:val="00C87C4C"/>
    <w:rsid w:val="00C91A7A"/>
    <w:rsid w:val="00C93F4A"/>
    <w:rsid w:val="00C94CCE"/>
    <w:rsid w:val="00C95314"/>
    <w:rsid w:val="00C96C3E"/>
    <w:rsid w:val="00C96E17"/>
    <w:rsid w:val="00C9703C"/>
    <w:rsid w:val="00C976A5"/>
    <w:rsid w:val="00CA182C"/>
    <w:rsid w:val="00CA3639"/>
    <w:rsid w:val="00CA3C28"/>
    <w:rsid w:val="00CA62BD"/>
    <w:rsid w:val="00CA6ABD"/>
    <w:rsid w:val="00CA78D8"/>
    <w:rsid w:val="00CB25F1"/>
    <w:rsid w:val="00CB4168"/>
    <w:rsid w:val="00CB4CBB"/>
    <w:rsid w:val="00CB639D"/>
    <w:rsid w:val="00CB6F6F"/>
    <w:rsid w:val="00CC29F9"/>
    <w:rsid w:val="00CC5C6E"/>
    <w:rsid w:val="00CC632C"/>
    <w:rsid w:val="00CC6A6A"/>
    <w:rsid w:val="00CC6D50"/>
    <w:rsid w:val="00CC74A2"/>
    <w:rsid w:val="00CD06A5"/>
    <w:rsid w:val="00CD2189"/>
    <w:rsid w:val="00CD5910"/>
    <w:rsid w:val="00CE26DB"/>
    <w:rsid w:val="00CE3411"/>
    <w:rsid w:val="00CE5943"/>
    <w:rsid w:val="00CE63FA"/>
    <w:rsid w:val="00CE6B6F"/>
    <w:rsid w:val="00CE79C4"/>
    <w:rsid w:val="00CE7B33"/>
    <w:rsid w:val="00CE7D1C"/>
    <w:rsid w:val="00CF128D"/>
    <w:rsid w:val="00CF2F50"/>
    <w:rsid w:val="00CF36F9"/>
    <w:rsid w:val="00CF57F2"/>
    <w:rsid w:val="00CF5FE7"/>
    <w:rsid w:val="00CF6362"/>
    <w:rsid w:val="00D005AD"/>
    <w:rsid w:val="00D00B2E"/>
    <w:rsid w:val="00D02E7B"/>
    <w:rsid w:val="00D063BE"/>
    <w:rsid w:val="00D10FCB"/>
    <w:rsid w:val="00D11B91"/>
    <w:rsid w:val="00D1324A"/>
    <w:rsid w:val="00D1393D"/>
    <w:rsid w:val="00D14280"/>
    <w:rsid w:val="00D16D7C"/>
    <w:rsid w:val="00D175E2"/>
    <w:rsid w:val="00D207F8"/>
    <w:rsid w:val="00D2242F"/>
    <w:rsid w:val="00D27A4B"/>
    <w:rsid w:val="00D33E61"/>
    <w:rsid w:val="00D348CB"/>
    <w:rsid w:val="00D35DFB"/>
    <w:rsid w:val="00D3629D"/>
    <w:rsid w:val="00D36BBA"/>
    <w:rsid w:val="00D40E82"/>
    <w:rsid w:val="00D41F10"/>
    <w:rsid w:val="00D43FAC"/>
    <w:rsid w:val="00D45910"/>
    <w:rsid w:val="00D470B9"/>
    <w:rsid w:val="00D47145"/>
    <w:rsid w:val="00D50EE1"/>
    <w:rsid w:val="00D51079"/>
    <w:rsid w:val="00D52166"/>
    <w:rsid w:val="00D5255C"/>
    <w:rsid w:val="00D5281C"/>
    <w:rsid w:val="00D56465"/>
    <w:rsid w:val="00D60CB2"/>
    <w:rsid w:val="00D61505"/>
    <w:rsid w:val="00D619EE"/>
    <w:rsid w:val="00D61FAB"/>
    <w:rsid w:val="00D63AB0"/>
    <w:rsid w:val="00D710FA"/>
    <w:rsid w:val="00D73B12"/>
    <w:rsid w:val="00D73B6E"/>
    <w:rsid w:val="00D74127"/>
    <w:rsid w:val="00D7540F"/>
    <w:rsid w:val="00D76184"/>
    <w:rsid w:val="00D76EBE"/>
    <w:rsid w:val="00D77213"/>
    <w:rsid w:val="00D809FC"/>
    <w:rsid w:val="00D81FCA"/>
    <w:rsid w:val="00D83138"/>
    <w:rsid w:val="00D8377F"/>
    <w:rsid w:val="00D838B6"/>
    <w:rsid w:val="00D83CDF"/>
    <w:rsid w:val="00D84B85"/>
    <w:rsid w:val="00D85C0B"/>
    <w:rsid w:val="00D91F6B"/>
    <w:rsid w:val="00D92DD2"/>
    <w:rsid w:val="00DA037F"/>
    <w:rsid w:val="00DA21DB"/>
    <w:rsid w:val="00DA256A"/>
    <w:rsid w:val="00DA5274"/>
    <w:rsid w:val="00DA5CF8"/>
    <w:rsid w:val="00DA7A88"/>
    <w:rsid w:val="00DA7CFF"/>
    <w:rsid w:val="00DB04D7"/>
    <w:rsid w:val="00DB05A6"/>
    <w:rsid w:val="00DB06E7"/>
    <w:rsid w:val="00DB3032"/>
    <w:rsid w:val="00DB34D8"/>
    <w:rsid w:val="00DB374E"/>
    <w:rsid w:val="00DB39D0"/>
    <w:rsid w:val="00DC08EB"/>
    <w:rsid w:val="00DC0AA7"/>
    <w:rsid w:val="00DC18DE"/>
    <w:rsid w:val="00DC22B2"/>
    <w:rsid w:val="00DC4218"/>
    <w:rsid w:val="00DC4C6C"/>
    <w:rsid w:val="00DC59CC"/>
    <w:rsid w:val="00DC5FC8"/>
    <w:rsid w:val="00DC69FD"/>
    <w:rsid w:val="00DD1F37"/>
    <w:rsid w:val="00DD2924"/>
    <w:rsid w:val="00DD2BA0"/>
    <w:rsid w:val="00DD71AF"/>
    <w:rsid w:val="00DD7C2A"/>
    <w:rsid w:val="00DE0508"/>
    <w:rsid w:val="00DE1A2F"/>
    <w:rsid w:val="00DE2BF4"/>
    <w:rsid w:val="00DE2D07"/>
    <w:rsid w:val="00DE5E33"/>
    <w:rsid w:val="00DE61DC"/>
    <w:rsid w:val="00DE6DB6"/>
    <w:rsid w:val="00DF2E32"/>
    <w:rsid w:val="00DF2F10"/>
    <w:rsid w:val="00DF4DB1"/>
    <w:rsid w:val="00DF788A"/>
    <w:rsid w:val="00E003CA"/>
    <w:rsid w:val="00E0098B"/>
    <w:rsid w:val="00E02D6B"/>
    <w:rsid w:val="00E0481A"/>
    <w:rsid w:val="00E04CAE"/>
    <w:rsid w:val="00E07E4F"/>
    <w:rsid w:val="00E07FCE"/>
    <w:rsid w:val="00E109CC"/>
    <w:rsid w:val="00E10F28"/>
    <w:rsid w:val="00E11654"/>
    <w:rsid w:val="00E139B3"/>
    <w:rsid w:val="00E16A93"/>
    <w:rsid w:val="00E16EFA"/>
    <w:rsid w:val="00E170E1"/>
    <w:rsid w:val="00E2039D"/>
    <w:rsid w:val="00E243D6"/>
    <w:rsid w:val="00E27CCA"/>
    <w:rsid w:val="00E3115B"/>
    <w:rsid w:val="00E31D77"/>
    <w:rsid w:val="00E3358C"/>
    <w:rsid w:val="00E33715"/>
    <w:rsid w:val="00E33A78"/>
    <w:rsid w:val="00E3419D"/>
    <w:rsid w:val="00E344D5"/>
    <w:rsid w:val="00E36883"/>
    <w:rsid w:val="00E458E9"/>
    <w:rsid w:val="00E463F5"/>
    <w:rsid w:val="00E47F0D"/>
    <w:rsid w:val="00E52B71"/>
    <w:rsid w:val="00E549D3"/>
    <w:rsid w:val="00E55CDD"/>
    <w:rsid w:val="00E56602"/>
    <w:rsid w:val="00E57466"/>
    <w:rsid w:val="00E60D6E"/>
    <w:rsid w:val="00E63597"/>
    <w:rsid w:val="00E65E4D"/>
    <w:rsid w:val="00E67E6E"/>
    <w:rsid w:val="00E717AC"/>
    <w:rsid w:val="00E73A23"/>
    <w:rsid w:val="00E75F95"/>
    <w:rsid w:val="00E76195"/>
    <w:rsid w:val="00E77219"/>
    <w:rsid w:val="00E779EC"/>
    <w:rsid w:val="00E77E1B"/>
    <w:rsid w:val="00E81DF3"/>
    <w:rsid w:val="00E84B3D"/>
    <w:rsid w:val="00E866C6"/>
    <w:rsid w:val="00E87629"/>
    <w:rsid w:val="00E87DC6"/>
    <w:rsid w:val="00E87E15"/>
    <w:rsid w:val="00E90567"/>
    <w:rsid w:val="00E93FD4"/>
    <w:rsid w:val="00E94974"/>
    <w:rsid w:val="00E95522"/>
    <w:rsid w:val="00E960E9"/>
    <w:rsid w:val="00E978A3"/>
    <w:rsid w:val="00E97D7F"/>
    <w:rsid w:val="00EA0376"/>
    <w:rsid w:val="00EA4DCD"/>
    <w:rsid w:val="00EA6EAC"/>
    <w:rsid w:val="00EA6EE8"/>
    <w:rsid w:val="00EB0342"/>
    <w:rsid w:val="00EB29AB"/>
    <w:rsid w:val="00EB3D1B"/>
    <w:rsid w:val="00EB40E3"/>
    <w:rsid w:val="00EB73BF"/>
    <w:rsid w:val="00EB7E25"/>
    <w:rsid w:val="00EC273C"/>
    <w:rsid w:val="00EC2D9F"/>
    <w:rsid w:val="00EC3EB4"/>
    <w:rsid w:val="00EC7031"/>
    <w:rsid w:val="00EC7594"/>
    <w:rsid w:val="00ED2ACA"/>
    <w:rsid w:val="00ED2B14"/>
    <w:rsid w:val="00ED4BE5"/>
    <w:rsid w:val="00ED57EF"/>
    <w:rsid w:val="00ED5D68"/>
    <w:rsid w:val="00ED6958"/>
    <w:rsid w:val="00ED6A12"/>
    <w:rsid w:val="00ED6E72"/>
    <w:rsid w:val="00ED760C"/>
    <w:rsid w:val="00EE165B"/>
    <w:rsid w:val="00EE1FE0"/>
    <w:rsid w:val="00EE2D14"/>
    <w:rsid w:val="00EE350A"/>
    <w:rsid w:val="00EE611F"/>
    <w:rsid w:val="00EF1DB5"/>
    <w:rsid w:val="00EF339F"/>
    <w:rsid w:val="00EF6982"/>
    <w:rsid w:val="00EF7494"/>
    <w:rsid w:val="00F00F1D"/>
    <w:rsid w:val="00F03399"/>
    <w:rsid w:val="00F03B5A"/>
    <w:rsid w:val="00F12AE6"/>
    <w:rsid w:val="00F12EAB"/>
    <w:rsid w:val="00F13375"/>
    <w:rsid w:val="00F1472B"/>
    <w:rsid w:val="00F24C03"/>
    <w:rsid w:val="00F3083A"/>
    <w:rsid w:val="00F3175A"/>
    <w:rsid w:val="00F31C5A"/>
    <w:rsid w:val="00F333CF"/>
    <w:rsid w:val="00F339E6"/>
    <w:rsid w:val="00F37032"/>
    <w:rsid w:val="00F37B79"/>
    <w:rsid w:val="00F37BE8"/>
    <w:rsid w:val="00F42411"/>
    <w:rsid w:val="00F44B6B"/>
    <w:rsid w:val="00F4537E"/>
    <w:rsid w:val="00F46ED8"/>
    <w:rsid w:val="00F54591"/>
    <w:rsid w:val="00F54C2F"/>
    <w:rsid w:val="00F54DB0"/>
    <w:rsid w:val="00F55F3D"/>
    <w:rsid w:val="00F62982"/>
    <w:rsid w:val="00F63149"/>
    <w:rsid w:val="00F63412"/>
    <w:rsid w:val="00F6363D"/>
    <w:rsid w:val="00F65266"/>
    <w:rsid w:val="00F65623"/>
    <w:rsid w:val="00F66926"/>
    <w:rsid w:val="00F70F3E"/>
    <w:rsid w:val="00F711DC"/>
    <w:rsid w:val="00F723BD"/>
    <w:rsid w:val="00F74451"/>
    <w:rsid w:val="00F74A2B"/>
    <w:rsid w:val="00F75926"/>
    <w:rsid w:val="00F7628E"/>
    <w:rsid w:val="00F774B0"/>
    <w:rsid w:val="00F84409"/>
    <w:rsid w:val="00F87290"/>
    <w:rsid w:val="00F903D9"/>
    <w:rsid w:val="00F910F3"/>
    <w:rsid w:val="00F92E13"/>
    <w:rsid w:val="00F9343C"/>
    <w:rsid w:val="00F94C57"/>
    <w:rsid w:val="00F95C91"/>
    <w:rsid w:val="00F95EFA"/>
    <w:rsid w:val="00F964FF"/>
    <w:rsid w:val="00F96677"/>
    <w:rsid w:val="00F968E0"/>
    <w:rsid w:val="00FA0D16"/>
    <w:rsid w:val="00FA25DE"/>
    <w:rsid w:val="00FA33F2"/>
    <w:rsid w:val="00FA56D6"/>
    <w:rsid w:val="00FA5A87"/>
    <w:rsid w:val="00FA7D57"/>
    <w:rsid w:val="00FB14E6"/>
    <w:rsid w:val="00FB5908"/>
    <w:rsid w:val="00FB662E"/>
    <w:rsid w:val="00FC1EB6"/>
    <w:rsid w:val="00FC2160"/>
    <w:rsid w:val="00FC238D"/>
    <w:rsid w:val="00FC40D8"/>
    <w:rsid w:val="00FC618E"/>
    <w:rsid w:val="00FC673A"/>
    <w:rsid w:val="00FC6BAD"/>
    <w:rsid w:val="00FC7D7C"/>
    <w:rsid w:val="00FD0887"/>
    <w:rsid w:val="00FD1079"/>
    <w:rsid w:val="00FD5041"/>
    <w:rsid w:val="00FD5A66"/>
    <w:rsid w:val="00FD67BB"/>
    <w:rsid w:val="00FE0003"/>
    <w:rsid w:val="00FE083E"/>
    <w:rsid w:val="00FE1702"/>
    <w:rsid w:val="00FE1959"/>
    <w:rsid w:val="00FE2545"/>
    <w:rsid w:val="00FE73B9"/>
    <w:rsid w:val="00FF0206"/>
    <w:rsid w:val="00FF16CE"/>
    <w:rsid w:val="00FF4098"/>
    <w:rsid w:val="00FF42AE"/>
    <w:rsid w:val="00FF694B"/>
    <w:rsid w:val="043A67E5"/>
    <w:rsid w:val="075853B2"/>
    <w:rsid w:val="0E225D54"/>
    <w:rsid w:val="4BB2C532"/>
    <w:rsid w:val="501148B5"/>
    <w:rsid w:val="54E01EA0"/>
    <w:rsid w:val="6C43126E"/>
    <w:rsid w:val="714E921D"/>
    <w:rsid w:val="7B0A6F2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EC6C9"/>
  <w15:docId w15:val="{99A42599-7BF9-4D5C-98E6-0C88B369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2754"/>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character" w:styleId="Kommentarzeichen">
    <w:name w:val="annotation reference"/>
    <w:basedOn w:val="Absatz-Standardschriftart"/>
    <w:uiPriority w:val="99"/>
    <w:semiHidden/>
    <w:unhideWhenUsed/>
    <w:rsid w:val="002A09C0"/>
    <w:rPr>
      <w:sz w:val="16"/>
      <w:szCs w:val="16"/>
    </w:rPr>
  </w:style>
  <w:style w:type="paragraph" w:styleId="Kommentartext">
    <w:name w:val="annotation text"/>
    <w:basedOn w:val="Standard"/>
    <w:link w:val="KommentartextZchn"/>
    <w:uiPriority w:val="99"/>
    <w:semiHidden/>
    <w:unhideWhenUsed/>
    <w:rsid w:val="002A09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A09C0"/>
    <w:rPr>
      <w:sz w:val="20"/>
      <w:szCs w:val="20"/>
    </w:rPr>
  </w:style>
  <w:style w:type="paragraph" w:styleId="Kommentarthema">
    <w:name w:val="annotation subject"/>
    <w:basedOn w:val="Kommentartext"/>
    <w:next w:val="Kommentartext"/>
    <w:link w:val="KommentarthemaZchn"/>
    <w:uiPriority w:val="99"/>
    <w:semiHidden/>
    <w:unhideWhenUsed/>
    <w:rsid w:val="002A09C0"/>
    <w:rPr>
      <w:b/>
      <w:bCs/>
    </w:rPr>
  </w:style>
  <w:style w:type="character" w:customStyle="1" w:styleId="KommentarthemaZchn">
    <w:name w:val="Kommentarthema Zchn"/>
    <w:basedOn w:val="KommentartextZchn"/>
    <w:link w:val="Kommentarthema"/>
    <w:uiPriority w:val="99"/>
    <w:semiHidden/>
    <w:rsid w:val="002A09C0"/>
    <w:rPr>
      <w:b/>
      <w:bCs/>
      <w:sz w:val="20"/>
      <w:szCs w:val="20"/>
    </w:rPr>
  </w:style>
  <w:style w:type="paragraph" w:styleId="Sprechblasentext">
    <w:name w:val="Balloon Text"/>
    <w:basedOn w:val="Standard"/>
    <w:link w:val="SprechblasentextZchn"/>
    <w:uiPriority w:val="99"/>
    <w:semiHidden/>
    <w:unhideWhenUsed/>
    <w:rsid w:val="002A09C0"/>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A09C0"/>
    <w:rPr>
      <w:rFonts w:ascii="Segoe UI" w:hAnsi="Segoe UI" w:cs="Segoe UI"/>
      <w:sz w:val="18"/>
      <w:szCs w:val="18"/>
    </w:rPr>
  </w:style>
  <w:style w:type="paragraph" w:styleId="Listenabsatz">
    <w:name w:val="List Paragraph"/>
    <w:basedOn w:val="Standard"/>
    <w:uiPriority w:val="34"/>
    <w:qFormat/>
    <w:rsid w:val="00BC2B38"/>
    <w:pPr>
      <w:ind w:left="720"/>
      <w:contextualSpacing/>
    </w:pPr>
  </w:style>
  <w:style w:type="character" w:styleId="Platzhaltertext">
    <w:name w:val="Placeholder Text"/>
    <w:basedOn w:val="Absatz-Standardschriftart"/>
    <w:uiPriority w:val="99"/>
    <w:semiHidden/>
    <w:rsid w:val="002C4341"/>
    <w:rPr>
      <w:color w:val="808080"/>
    </w:rPr>
  </w:style>
  <w:style w:type="paragraph" w:customStyle="1" w:styleId="berschriftGrn">
    <w:name w:val="Überschrift Grün"/>
    <w:basedOn w:val="Standard"/>
    <w:next w:val="Standard"/>
    <w:link w:val="berschriftGrnZchn"/>
    <w:qFormat/>
    <w:rsid w:val="00966733"/>
    <w:pPr>
      <w:pBdr>
        <w:top w:val="single" w:sz="4" w:space="1" w:color="auto"/>
      </w:pBdr>
      <w:spacing w:before="240"/>
    </w:pPr>
    <w:rPr>
      <w:color w:val="66FF33"/>
      <w:sz w:val="28"/>
      <w:szCs w:val="28"/>
      <w:u w:val="single"/>
      <w:lang w:val="de-DE"/>
    </w:rPr>
  </w:style>
  <w:style w:type="character" w:customStyle="1" w:styleId="berschriftGrnZchn">
    <w:name w:val="Überschrift Grün Zchn"/>
    <w:basedOn w:val="Absatz-Standardschriftart"/>
    <w:link w:val="berschriftGrn"/>
    <w:rsid w:val="00966733"/>
    <w:rPr>
      <w:color w:val="66FF33"/>
      <w:sz w:val="28"/>
      <w:szCs w:val="28"/>
      <w:u w:val="single"/>
      <w:lang w:val="de-DE"/>
    </w:rPr>
  </w:style>
  <w:style w:type="character" w:styleId="IntensiveHervorhebung">
    <w:name w:val="Intense Emphasis"/>
    <w:basedOn w:val="Absatz-Standardschriftart"/>
    <w:uiPriority w:val="21"/>
    <w:qFormat/>
    <w:rsid w:val="007672D7"/>
    <w:rPr>
      <w:i/>
      <w:iCs/>
      <w:color w:val="4F81BD" w:themeColor="accent1"/>
    </w:rPr>
  </w:style>
  <w:style w:type="table" w:styleId="Tabellenraster">
    <w:name w:val="Table Grid"/>
    <w:basedOn w:val="NormaleTabelle"/>
    <w:uiPriority w:val="39"/>
    <w:rsid w:val="000B41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1403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14035"/>
  </w:style>
  <w:style w:type="paragraph" w:styleId="Fuzeile">
    <w:name w:val="footer"/>
    <w:basedOn w:val="Standard"/>
    <w:link w:val="FuzeileZchn"/>
    <w:uiPriority w:val="99"/>
    <w:unhideWhenUsed/>
    <w:rsid w:val="0081403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14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5F7E4-A617-4107-B56C-42228EABE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5861</Words>
  <Characters>36931</Characters>
  <Application>Microsoft Office Word</Application>
  <DocSecurity>0</DocSecurity>
  <Lines>307</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Schefbänker</dc:creator>
  <cp:keywords/>
  <cp:lastModifiedBy>Christoph Schefbänker</cp:lastModifiedBy>
  <cp:revision>1398</cp:revision>
  <cp:lastPrinted>2019-10-26T17:08:00Z</cp:lastPrinted>
  <dcterms:created xsi:type="dcterms:W3CDTF">2019-10-11T12:58:00Z</dcterms:created>
  <dcterms:modified xsi:type="dcterms:W3CDTF">2020-01-22T08:27:00Z</dcterms:modified>
</cp:coreProperties>
</file>